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ABF597" w14:textId="77777777" w:rsidR="006804E5" w:rsidRDefault="006804E5">
      <w:pPr>
        <w:spacing w:line="200" w:lineRule="exact"/>
      </w:pPr>
    </w:p>
    <w:p w14:paraId="08F96838" w14:textId="77777777" w:rsidR="006804E5" w:rsidRDefault="006804E5">
      <w:pPr>
        <w:spacing w:line="200" w:lineRule="exact"/>
      </w:pPr>
    </w:p>
    <w:p w14:paraId="631FCEF5" w14:textId="77777777" w:rsidR="006804E5" w:rsidRDefault="006804E5">
      <w:pPr>
        <w:spacing w:line="200" w:lineRule="exact"/>
      </w:pPr>
    </w:p>
    <w:p w14:paraId="56538A0F" w14:textId="77777777" w:rsidR="006804E5" w:rsidRDefault="006804E5">
      <w:pPr>
        <w:spacing w:line="200" w:lineRule="exact"/>
      </w:pPr>
    </w:p>
    <w:p w14:paraId="5DE4415B" w14:textId="77777777" w:rsidR="006804E5" w:rsidRDefault="006804E5">
      <w:pPr>
        <w:spacing w:line="200" w:lineRule="exact"/>
      </w:pPr>
    </w:p>
    <w:p w14:paraId="18AC2D15" w14:textId="77777777" w:rsidR="006804E5" w:rsidRDefault="006804E5">
      <w:pPr>
        <w:spacing w:line="200" w:lineRule="exact"/>
      </w:pPr>
    </w:p>
    <w:p w14:paraId="204A3D1F" w14:textId="77777777" w:rsidR="006804E5" w:rsidRDefault="006804E5">
      <w:pPr>
        <w:spacing w:line="200" w:lineRule="exact"/>
      </w:pPr>
    </w:p>
    <w:p w14:paraId="5B179478" w14:textId="77777777" w:rsidR="006804E5" w:rsidRDefault="006804E5">
      <w:pPr>
        <w:spacing w:line="200" w:lineRule="exact"/>
      </w:pPr>
    </w:p>
    <w:p w14:paraId="32A7A100" w14:textId="77777777" w:rsidR="006804E5" w:rsidRDefault="006804E5">
      <w:pPr>
        <w:spacing w:line="200" w:lineRule="exact"/>
      </w:pPr>
    </w:p>
    <w:p w14:paraId="63D85BEF" w14:textId="77777777" w:rsidR="006804E5" w:rsidRDefault="006804E5">
      <w:pPr>
        <w:spacing w:before="16" w:line="260" w:lineRule="exact"/>
        <w:rPr>
          <w:sz w:val="26"/>
          <w:szCs w:val="26"/>
        </w:rPr>
      </w:pPr>
    </w:p>
    <w:p w14:paraId="7E4BBEFB" w14:textId="77777777" w:rsidR="006804E5" w:rsidRDefault="005F64FD">
      <w:pPr>
        <w:spacing w:line="520" w:lineRule="exact"/>
        <w:ind w:left="100" w:right="6577"/>
        <w:jc w:val="both"/>
        <w:rPr>
          <w:sz w:val="49"/>
          <w:szCs w:val="49"/>
        </w:rPr>
      </w:pPr>
      <w:r>
        <w:rPr>
          <w:w w:val="107"/>
          <w:sz w:val="49"/>
          <w:szCs w:val="49"/>
        </w:rPr>
        <w:t>Chapter</w:t>
      </w:r>
      <w:r>
        <w:rPr>
          <w:spacing w:val="85"/>
          <w:w w:val="107"/>
          <w:sz w:val="49"/>
          <w:szCs w:val="49"/>
        </w:rPr>
        <w:t xml:space="preserve"> </w:t>
      </w:r>
      <w:r>
        <w:rPr>
          <w:w w:val="107"/>
          <w:sz w:val="49"/>
          <w:szCs w:val="49"/>
        </w:rPr>
        <w:t>7</w:t>
      </w:r>
    </w:p>
    <w:p w14:paraId="3AEA9740" w14:textId="77777777" w:rsidR="006804E5" w:rsidRDefault="006804E5">
      <w:pPr>
        <w:spacing w:line="200" w:lineRule="exact"/>
      </w:pPr>
    </w:p>
    <w:p w14:paraId="54B933A9" w14:textId="77777777" w:rsidR="006804E5" w:rsidRDefault="006804E5">
      <w:pPr>
        <w:spacing w:before="13" w:line="220" w:lineRule="exact"/>
        <w:rPr>
          <w:sz w:val="22"/>
          <w:szCs w:val="22"/>
        </w:rPr>
      </w:pPr>
    </w:p>
    <w:p w14:paraId="5FFFCA30" w14:textId="77777777" w:rsidR="006804E5" w:rsidRDefault="005F64FD">
      <w:pPr>
        <w:ind w:left="100" w:right="6480"/>
        <w:jc w:val="both"/>
        <w:rPr>
          <w:sz w:val="49"/>
          <w:szCs w:val="49"/>
        </w:rPr>
      </w:pPr>
      <w:r>
        <w:rPr>
          <w:w w:val="103"/>
          <w:sz w:val="49"/>
          <w:szCs w:val="49"/>
        </w:rPr>
        <w:t>Discussion</w:t>
      </w:r>
    </w:p>
    <w:p w14:paraId="72FC6D93" w14:textId="77777777" w:rsidR="006804E5" w:rsidRDefault="006804E5">
      <w:pPr>
        <w:spacing w:before="6" w:line="140" w:lineRule="exact"/>
        <w:rPr>
          <w:sz w:val="15"/>
          <w:szCs w:val="15"/>
        </w:rPr>
      </w:pPr>
    </w:p>
    <w:p w14:paraId="59048DF2" w14:textId="77777777" w:rsidR="006804E5" w:rsidRDefault="006804E5">
      <w:pPr>
        <w:spacing w:line="200" w:lineRule="exact"/>
      </w:pPr>
    </w:p>
    <w:p w14:paraId="1EC66C56" w14:textId="77777777" w:rsidR="006804E5" w:rsidRDefault="006804E5">
      <w:pPr>
        <w:spacing w:line="200" w:lineRule="exact"/>
      </w:pPr>
    </w:p>
    <w:p w14:paraId="3D36D68A" w14:textId="77777777" w:rsidR="006804E5" w:rsidRDefault="006804E5">
      <w:pPr>
        <w:spacing w:line="200" w:lineRule="exact"/>
      </w:pPr>
    </w:p>
    <w:p w14:paraId="7BD147EB" w14:textId="77777777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Chapters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4-6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necessity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in spatial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uncertain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perce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through noisy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sensors.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conclus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</w:p>
    <w:p w14:paraId="26C0EFC5" w14:textId="77777777" w:rsidR="006804E5" w:rsidRDefault="006804E5">
      <w:pPr>
        <w:spacing w:before="19" w:line="240" w:lineRule="exact"/>
        <w:rPr>
          <w:sz w:val="24"/>
          <w:szCs w:val="24"/>
        </w:rPr>
      </w:pPr>
    </w:p>
    <w:p w14:paraId="52BB1389" w14:textId="77777777" w:rsidR="006804E5" w:rsidRDefault="005F64FD">
      <w:pPr>
        <w:ind w:left="38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hippocampal</w:t>
      </w:r>
      <w:proofErr w:type="gram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</w:p>
    <w:p w14:paraId="6DE946BC" w14:textId="77777777" w:rsidR="006804E5" w:rsidRDefault="006804E5">
      <w:pPr>
        <w:spacing w:before="12" w:line="200" w:lineRule="exact"/>
      </w:pPr>
    </w:p>
    <w:p w14:paraId="294B7D94" w14:textId="77777777" w:rsidR="006804E5" w:rsidRDefault="005F64FD">
      <w:pPr>
        <w:ind w:left="38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inference,</w:t>
      </w:r>
    </w:p>
    <w:p w14:paraId="501D642A" w14:textId="77777777" w:rsidR="006804E5" w:rsidRDefault="006804E5">
      <w:pPr>
        <w:spacing w:before="12" w:line="200" w:lineRule="exact"/>
      </w:pPr>
    </w:p>
    <w:p w14:paraId="12989174" w14:textId="38BC24C3" w:rsidR="006804E5" w:rsidRDefault="005F64FD">
      <w:pPr>
        <w:spacing w:line="251" w:lineRule="auto"/>
        <w:ind w:left="685" w:right="524" w:hanging="29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corrected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nea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-optimally </w:t>
      </w:r>
      <w:ins w:id="0" w:author="Stan Franklin" w:date="2015-09-16T08:31:00Z">
        <w:r w:rsidR="001A0B4D" w:rsidRPr="001A0B4D">
          <w:rPr>
            <w:sz w:val="24"/>
            <w:szCs w:val="24"/>
          </w:rPr>
          <w:t xml:space="preserve">through reverse replay </w:t>
        </w:r>
      </w:ins>
      <w:r w:rsidR="00C16757">
        <w:rPr>
          <w:sz w:val="24"/>
          <w:szCs w:val="24"/>
        </w:rPr>
        <w:t>when</w:t>
      </w:r>
      <w:r w:rsidR="00C16757">
        <w:rPr>
          <w:spacing w:val="-5"/>
          <w:sz w:val="24"/>
          <w:szCs w:val="24"/>
        </w:rPr>
        <w:t xml:space="preserve"> </w:t>
      </w:r>
      <w:r w:rsidR="00C16757">
        <w:rPr>
          <w:sz w:val="24"/>
          <w:szCs w:val="24"/>
        </w:rPr>
        <w:t>r</w:t>
      </w:r>
      <w:r w:rsidR="00C16757">
        <w:rPr>
          <w:spacing w:val="-6"/>
          <w:sz w:val="24"/>
          <w:szCs w:val="24"/>
        </w:rPr>
        <w:t>e</w:t>
      </w:r>
      <w:r w:rsidR="00C16757">
        <w:rPr>
          <w:sz w:val="24"/>
          <w:szCs w:val="24"/>
        </w:rPr>
        <w:t>visiting</w:t>
      </w:r>
      <w:r w:rsidR="00C16757">
        <w:rPr>
          <w:spacing w:val="-9"/>
          <w:sz w:val="24"/>
          <w:szCs w:val="24"/>
        </w:rPr>
        <w:t xml:space="preserve"> </w:t>
      </w:r>
      <w:r w:rsidR="00C16757">
        <w:rPr>
          <w:sz w:val="24"/>
          <w:szCs w:val="24"/>
        </w:rPr>
        <w:t>a</w:t>
      </w:r>
      <w:r w:rsidR="00C16757">
        <w:rPr>
          <w:spacing w:val="-1"/>
          <w:sz w:val="24"/>
          <w:szCs w:val="24"/>
        </w:rPr>
        <w:t xml:space="preserve"> </w:t>
      </w:r>
      <w:r w:rsidR="00C16757">
        <w:rPr>
          <w:sz w:val="24"/>
          <w:szCs w:val="24"/>
        </w:rPr>
        <w:t>place</w:t>
      </w:r>
      <w:del w:id="1" w:author="Stan Franklin" w:date="2015-09-16T08:31:00Z">
        <w:r w:rsidR="00C16757" w:rsidDel="001A0B4D">
          <w:rPr>
            <w:spacing w:val="-5"/>
            <w:sz w:val="24"/>
            <w:szCs w:val="24"/>
          </w:rPr>
          <w:delText xml:space="preserve"> </w:delText>
        </w:r>
        <w:r w:rsidR="00C16757" w:rsidDel="001A0B4D">
          <w:rPr>
            <w:sz w:val="24"/>
            <w:szCs w:val="24"/>
          </w:rPr>
          <w:delText>through</w:delText>
        </w:r>
        <w:r w:rsidR="00C16757" w:rsidDel="001A0B4D">
          <w:rPr>
            <w:spacing w:val="-7"/>
            <w:sz w:val="24"/>
            <w:szCs w:val="24"/>
          </w:rPr>
          <w:delText xml:space="preserve"> </w:delText>
        </w:r>
        <w:r w:rsidR="00C16757" w:rsidDel="001A0B4D">
          <w:rPr>
            <w:sz w:val="24"/>
            <w:szCs w:val="24"/>
          </w:rPr>
          <w:delText>r</w:delText>
        </w:r>
        <w:r w:rsidR="00C16757" w:rsidDel="001A0B4D">
          <w:rPr>
            <w:spacing w:val="-6"/>
            <w:sz w:val="24"/>
            <w:szCs w:val="24"/>
          </w:rPr>
          <w:delText>e</w:delText>
        </w:r>
        <w:r w:rsidR="00C16757" w:rsidDel="001A0B4D">
          <w:rPr>
            <w:spacing w:val="-4"/>
            <w:sz w:val="24"/>
            <w:szCs w:val="24"/>
          </w:rPr>
          <w:delText>v</w:delText>
        </w:r>
        <w:r w:rsidR="00C16757" w:rsidDel="001A0B4D">
          <w:rPr>
            <w:sz w:val="24"/>
            <w:szCs w:val="24"/>
          </w:rPr>
          <w:delText>erse</w:delText>
        </w:r>
        <w:r w:rsidR="00C16757" w:rsidDel="001A0B4D">
          <w:rPr>
            <w:spacing w:val="-7"/>
            <w:sz w:val="24"/>
            <w:szCs w:val="24"/>
          </w:rPr>
          <w:delText xml:space="preserve"> </w:delText>
        </w:r>
        <w:r w:rsidR="00C16757" w:rsidDel="001A0B4D">
          <w:rPr>
            <w:sz w:val="24"/>
            <w:szCs w:val="24"/>
          </w:rPr>
          <w:delText>repla</w:delText>
        </w:r>
        <w:r w:rsidR="00C16757" w:rsidDel="001A0B4D">
          <w:rPr>
            <w:spacing w:val="-16"/>
            <w:sz w:val="24"/>
            <w:szCs w:val="24"/>
          </w:rPr>
          <w:delText>y</w:delText>
        </w:r>
      </w:del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0210BBBA" w14:textId="4948601D" w:rsidR="006804E5" w:rsidRDefault="00907AA8">
      <w:pPr>
        <w:spacing w:before="10" w:line="180" w:lineRule="exact"/>
        <w:rPr>
          <w:sz w:val="19"/>
          <w:szCs w:val="19"/>
        </w:rPr>
      </w:pPr>
      <w:ins w:id="2" w:author="Stan Franklin" w:date="2015-09-16T08:43:00Z">
        <w:r>
          <w:rPr>
            <w:sz w:val="19"/>
            <w:szCs w:val="19"/>
          </w:rPr>
          <w:t xml:space="preserve"> </w:t>
        </w:r>
      </w:ins>
    </w:p>
    <w:p w14:paraId="56FE84F8" w14:textId="77777777" w:rsidR="006804E5" w:rsidRDefault="005F64FD">
      <w:pPr>
        <w:spacing w:line="251" w:lineRule="auto"/>
        <w:ind w:left="685" w:right="524" w:hanging="29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spatial</w:t>
      </w:r>
      <w:proofErr w:type="gramEnd"/>
      <w:r>
        <w:rPr>
          <w:spacing w:val="-1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representation</w:t>
      </w:r>
      <w:r>
        <w:rPr>
          <w:spacing w:val="-10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arises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-1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defined</w:t>
      </w:r>
      <w:r>
        <w:rPr>
          <w:spacing w:val="-9"/>
          <w:w w:val="9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 features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distance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similarit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7D3FF2FD" w14:textId="77777777" w:rsidR="006804E5" w:rsidRDefault="006804E5">
      <w:pPr>
        <w:spacing w:before="19" w:line="240" w:lineRule="exact"/>
        <w:rPr>
          <w:sz w:val="24"/>
          <w:szCs w:val="24"/>
        </w:rPr>
      </w:pPr>
    </w:p>
    <w:p w14:paraId="1959BD0A" w14:textId="77777777" w:rsidR="006804E5" w:rsidRDefault="005F64FD">
      <w:pPr>
        <w:spacing w:line="251" w:lineRule="auto"/>
        <w:ind w:left="100" w:right="524" w:firstLine="351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 embodied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resulting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robotic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simulation.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Chapter we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first outline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implementation 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mechanisms.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Sub- </w:t>
      </w:r>
      <w:proofErr w:type="spellStart"/>
      <w:r>
        <w:rPr>
          <w:sz w:val="24"/>
          <w:szCs w:val="24"/>
        </w:rPr>
        <w:t>sequentl</w:t>
      </w:r>
      <w:r>
        <w:rPr>
          <w:spacing w:val="-16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abilities,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shortcomings,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functionalities 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 models,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findings,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 xml:space="preserve">science </w:t>
      </w:r>
      <w:proofErr w:type="gramStart"/>
      <w:r>
        <w:rPr>
          <w:sz w:val="24"/>
          <w:szCs w:val="24"/>
        </w:rPr>
        <w:t>perspect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.</w:t>
      </w:r>
    </w:p>
    <w:p w14:paraId="22B5D61E" w14:textId="77777777" w:rsidR="006804E5" w:rsidRDefault="006804E5">
      <w:pPr>
        <w:spacing w:line="200" w:lineRule="exact"/>
      </w:pPr>
    </w:p>
    <w:p w14:paraId="34E3FA31" w14:textId="77777777" w:rsidR="006804E5" w:rsidRDefault="006804E5">
      <w:pPr>
        <w:spacing w:before="13" w:line="220" w:lineRule="exact"/>
        <w:rPr>
          <w:sz w:val="22"/>
          <w:szCs w:val="22"/>
        </w:rPr>
      </w:pPr>
    </w:p>
    <w:p w14:paraId="2901F39B" w14:textId="77777777" w:rsidR="006804E5" w:rsidRDefault="005F64FD">
      <w:pPr>
        <w:tabs>
          <w:tab w:val="left" w:pos="860"/>
        </w:tabs>
        <w:spacing w:line="269" w:lineRule="auto"/>
        <w:ind w:left="875" w:right="507" w:hanging="775"/>
        <w:rPr>
          <w:sz w:val="34"/>
          <w:szCs w:val="34"/>
        </w:rPr>
      </w:pPr>
      <w:r>
        <w:rPr>
          <w:sz w:val="34"/>
          <w:szCs w:val="34"/>
        </w:rPr>
        <w:t>7.1</w:t>
      </w:r>
      <w:r>
        <w:rPr>
          <w:spacing w:val="-81"/>
          <w:sz w:val="34"/>
          <w:szCs w:val="34"/>
        </w:rPr>
        <w:t xml:space="preserve"> </w:t>
      </w:r>
      <w:r>
        <w:rPr>
          <w:sz w:val="34"/>
          <w:szCs w:val="34"/>
        </w:rPr>
        <w:tab/>
      </w:r>
      <w:proofErr w:type="gramStart"/>
      <w:r>
        <w:rPr>
          <w:sz w:val="34"/>
          <w:szCs w:val="34"/>
        </w:rPr>
        <w:t xml:space="preserve">Other </w:t>
      </w:r>
      <w:r>
        <w:rPr>
          <w:spacing w:val="19"/>
          <w:sz w:val="34"/>
          <w:szCs w:val="34"/>
        </w:rPr>
        <w:t xml:space="preserve"> </w:t>
      </w:r>
      <w:r>
        <w:rPr>
          <w:w w:val="107"/>
          <w:sz w:val="34"/>
          <w:szCs w:val="34"/>
        </w:rPr>
        <w:t>mechanisms</w:t>
      </w:r>
      <w:proofErr w:type="gramEnd"/>
      <w:r>
        <w:rPr>
          <w:spacing w:val="-3"/>
          <w:w w:val="107"/>
          <w:sz w:val="34"/>
          <w:szCs w:val="34"/>
        </w:rPr>
        <w:t xml:space="preserve"> </w:t>
      </w:r>
      <w:r>
        <w:rPr>
          <w:sz w:val="34"/>
          <w:szCs w:val="34"/>
        </w:rPr>
        <w:t>and</w:t>
      </w:r>
      <w:r>
        <w:rPr>
          <w:spacing w:val="67"/>
          <w:sz w:val="34"/>
          <w:szCs w:val="34"/>
        </w:rPr>
        <w:t xml:space="preserve"> </w:t>
      </w:r>
      <w:r>
        <w:rPr>
          <w:spacing w:val="-7"/>
          <w:w w:val="110"/>
          <w:sz w:val="34"/>
          <w:szCs w:val="34"/>
        </w:rPr>
        <w:t>r</w:t>
      </w:r>
      <w:r>
        <w:rPr>
          <w:w w:val="110"/>
          <w:sz w:val="34"/>
          <w:szCs w:val="34"/>
        </w:rPr>
        <w:t>ep</w:t>
      </w:r>
      <w:r>
        <w:rPr>
          <w:spacing w:val="-7"/>
          <w:w w:val="110"/>
          <w:sz w:val="34"/>
          <w:szCs w:val="34"/>
        </w:rPr>
        <w:t>r</w:t>
      </w:r>
      <w:r>
        <w:rPr>
          <w:w w:val="110"/>
          <w:sz w:val="34"/>
          <w:szCs w:val="34"/>
        </w:rPr>
        <w:t>esentations</w:t>
      </w:r>
      <w:r>
        <w:rPr>
          <w:spacing w:val="-4"/>
          <w:w w:val="110"/>
          <w:sz w:val="34"/>
          <w:szCs w:val="34"/>
        </w:rPr>
        <w:t xml:space="preserve"> </w:t>
      </w:r>
      <w:r>
        <w:rPr>
          <w:sz w:val="34"/>
          <w:szCs w:val="34"/>
        </w:rPr>
        <w:t>i</w:t>
      </w:r>
      <w:r>
        <w:rPr>
          <w:spacing w:val="-14"/>
          <w:sz w:val="34"/>
          <w:szCs w:val="34"/>
        </w:rPr>
        <w:t>n</w:t>
      </w:r>
      <w:r>
        <w:rPr>
          <w:spacing w:val="-3"/>
          <w:sz w:val="34"/>
          <w:szCs w:val="34"/>
        </w:rPr>
        <w:t>v</w:t>
      </w:r>
      <w:r>
        <w:rPr>
          <w:sz w:val="34"/>
          <w:szCs w:val="34"/>
        </w:rPr>
        <w:t>ol</w:t>
      </w:r>
      <w:r>
        <w:rPr>
          <w:spacing w:val="-3"/>
          <w:sz w:val="34"/>
          <w:szCs w:val="34"/>
        </w:rPr>
        <w:t>v</w:t>
      </w:r>
      <w:r>
        <w:rPr>
          <w:sz w:val="34"/>
          <w:szCs w:val="34"/>
        </w:rPr>
        <w:t>ed</w:t>
      </w:r>
      <w:r>
        <w:rPr>
          <w:spacing w:val="53"/>
          <w:sz w:val="34"/>
          <w:szCs w:val="34"/>
        </w:rPr>
        <w:t xml:space="preserve"> </w:t>
      </w:r>
      <w:r>
        <w:rPr>
          <w:w w:val="108"/>
          <w:sz w:val="34"/>
          <w:szCs w:val="34"/>
        </w:rPr>
        <w:t xml:space="preserve">in </w:t>
      </w:r>
      <w:r>
        <w:rPr>
          <w:sz w:val="34"/>
          <w:szCs w:val="34"/>
        </w:rPr>
        <w:t xml:space="preserve">spatial </w:t>
      </w:r>
      <w:r>
        <w:rPr>
          <w:spacing w:val="5"/>
          <w:sz w:val="34"/>
          <w:szCs w:val="34"/>
        </w:rPr>
        <w:t xml:space="preserve"> </w:t>
      </w:r>
      <w:r>
        <w:rPr>
          <w:w w:val="113"/>
          <w:sz w:val="34"/>
          <w:szCs w:val="34"/>
        </w:rPr>
        <w:t>n</w:t>
      </w:r>
      <w:r>
        <w:rPr>
          <w:spacing w:val="-9"/>
          <w:w w:val="113"/>
          <w:sz w:val="34"/>
          <w:szCs w:val="34"/>
        </w:rPr>
        <w:t>a</w:t>
      </w:r>
      <w:r>
        <w:rPr>
          <w:w w:val="106"/>
          <w:sz w:val="34"/>
          <w:szCs w:val="34"/>
        </w:rPr>
        <w:t>vigation</w:t>
      </w:r>
    </w:p>
    <w:p w14:paraId="4AEB57ED" w14:textId="77777777" w:rsidR="006804E5" w:rsidRDefault="006804E5">
      <w:pPr>
        <w:spacing w:before="3" w:line="180" w:lineRule="exact"/>
        <w:rPr>
          <w:sz w:val="19"/>
          <w:szCs w:val="19"/>
        </w:rPr>
      </w:pPr>
    </w:p>
    <w:p w14:paraId="4198F80A" w14:textId="77777777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7.1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7.2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summarize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representations i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spatial 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cognition.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first</w:t>
      </w:r>
      <w:r>
        <w:rPr>
          <w:spacing w:val="-8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-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anisms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representations,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olbers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arty</w:t>
      </w:r>
      <w:proofErr w:type="spellEnd"/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2010).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sec- </w:t>
      </w:r>
      <w:proofErr w:type="spellStart"/>
      <w:r>
        <w:rPr>
          <w:sz w:val="24"/>
          <w:szCs w:val="24"/>
        </w:rPr>
        <w:t>ond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indicates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corresponding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1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final</w:t>
      </w:r>
      <w:r>
        <w:rPr>
          <w:spacing w:val="-6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A-based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 described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6.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rightmost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highlights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elements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missing 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ation.</w:t>
      </w:r>
    </w:p>
    <w:p w14:paraId="2470626A" w14:textId="77777777" w:rsidR="006804E5" w:rsidRDefault="006804E5">
      <w:pPr>
        <w:spacing w:line="200" w:lineRule="exact"/>
      </w:pPr>
    </w:p>
    <w:p w14:paraId="067C3AA1" w14:textId="77777777" w:rsidR="006804E5" w:rsidRDefault="006804E5">
      <w:pPr>
        <w:spacing w:line="200" w:lineRule="exact"/>
      </w:pPr>
    </w:p>
    <w:p w14:paraId="66E1D5DA" w14:textId="77777777" w:rsidR="006804E5" w:rsidRDefault="006804E5">
      <w:pPr>
        <w:spacing w:before="18" w:line="280" w:lineRule="exact"/>
        <w:rPr>
          <w:sz w:val="28"/>
          <w:szCs w:val="28"/>
        </w:rPr>
      </w:pPr>
    </w:p>
    <w:p w14:paraId="00D60236" w14:textId="77777777" w:rsidR="006804E5" w:rsidRDefault="005F64FD">
      <w:pPr>
        <w:ind w:left="4053" w:right="4518"/>
        <w:jc w:val="center"/>
        <w:rPr>
          <w:sz w:val="24"/>
          <w:szCs w:val="24"/>
        </w:rPr>
        <w:sectPr w:rsidR="006804E5">
          <w:pgSz w:w="11920" w:h="16840"/>
          <w:pgMar w:top="1560" w:right="1680" w:bottom="280" w:left="1340" w:header="720" w:footer="720" w:gutter="0"/>
          <w:cols w:space="720"/>
        </w:sectPr>
      </w:pPr>
      <w:r>
        <w:rPr>
          <w:w w:val="99"/>
          <w:sz w:val="24"/>
          <w:szCs w:val="24"/>
        </w:rPr>
        <w:t>42</w:t>
      </w:r>
    </w:p>
    <w:p w14:paraId="2D1F8851" w14:textId="77777777" w:rsidR="006804E5" w:rsidRDefault="006804E5">
      <w:pPr>
        <w:spacing w:before="1" w:line="160" w:lineRule="exact"/>
        <w:rPr>
          <w:sz w:val="17"/>
          <w:szCs w:val="17"/>
        </w:rPr>
      </w:pPr>
    </w:p>
    <w:p w14:paraId="2DBD55D5" w14:textId="77777777" w:rsidR="006804E5" w:rsidRDefault="006804E5">
      <w:pPr>
        <w:spacing w:line="200" w:lineRule="exact"/>
      </w:pPr>
    </w:p>
    <w:p w14:paraId="53929984" w14:textId="77777777" w:rsidR="006804E5" w:rsidRDefault="006804E5">
      <w:pPr>
        <w:spacing w:line="200" w:lineRule="exact"/>
      </w:pPr>
    </w:p>
    <w:p w14:paraId="3A1849F0" w14:textId="77777777" w:rsidR="006804E5" w:rsidRDefault="006804E5">
      <w:pPr>
        <w:spacing w:line="200" w:lineRule="exact"/>
      </w:pPr>
    </w:p>
    <w:p w14:paraId="50D94A69" w14:textId="77777777" w:rsidR="006804E5" w:rsidRDefault="006804E5">
      <w:pPr>
        <w:spacing w:line="200" w:lineRule="exact"/>
      </w:pPr>
    </w:p>
    <w:p w14:paraId="3B089043" w14:textId="77777777" w:rsidR="006804E5" w:rsidRDefault="006804E5">
      <w:pPr>
        <w:spacing w:line="200" w:lineRule="exact"/>
      </w:pPr>
    </w:p>
    <w:p w14:paraId="52932651" w14:textId="77777777" w:rsidR="006804E5" w:rsidRDefault="006804E5">
      <w:pPr>
        <w:spacing w:line="200" w:lineRule="exact"/>
      </w:pPr>
    </w:p>
    <w:p w14:paraId="7231D24E" w14:textId="77777777" w:rsidR="006804E5" w:rsidRDefault="006804E5">
      <w:pPr>
        <w:spacing w:line="200" w:lineRule="exact"/>
      </w:pPr>
    </w:p>
    <w:p w14:paraId="7C5DF537" w14:textId="77777777" w:rsidR="006804E5" w:rsidRDefault="006804E5">
      <w:pPr>
        <w:spacing w:line="200" w:lineRule="exact"/>
      </w:pPr>
    </w:p>
    <w:p w14:paraId="3B953AFD" w14:textId="77777777" w:rsidR="006804E5" w:rsidRDefault="006804E5">
      <w:pPr>
        <w:spacing w:line="200" w:lineRule="exact"/>
      </w:pPr>
    </w:p>
    <w:p w14:paraId="6704C710" w14:textId="77777777" w:rsidR="006804E5" w:rsidRDefault="006804E5">
      <w:pPr>
        <w:spacing w:line="200" w:lineRule="exact"/>
      </w:pPr>
    </w:p>
    <w:p w14:paraId="3D5591C5" w14:textId="77777777" w:rsidR="006804E5" w:rsidRDefault="005F64FD">
      <w:pPr>
        <w:spacing w:before="12"/>
        <w:ind w:left="1449"/>
        <w:rPr>
          <w:sz w:val="24"/>
          <w:szCs w:val="24"/>
        </w:rPr>
      </w:pPr>
      <w:r>
        <w:pict w14:anchorId="43DCF3C6">
          <v:group id="_x0000_s1035" style="position:absolute;left:0;text-align:left;margin-left:118.2pt;margin-top:1.45pt;width:400.55pt;height:17.65pt;z-index:-251660288;mso-position-horizontal-relative:page" coordorigin="2365,30" coordsize="8012,354">
            <v:polyline id="_x0000_s1038" style="position:absolute" points="10456,357,10456,68" coordorigin="5228,34" coordsize="0,289" filled="f" strokeweight="5054emu">
              <v:path arrowok="t"/>
            </v:polyline>
            <v:polyline id="_x0000_s1037" style="position:absolute" points="15180,357,15180,68" coordorigin="7590,34" coordsize="0,289" filled="f" strokeweight="5054emu">
              <v:path arrowok="t"/>
            </v:polyline>
            <v:polyline id="_x0000_s1036" style="position:absolute" points="4792,706,12742,706" coordorigin="2396,353" coordsize="7950,0" filled="f" strokeweight="39230emu">
              <v:path arrowok="t"/>
            </v:polyline>
            <w10:wrap anchorx="page"/>
          </v:group>
        </w:pict>
      </w:r>
      <w:r>
        <w:rPr>
          <w:sz w:val="24"/>
          <w:szCs w:val="24"/>
        </w:rPr>
        <w:t>↓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Mechanism                  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                </w:t>
      </w:r>
      <w:r>
        <w:rPr>
          <w:spacing w:val="2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implemented</w:t>
      </w:r>
    </w:p>
    <w:p w14:paraId="16C60E0F" w14:textId="77777777" w:rsidR="006804E5" w:rsidRDefault="005F64FD">
      <w:pPr>
        <w:spacing w:before="72"/>
        <w:ind w:left="3573" w:right="4417"/>
        <w:jc w:val="center"/>
        <w:rPr>
          <w:sz w:val="24"/>
          <w:szCs w:val="24"/>
        </w:rPr>
      </w:pPr>
      <w:r>
        <w:rPr>
          <w:sz w:val="24"/>
          <w:szCs w:val="24"/>
        </w:rPr>
        <w:t>Spatial</w:t>
      </w:r>
      <w:r>
        <w:rPr>
          <w:spacing w:val="4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computations</w:t>
      </w:r>
    </w:p>
    <w:p w14:paraId="4716009C" w14:textId="77777777" w:rsidR="006804E5" w:rsidRDefault="006804E5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2363"/>
        <w:gridCol w:w="2755"/>
      </w:tblGrid>
      <w:tr w:rsidR="006804E5" w14:paraId="5B36F141" w14:textId="77777777">
        <w:trPr>
          <w:trHeight w:hRule="exact" w:val="586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2222C20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64039E17" w14:textId="77777777" w:rsidR="006804E5" w:rsidRDefault="005F64FD">
            <w:pPr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perception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4C9B8" w14:textId="77777777" w:rsidR="006804E5" w:rsidRDefault="005F64FD">
            <w:pPr>
              <w:spacing w:line="240" w:lineRule="exact"/>
              <w:ind w:left="163" w:right="16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(depth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from</w:t>
            </w:r>
          </w:p>
          <w:p w14:paraId="734B913A" w14:textId="77777777" w:rsidR="006804E5" w:rsidRDefault="005F64FD">
            <w:pPr>
              <w:spacing w:before="13"/>
              <w:ind w:left="306" w:right="306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stereo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disparity*)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0F41CD" w14:textId="77777777" w:rsidR="006804E5" w:rsidRDefault="005F64FD">
            <w:pPr>
              <w:spacing w:line="240" w:lineRule="exact"/>
              <w:ind w:left="231" w:right="2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size,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shape,</w:t>
            </w:r>
          </w:p>
          <w:p w14:paraId="255C2652" w14:textId="77777777" w:rsidR="006804E5" w:rsidRDefault="005F64FD">
            <w:pPr>
              <w:spacing w:before="13"/>
              <w:ind w:left="109" w:right="109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</w:t>
            </w:r>
            <w:r>
              <w:rPr>
                <w:spacing w:val="-4"/>
                <w:sz w:val="24"/>
                <w:szCs w:val="24"/>
              </w:rPr>
              <w:t>ov</w:t>
            </w:r>
            <w:r>
              <w:rPr>
                <w:sz w:val="24"/>
                <w:szCs w:val="24"/>
              </w:rPr>
              <w:t>ement</w:t>
            </w:r>
            <w:proofErr w:type="gramEnd"/>
            <w:r>
              <w:rPr>
                <w:sz w:val="24"/>
                <w:szCs w:val="24"/>
              </w:rPr>
              <w:t>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orientation,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...</w:t>
            </w:r>
          </w:p>
        </w:tc>
      </w:tr>
      <w:tr w:rsidR="006804E5" w14:paraId="6C344DFF" w14:textId="77777777">
        <w:trPr>
          <w:trHeight w:hRule="exact" w:val="586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5D21FCE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491B0FD5" w14:textId="77777777" w:rsidR="006804E5" w:rsidRDefault="005F64FD">
            <w:pPr>
              <w:ind w:lef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Self-motion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perception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B2ABB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2EE3254C" w14:textId="77777777" w:rsidR="006804E5" w:rsidRDefault="005F64FD">
            <w:pPr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Surro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ate: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odometry</w:t>
            </w:r>
            <w:proofErr w:type="spellEnd"/>
            <w:r>
              <w:rPr>
                <w:sz w:val="24"/>
                <w:szCs w:val="24"/>
              </w:rPr>
              <w:t>*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B1A9486" w14:textId="77777777" w:rsidR="006804E5" w:rsidRDefault="005F64FD">
            <w:pPr>
              <w:spacing w:line="240" w:lineRule="exact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ference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proprio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14:paraId="25C0B033" w14:textId="77777777" w:rsidR="006804E5" w:rsidRDefault="005F64FD">
            <w:pPr>
              <w:spacing w:before="13"/>
              <w:ind w:left="8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cept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proofErr w:type="spellEnd"/>
            <w:proofErr w:type="gramEnd"/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esti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ular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senses</w:t>
            </w:r>
          </w:p>
        </w:tc>
      </w:tr>
      <w:tr w:rsidR="006804E5" w14:paraId="0BA4F427" w14:textId="77777777">
        <w:trPr>
          <w:trHeight w:hRule="exact" w:val="875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A115B1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17C9EA11" w14:textId="77777777" w:rsidR="006804E5" w:rsidRDefault="005F64FD">
            <w:pPr>
              <w:spacing w:line="251" w:lineRule="auto"/>
              <w:ind w:left="80" w:right="38" w:firstLine="112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ranslation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bt</w:t>
            </w:r>
            <w:r>
              <w:rPr>
                <w:spacing w:val="-1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go</w:t>
            </w:r>
            <w:proofErr w:type="gramEnd"/>
            <w:r>
              <w:rPr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allocentric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reference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frames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3B95" w14:textId="77777777" w:rsidR="006804E5" w:rsidRDefault="005F64FD">
            <w:pPr>
              <w:spacing w:line="240" w:lineRule="exact"/>
              <w:ind w:left="144" w:right="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Limited: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Perspect</w:t>
            </w:r>
            <w:r>
              <w:rPr>
                <w:spacing w:val="-6"/>
                <w:w w:val="99"/>
                <w:sz w:val="24"/>
                <w:szCs w:val="24"/>
              </w:rPr>
              <w:t>i</w:t>
            </w:r>
            <w:r>
              <w:rPr>
                <w:spacing w:val="-4"/>
                <w:w w:val="99"/>
                <w:sz w:val="24"/>
                <w:szCs w:val="24"/>
              </w:rPr>
              <w:t>v</w:t>
            </w:r>
            <w:r>
              <w:rPr>
                <w:w w:val="99"/>
                <w:sz w:val="24"/>
                <w:szCs w:val="24"/>
              </w:rPr>
              <w:t>e</w:t>
            </w:r>
          </w:p>
          <w:p w14:paraId="076B9FD2" w14:textId="77777777" w:rsidR="006804E5" w:rsidRDefault="005F64FD">
            <w:pPr>
              <w:spacing w:before="13" w:line="251" w:lineRule="auto"/>
              <w:ind w:left="493" w:right="49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projection</w:t>
            </w:r>
            <w:proofErr w:type="gramEnd"/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via </w:t>
            </w:r>
            <w:proofErr w:type="spellStart"/>
            <w:r>
              <w:rPr>
                <w:w w:val="99"/>
                <w:sz w:val="24"/>
                <w:szCs w:val="24"/>
              </w:rPr>
              <w:t>homograp</w:t>
            </w:r>
            <w:r>
              <w:rPr>
                <w:spacing w:val="-1"/>
                <w:w w:val="99"/>
                <w:sz w:val="24"/>
                <w:szCs w:val="24"/>
              </w:rPr>
              <w:t>h</w:t>
            </w:r>
            <w:r>
              <w:rPr>
                <w:w w:val="99"/>
                <w:sz w:val="24"/>
                <w:szCs w:val="24"/>
              </w:rPr>
              <w:t>y</w:t>
            </w:r>
            <w:proofErr w:type="spellEnd"/>
            <w:r>
              <w:rPr>
                <w:w w:val="99"/>
                <w:sz w:val="24"/>
                <w:szCs w:val="24"/>
              </w:rPr>
              <w:t>*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6DEE2DA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6FB19B6F" w14:textId="77777777" w:rsidR="006804E5" w:rsidRDefault="005F64FD">
            <w:pPr>
              <w:spacing w:line="251" w:lineRule="auto"/>
              <w:ind w:left="831" w:right="345" w:hanging="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Plausible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translation mechanism</w:t>
            </w:r>
          </w:p>
        </w:tc>
      </w:tr>
      <w:tr w:rsidR="006804E5" w14:paraId="50CECB19" w14:textId="77777777">
        <w:trPr>
          <w:trHeight w:hRule="exact" w:val="875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2373556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2B0614C9" w14:textId="77777777" w:rsidR="006804E5" w:rsidRDefault="005F64FD">
            <w:pPr>
              <w:spacing w:line="251" w:lineRule="auto"/>
              <w:ind w:left="209" w:right="131" w:hanging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directions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distances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unseen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8361E" w14:textId="77777777" w:rsidR="006804E5" w:rsidRDefault="005F64FD">
            <w:pPr>
              <w:spacing w:line="240" w:lineRule="exact"/>
              <w:ind w:left="362" w:right="3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SBC</w:t>
            </w:r>
          </w:p>
          <w:p w14:paraId="0A20E13D" w14:textId="77777777" w:rsidR="006804E5" w:rsidRDefault="005F64FD">
            <w:pPr>
              <w:spacing w:before="13" w:line="251" w:lineRule="auto"/>
              <w:ind w:left="98" w:right="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foll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wing</w:t>
            </w:r>
            <w:proofErr w:type="gramEnd"/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gradient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hierarchical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grid)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A6D8773" w14:textId="77777777" w:rsidR="006804E5" w:rsidRDefault="005F64FD">
            <w:pPr>
              <w:spacing w:line="240" w:lineRule="exact"/>
              <w:ind w:left="493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Explicit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direction</w:t>
            </w:r>
          </w:p>
          <w:p w14:paraId="46F219A6" w14:textId="77777777" w:rsidR="006804E5" w:rsidRDefault="005F64FD">
            <w:pPr>
              <w:spacing w:before="13" w:line="251" w:lineRule="auto"/>
              <w:ind w:left="292" w:right="292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estimation</w:t>
            </w:r>
            <w:proofErr w:type="gramEnd"/>
            <w:r>
              <w:rPr>
                <w:sz w:val="24"/>
                <w:szCs w:val="24"/>
              </w:rPr>
              <w:t>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systematic </w:t>
            </w:r>
            <w:r>
              <w:rPr>
                <w:sz w:val="24"/>
                <w:szCs w:val="24"/>
              </w:rPr>
              <w:t>errors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estimation</w:t>
            </w:r>
          </w:p>
        </w:tc>
      </w:tr>
      <w:tr w:rsidR="006804E5" w14:paraId="7D9DBD12" w14:textId="77777777">
        <w:trPr>
          <w:trHeight w:hRule="exact" w:val="586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525719" w14:textId="77777777" w:rsidR="006804E5" w:rsidRDefault="005F64FD">
            <w:pPr>
              <w:spacing w:line="240" w:lineRule="exact"/>
              <w:ind w:left="5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shifts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</w:p>
          <w:p w14:paraId="79E42BD3" w14:textId="77777777" w:rsidR="006804E5" w:rsidRDefault="005F64FD">
            <w:pPr>
              <w:spacing w:before="13"/>
              <w:ind w:left="53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spatial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perspect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24460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57B5E121" w14:textId="77777777" w:rsidR="006804E5" w:rsidRDefault="005F64FD">
            <w:pPr>
              <w:ind w:left="1100" w:right="110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78A890D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18B89E4D" w14:textId="77777777" w:rsidR="006804E5" w:rsidRDefault="005F64FD">
            <w:pPr>
              <w:ind w:left="5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imagery</w:t>
            </w:r>
          </w:p>
        </w:tc>
      </w:tr>
    </w:tbl>
    <w:p w14:paraId="276B5839" w14:textId="77777777" w:rsidR="006804E5" w:rsidRDefault="005F64FD">
      <w:pPr>
        <w:spacing w:line="240" w:lineRule="exact"/>
        <w:ind w:left="3651" w:right="4495"/>
        <w:jc w:val="center"/>
        <w:rPr>
          <w:sz w:val="24"/>
          <w:szCs w:val="24"/>
        </w:rPr>
      </w:pPr>
      <w:r>
        <w:rPr>
          <w:sz w:val="24"/>
          <w:szCs w:val="24"/>
        </w:rPr>
        <w:t>Execut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p</w:t>
      </w:r>
      <w:r>
        <w:rPr>
          <w:spacing w:val="-4"/>
          <w:w w:val="119"/>
          <w:sz w:val="24"/>
          <w:szCs w:val="24"/>
        </w:rPr>
        <w:t>r</w:t>
      </w:r>
      <w:r>
        <w:rPr>
          <w:w w:val="99"/>
          <w:sz w:val="24"/>
          <w:szCs w:val="24"/>
        </w:rPr>
        <w:t>ocesses</w:t>
      </w:r>
    </w:p>
    <w:p w14:paraId="5C243FC6" w14:textId="77777777" w:rsidR="006804E5" w:rsidRDefault="006804E5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2363"/>
        <w:gridCol w:w="2755"/>
      </w:tblGrid>
      <w:tr w:rsidR="006804E5" w14:paraId="4298794A" w14:textId="77777777">
        <w:trPr>
          <w:trHeight w:hRule="exact" w:val="586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AF6A30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6589BCC7" w14:textId="77777777" w:rsidR="006804E5" w:rsidRDefault="005F64FD">
            <w:pPr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ov</w:t>
            </w:r>
            <w:r>
              <w:rPr>
                <w:sz w:val="24"/>
                <w:szCs w:val="24"/>
              </w:rPr>
              <w:t>elty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detection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C1C8B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0180032D" w14:textId="77777777" w:rsidR="006804E5" w:rsidRDefault="005F64FD">
            <w:pPr>
              <w:ind w:left="1100" w:right="110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706806F" w14:textId="77777777" w:rsidR="006804E5" w:rsidRDefault="005F64FD">
            <w:pPr>
              <w:spacing w:line="240" w:lineRule="exact"/>
              <w:ind w:left="118"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Perceptual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recognition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of</w:t>
            </w:r>
          </w:p>
          <w:p w14:paraId="3F79E6CF" w14:textId="77777777" w:rsidR="006804E5" w:rsidRDefault="005F64FD">
            <w:pPr>
              <w:spacing w:before="13"/>
              <w:ind w:left="265" w:right="265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kn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</w:t>
            </w:r>
            <w:proofErr w:type="gramEnd"/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ov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places</w:t>
            </w:r>
          </w:p>
        </w:tc>
      </w:tr>
      <w:tr w:rsidR="006804E5" w14:paraId="47A4A507" w14:textId="77777777">
        <w:trPr>
          <w:trHeight w:hRule="exact" w:val="875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E71E532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22729CC9" w14:textId="77777777" w:rsidR="006804E5" w:rsidRDefault="005F64FD">
            <w:pPr>
              <w:spacing w:line="251" w:lineRule="auto"/>
              <w:ind w:left="414" w:right="91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maintenance 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ational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59AF8" w14:textId="77777777" w:rsidR="006804E5" w:rsidRDefault="005F64FD">
            <w:pPr>
              <w:spacing w:line="240" w:lineRule="exact"/>
              <w:ind w:left="206" w:right="2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codelets*</w:t>
            </w:r>
          </w:p>
          <w:p w14:paraId="6646EEAA" w14:textId="77777777" w:rsidR="006804E5" w:rsidRDefault="005F64FD">
            <w:pPr>
              <w:spacing w:before="13"/>
              <w:ind w:left="44" w:right="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global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broadcast*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in</w:t>
            </w:r>
          </w:p>
          <w:p w14:paraId="4A3ED00A" w14:textId="77777777" w:rsidR="006804E5" w:rsidRDefault="005F64FD">
            <w:pPr>
              <w:spacing w:before="13"/>
              <w:ind w:left="42" w:right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</w:t>
            </w:r>
            <w:r>
              <w:rPr>
                <w:spacing w:val="-10"/>
                <w:sz w:val="24"/>
                <w:szCs w:val="24"/>
              </w:rPr>
              <w:t>D</w:t>
            </w:r>
            <w:r>
              <w:rPr>
                <w:spacing w:val="-27"/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cognit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4"/>
                <w:w w:val="99"/>
                <w:sz w:val="24"/>
                <w:szCs w:val="24"/>
              </w:rPr>
              <w:t>c</w:t>
            </w:r>
            <w:r>
              <w:rPr>
                <w:w w:val="99"/>
                <w:sz w:val="24"/>
                <w:szCs w:val="24"/>
              </w:rPr>
              <w:t>ycle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BFF921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6DC55D99" w14:textId="77777777" w:rsidR="006804E5" w:rsidRDefault="005F64FD">
            <w:pPr>
              <w:spacing w:line="251" w:lineRule="auto"/>
              <w:ind w:left="283" w:right="167" w:hanging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representations, reinforcement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learning</w:t>
            </w:r>
          </w:p>
        </w:tc>
      </w:tr>
      <w:tr w:rsidR="006804E5" w14:paraId="1D019C94" w14:textId="77777777">
        <w:trPr>
          <w:trHeight w:hRule="exact" w:val="875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25BCD7F" w14:textId="77777777" w:rsidR="006804E5" w:rsidRDefault="006804E5">
            <w:pPr>
              <w:spacing w:before="9" w:line="260" w:lineRule="exact"/>
              <w:rPr>
                <w:sz w:val="26"/>
                <w:szCs w:val="26"/>
              </w:rPr>
            </w:pPr>
          </w:p>
          <w:p w14:paraId="66E72D58" w14:textId="77777777" w:rsidR="006804E5" w:rsidRDefault="005F64FD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planning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selection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36940" w14:textId="77777777" w:rsidR="006804E5" w:rsidRDefault="005F64FD">
            <w:pPr>
              <w:spacing w:line="240" w:lineRule="exact"/>
              <w:ind w:left="362" w:right="3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SBC</w:t>
            </w:r>
          </w:p>
          <w:p w14:paraId="5CA9A5BF" w14:textId="77777777" w:rsidR="006804E5" w:rsidRDefault="005F64FD">
            <w:pPr>
              <w:spacing w:before="13" w:line="251" w:lineRule="auto"/>
              <w:ind w:left="98" w:right="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foll</w:t>
            </w:r>
            <w:r>
              <w:rPr>
                <w:spacing w:val="-6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wing</w:t>
            </w:r>
            <w:proofErr w:type="gramEnd"/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gradient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hierarchical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grid)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34886FF" w14:textId="77777777" w:rsidR="006804E5" w:rsidRDefault="005F64FD">
            <w:pPr>
              <w:spacing w:line="240" w:lineRule="exact"/>
              <w:ind w:left="248" w:right="2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violation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/</w:t>
            </w:r>
          </w:p>
          <w:p w14:paraId="406FD315" w14:textId="77777777" w:rsidR="006804E5" w:rsidRDefault="005F64FD">
            <w:pPr>
              <w:spacing w:before="13" w:line="251" w:lineRule="auto"/>
              <w:ind w:left="153" w:right="15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w w:val="99"/>
                <w:sz w:val="24"/>
                <w:szCs w:val="24"/>
              </w:rPr>
              <w:t>confirmation</w:t>
            </w:r>
            <w:proofErr w:type="gramEnd"/>
            <w:r>
              <w:rPr>
                <w:spacing w:val="-12"/>
                <w:w w:val="99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monitoring, </w:t>
            </w:r>
            <w:r>
              <w:rPr>
                <w:sz w:val="24"/>
                <w:szCs w:val="24"/>
              </w:rPr>
              <w:t>re-planning,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homing...</w:t>
            </w:r>
          </w:p>
        </w:tc>
      </w:tr>
      <w:tr w:rsidR="006804E5" w14:paraId="5CDF66D4" w14:textId="77777777">
        <w:trPr>
          <w:trHeight w:hRule="exact" w:val="875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E0AC56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03403F87" w14:textId="77777777" w:rsidR="006804E5" w:rsidRDefault="005F64FD">
            <w:pPr>
              <w:spacing w:line="251" w:lineRule="auto"/>
              <w:ind w:left="936" w:right="390" w:hanging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Uncertainty/Conflict resolution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1E12E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58B871F6" w14:textId="77777777" w:rsidR="006804E5" w:rsidRDefault="005F64FD">
            <w:pPr>
              <w:spacing w:line="251" w:lineRule="auto"/>
              <w:ind w:left="661" w:right="317" w:hanging="303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artial: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Bayesian int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gration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F8C974" w14:textId="77777777" w:rsidR="006804E5" w:rsidRDefault="005F64FD">
            <w:pPr>
              <w:spacing w:line="240" w:lineRule="exact"/>
              <w:ind w:left="517" w:right="5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Conflicting</w:t>
            </w:r>
            <w:r>
              <w:rPr>
                <w:spacing w:val="-2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cues,</w:t>
            </w:r>
          </w:p>
          <w:p w14:paraId="01552DE1" w14:textId="77777777" w:rsidR="006804E5" w:rsidRDefault="005F64FD">
            <w:pPr>
              <w:spacing w:before="13"/>
              <w:ind w:left="126" w:right="126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cues</w:t>
            </w:r>
            <w:proofErr w:type="gram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9"/>
                <w:sz w:val="24"/>
                <w:szCs w:val="24"/>
              </w:rPr>
              <w:t>odometry</w:t>
            </w:r>
            <w:proofErr w:type="spellEnd"/>
          </w:p>
          <w:p w14:paraId="3BCDAFD6" w14:textId="77777777" w:rsidR="006804E5" w:rsidRDefault="005F64FD">
            <w:pPr>
              <w:spacing w:before="13"/>
              <w:ind w:left="335" w:right="3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estimated</w:t>
            </w:r>
            <w:proofErr w:type="gramEnd"/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distance</w:t>
            </w:r>
          </w:p>
        </w:tc>
      </w:tr>
      <w:tr w:rsidR="006804E5" w14:paraId="26388DB5" w14:textId="77777777">
        <w:trPr>
          <w:trHeight w:hRule="exact" w:val="586"/>
        </w:trPr>
        <w:tc>
          <w:tcPr>
            <w:tcW w:w="28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78C044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10749DBD" w14:textId="77777777" w:rsidR="006804E5" w:rsidRDefault="005F64FD">
            <w:pPr>
              <w:ind w:left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Resetting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mechanisms</w:t>
            </w:r>
          </w:p>
        </w:tc>
        <w:tc>
          <w:tcPr>
            <w:tcW w:w="2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41581" w14:textId="77777777" w:rsidR="006804E5" w:rsidRDefault="005F64FD">
            <w:pPr>
              <w:spacing w:line="240" w:lineRule="exact"/>
              <w:ind w:left="274" w:right="274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artial: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maximum</w:t>
            </w:r>
          </w:p>
          <w:p w14:paraId="3749E3E5" w14:textId="77777777" w:rsidR="006804E5" w:rsidRDefault="005F64FD">
            <w:pPr>
              <w:spacing w:before="13"/>
              <w:ind w:left="141" w:right="141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</w:t>
            </w:r>
            <w:r>
              <w:rPr>
                <w:spacing w:val="-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elihood</w:t>
            </w:r>
            <w:proofErr w:type="gramEnd"/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correction</w:t>
            </w:r>
          </w:p>
        </w:tc>
        <w:tc>
          <w:tcPr>
            <w:tcW w:w="2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B8AB40" w14:textId="77777777" w:rsidR="006804E5" w:rsidRDefault="005F64FD">
            <w:pPr>
              <w:spacing w:line="240" w:lineRule="exact"/>
              <w:ind w:left="520" w:right="5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Kidnapped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robot</w:t>
            </w:r>
          </w:p>
          <w:p w14:paraId="4F8E6EAC" w14:textId="77777777" w:rsidR="006804E5" w:rsidRDefault="005F64FD">
            <w:pPr>
              <w:spacing w:before="13"/>
              <w:ind w:left="939" w:right="939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w w:val="99"/>
                <w:sz w:val="24"/>
                <w:szCs w:val="24"/>
              </w:rPr>
              <w:t>problem</w:t>
            </w:r>
            <w:proofErr w:type="gramEnd"/>
          </w:p>
        </w:tc>
      </w:tr>
    </w:tbl>
    <w:p w14:paraId="62A12EB2" w14:textId="77777777" w:rsidR="006804E5" w:rsidRDefault="006804E5">
      <w:pPr>
        <w:spacing w:before="8" w:line="140" w:lineRule="exact"/>
        <w:rPr>
          <w:sz w:val="15"/>
          <w:szCs w:val="15"/>
        </w:rPr>
      </w:pPr>
    </w:p>
    <w:p w14:paraId="5C89499D" w14:textId="77777777" w:rsidR="006804E5" w:rsidRDefault="005F64FD">
      <w:pPr>
        <w:spacing w:before="19"/>
        <w:ind w:left="610"/>
        <w:rPr>
          <w:sz w:val="24"/>
          <w:szCs w:val="24"/>
        </w:rPr>
      </w:pPr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7.1: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vigation,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olbers</w:t>
      </w:r>
      <w:proofErr w:type="spellEnd"/>
    </w:p>
    <w:p w14:paraId="19D9FBE8" w14:textId="77777777" w:rsidR="006804E5" w:rsidRDefault="005F64FD">
      <w:pPr>
        <w:spacing w:before="13"/>
        <w:ind w:left="610"/>
        <w:rPr>
          <w:sz w:val="24"/>
          <w:szCs w:val="24"/>
        </w:rPr>
      </w:pPr>
      <w:proofErr w:type="gramStart"/>
      <w:r>
        <w:rPr>
          <w:sz w:val="24"/>
          <w:szCs w:val="24"/>
        </w:rPr>
        <w:t>&amp;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arty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2010).</w:t>
      </w:r>
      <w:proofErr w:type="gramEnd"/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*: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implementations</w:t>
      </w:r>
    </w:p>
    <w:p w14:paraId="5AA1AE06" w14:textId="77777777" w:rsidR="006804E5" w:rsidRDefault="005F64FD">
      <w:pPr>
        <w:spacing w:before="13"/>
        <w:ind w:left="610"/>
        <w:rPr>
          <w:sz w:val="24"/>
          <w:szCs w:val="24"/>
        </w:rPr>
        <w:sectPr w:rsidR="006804E5">
          <w:headerReference w:type="default" r:id="rId8"/>
          <w:pgSz w:w="11920" w:h="16840"/>
          <w:pgMar w:top="1720" w:right="0" w:bottom="280" w:left="1680" w:header="1496" w:footer="0" w:gutter="0"/>
          <w:cols w:space="720"/>
        </w:sect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System).</w:t>
      </w:r>
    </w:p>
    <w:p w14:paraId="079E059C" w14:textId="77777777" w:rsidR="006804E5" w:rsidRDefault="006804E5">
      <w:pPr>
        <w:spacing w:line="200" w:lineRule="exact"/>
      </w:pPr>
    </w:p>
    <w:p w14:paraId="5449D496" w14:textId="77777777" w:rsidR="006804E5" w:rsidRDefault="006804E5">
      <w:pPr>
        <w:spacing w:before="17" w:line="260" w:lineRule="exact"/>
        <w:rPr>
          <w:sz w:val="26"/>
          <w:szCs w:val="26"/>
        </w:rPr>
      </w:pPr>
    </w:p>
    <w:p w14:paraId="2F6D710F" w14:textId="77777777" w:rsidR="006804E5" w:rsidRDefault="005F64FD">
      <w:pPr>
        <w:spacing w:before="12"/>
        <w:ind w:left="773"/>
        <w:rPr>
          <w:sz w:val="24"/>
          <w:szCs w:val="24"/>
        </w:rPr>
      </w:pPr>
      <w:r>
        <w:pict w14:anchorId="0E80D4DD">
          <v:group id="_x0000_s1031" style="position:absolute;left:0;text-align:left;margin-left:70.45pt;margin-top:1.45pt;width:433.1pt;height:17.65pt;z-index:-251659264;mso-position-horizontal-relative:page" coordorigin="1409,30" coordsize="8663,354">
            <v:polyline id="_x0000_s1034" style="position:absolute" points="9038,357,9038,68" coordorigin="4519,34" coordsize="0,289" filled="f" strokeweight="5054emu">
              <v:path arrowok="t"/>
            </v:polyline>
            <v:polyline id="_x0000_s1033" style="position:absolute" points="14770,357,14770,68" coordorigin="7385,34" coordsize="0,289" filled="f" strokeweight="5054emu">
              <v:path arrowok="t"/>
            </v:polyline>
            <v:polyline id="_x0000_s1032" style="position:absolute" points="2880,706,11481,706" coordorigin="1440,353" coordsize="8601,0" filled="f" strokeweight="39230emu">
              <v:path arrowok="t"/>
            </v:polyline>
            <w10:wrap anchorx="page"/>
          </v:group>
        </w:pict>
      </w:r>
      <w:r>
        <w:rPr>
          <w:sz w:val="24"/>
          <w:szCs w:val="24"/>
        </w:rPr>
        <w:t>↓</w:t>
      </w:r>
      <w:r>
        <w:rPr>
          <w:spacing w:val="-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Rep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 xml:space="preserve">esentation                     </w:t>
      </w:r>
      <w:r>
        <w:rPr>
          <w:spacing w:val="4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                   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implemented</w:t>
      </w:r>
    </w:p>
    <w:p w14:paraId="14971BE0" w14:textId="77777777" w:rsidR="006804E5" w:rsidRDefault="005F64FD">
      <w:pPr>
        <w:spacing w:before="72"/>
        <w:ind w:left="3201" w:right="3286"/>
        <w:jc w:val="center"/>
        <w:rPr>
          <w:sz w:val="24"/>
          <w:szCs w:val="24"/>
        </w:rPr>
      </w:pPr>
      <w:r>
        <w:rPr>
          <w:sz w:val="24"/>
          <w:szCs w:val="24"/>
        </w:rPr>
        <w:t>Online</w:t>
      </w:r>
      <w:r>
        <w:rPr>
          <w:spacing w:val="33"/>
          <w:sz w:val="24"/>
          <w:szCs w:val="24"/>
        </w:rPr>
        <w:t xml:space="preserve"> </w:t>
      </w:r>
      <w:r>
        <w:rPr>
          <w:spacing w:val="-4"/>
          <w:w w:val="132"/>
          <w:sz w:val="24"/>
          <w:szCs w:val="24"/>
        </w:rPr>
        <w:t>r</w:t>
      </w:r>
      <w:r>
        <w:rPr>
          <w:w w:val="112"/>
          <w:sz w:val="24"/>
          <w:szCs w:val="24"/>
        </w:rPr>
        <w:t>ep</w:t>
      </w:r>
      <w:r>
        <w:rPr>
          <w:spacing w:val="-4"/>
          <w:w w:val="112"/>
          <w:sz w:val="24"/>
          <w:szCs w:val="24"/>
        </w:rPr>
        <w:t>r</w:t>
      </w:r>
      <w:r>
        <w:rPr>
          <w:w w:val="106"/>
          <w:sz w:val="24"/>
          <w:szCs w:val="24"/>
        </w:rPr>
        <w:t>esentations</w:t>
      </w:r>
    </w:p>
    <w:p w14:paraId="04152889" w14:textId="77777777" w:rsidR="006804E5" w:rsidRDefault="006804E5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2867"/>
        <w:gridCol w:w="2656"/>
      </w:tblGrid>
      <w:tr w:rsidR="006804E5" w14:paraId="6E2E6B84" w14:textId="77777777">
        <w:trPr>
          <w:trHeight w:hRule="exact" w:val="297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AC0C02D" w14:textId="77777777" w:rsidR="006804E5" w:rsidRDefault="005F64FD">
            <w:pPr>
              <w:spacing w:line="240" w:lineRule="exact"/>
              <w:ind w:left="1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Self-position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orientation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93EDD" w14:textId="77777777" w:rsidR="006804E5" w:rsidRDefault="005F64FD">
            <w:pPr>
              <w:spacing w:line="240" w:lineRule="exact"/>
              <w:ind w:left="6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‘Sel</w:t>
            </w:r>
            <w:r>
              <w:rPr>
                <w:spacing w:val="13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’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node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50D66D3" w14:textId="77777777" w:rsidR="006804E5" w:rsidRDefault="005F64FD">
            <w:pPr>
              <w:spacing w:line="240" w:lineRule="exact"/>
              <w:ind w:left="1248" w:right="124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-</w:t>
            </w:r>
          </w:p>
        </w:tc>
      </w:tr>
      <w:tr w:rsidR="006804E5" w14:paraId="23E27B89" w14:textId="77777777">
        <w:trPr>
          <w:trHeight w:hRule="exact" w:val="586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5DF9002" w14:textId="77777777" w:rsidR="006804E5" w:rsidRDefault="005F64FD">
            <w:pPr>
              <w:spacing w:line="240" w:lineRule="exact"/>
              <w:ind w:left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Egocentric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self-to-object</w:t>
            </w:r>
          </w:p>
          <w:p w14:paraId="6CA44350" w14:textId="77777777" w:rsidR="006804E5" w:rsidRDefault="005F64FD">
            <w:pPr>
              <w:spacing w:before="13"/>
              <w:ind w:left="39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directions</w:t>
            </w:r>
            <w:proofErr w:type="gramEnd"/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distances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742CE" w14:textId="77777777" w:rsidR="006804E5" w:rsidRDefault="005F64FD">
            <w:pPr>
              <w:spacing w:line="240" w:lineRule="exact"/>
              <w:ind w:left="415" w:right="4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(depth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from</w:t>
            </w:r>
          </w:p>
          <w:p w14:paraId="358AC4A9" w14:textId="77777777" w:rsidR="006804E5" w:rsidRDefault="005F64FD">
            <w:pPr>
              <w:spacing w:before="13"/>
              <w:ind w:left="558" w:right="558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stereo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disparity*)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7A7498F" w14:textId="77777777" w:rsidR="006804E5" w:rsidRDefault="005F64FD">
            <w:pPr>
              <w:spacing w:line="240" w:lineRule="exact"/>
              <w:ind w:left="154" w:right="1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Egocentric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ectors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(e.g.</w:t>
            </w:r>
          </w:p>
          <w:p w14:paraId="57BDB556" w14:textId="77777777" w:rsidR="006804E5" w:rsidRDefault="005F64FD">
            <w:pPr>
              <w:spacing w:before="13"/>
              <w:ind w:left="42" w:right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>reach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ectors’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5a)</w:t>
            </w:r>
          </w:p>
        </w:tc>
      </w:tr>
      <w:tr w:rsidR="006804E5" w14:paraId="0E215282" w14:textId="77777777">
        <w:trPr>
          <w:trHeight w:hRule="exact" w:val="875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AA01B3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0F0FFC15" w14:textId="77777777" w:rsidR="006804E5" w:rsidRDefault="005F64FD">
            <w:pPr>
              <w:spacing w:line="251" w:lineRule="auto"/>
              <w:ind w:left="395" w:right="171" w:hanging="1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Allocentric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object-to-object directions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distances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6731D" w14:textId="77777777" w:rsidR="006804E5" w:rsidRDefault="005F64FD">
            <w:pPr>
              <w:spacing w:line="240" w:lineRule="exact"/>
              <w:ind w:left="595" w:right="5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Indirect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(on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map</w:t>
            </w:r>
          </w:p>
          <w:p w14:paraId="70BB164B" w14:textId="77777777" w:rsidR="006804E5" w:rsidRDefault="005F64FD">
            <w:pPr>
              <w:spacing w:before="13" w:line="251" w:lineRule="auto"/>
              <w:ind w:left="339" w:right="338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representation</w:t>
            </w:r>
            <w:proofErr w:type="gramEnd"/>
            <w:r>
              <w:rPr>
                <w:sz w:val="24"/>
                <w:szCs w:val="24"/>
              </w:rPr>
              <w:t>,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not perceptually)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45337B3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178CC2FE" w14:textId="77777777" w:rsidR="006804E5" w:rsidRDefault="005F64FD">
            <w:pPr>
              <w:spacing w:line="251" w:lineRule="auto"/>
              <w:ind w:left="260" w:right="203" w:firstLine="1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Allocentric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visuo</w:t>
            </w:r>
            <w:proofErr w:type="spellEnd"/>
            <w:r>
              <w:rPr>
                <w:sz w:val="24"/>
                <w:szCs w:val="24"/>
              </w:rPr>
              <w:t>- spatial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representations</w:t>
            </w:r>
          </w:p>
        </w:tc>
      </w:tr>
      <w:tr w:rsidR="006804E5" w14:paraId="4D5901A9" w14:textId="77777777">
        <w:trPr>
          <w:trHeight w:hRule="exact" w:val="297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66FC9A" w14:textId="77777777" w:rsidR="006804E5" w:rsidRDefault="005F64FD">
            <w:pPr>
              <w:spacing w:line="240" w:lineRule="exact"/>
              <w:ind w:left="6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progression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55C57" w14:textId="77777777" w:rsidR="006804E5" w:rsidRDefault="005F64FD">
            <w:pPr>
              <w:spacing w:line="240" w:lineRule="exact"/>
              <w:ind w:left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‘Route’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nodes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BE43885" w14:textId="77777777" w:rsidR="006804E5" w:rsidRDefault="005F64FD">
            <w:pPr>
              <w:spacing w:line="240" w:lineRule="exact"/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</w:t>
            </w:r>
          </w:p>
        </w:tc>
      </w:tr>
      <w:tr w:rsidR="006804E5" w14:paraId="7151402C" w14:textId="77777777">
        <w:trPr>
          <w:trHeight w:hRule="exact" w:val="297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AA184D6" w14:textId="77777777" w:rsidR="006804E5" w:rsidRDefault="005F64FD">
            <w:pPr>
              <w:spacing w:line="240" w:lineRule="exact"/>
              <w:ind w:left="7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ation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1FAC8" w14:textId="77777777" w:rsidR="006804E5" w:rsidRDefault="005F64FD">
            <w:pPr>
              <w:spacing w:line="240" w:lineRule="exact"/>
              <w:ind w:left="5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‘Goal’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nodes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AE99DC" w14:textId="77777777" w:rsidR="006804E5" w:rsidRDefault="005F64FD">
            <w:pPr>
              <w:spacing w:line="240" w:lineRule="exact"/>
              <w:ind w:left="874" w:right="87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R</w:t>
            </w:r>
            <w:r>
              <w:rPr>
                <w:spacing w:val="-6"/>
                <w:w w:val="99"/>
                <w:sz w:val="24"/>
                <w:szCs w:val="24"/>
              </w:rPr>
              <w:t>e</w:t>
            </w:r>
            <w:r>
              <w:rPr>
                <w:spacing w:val="-2"/>
                <w:w w:val="99"/>
                <w:sz w:val="24"/>
                <w:szCs w:val="24"/>
              </w:rPr>
              <w:t>w</w:t>
            </w:r>
            <w:r>
              <w:rPr>
                <w:w w:val="99"/>
                <w:sz w:val="24"/>
                <w:szCs w:val="24"/>
              </w:rPr>
              <w:t>ards</w:t>
            </w:r>
          </w:p>
        </w:tc>
      </w:tr>
    </w:tbl>
    <w:p w14:paraId="5517BB1D" w14:textId="77777777" w:rsidR="006804E5" w:rsidRDefault="005F64FD">
      <w:pPr>
        <w:spacing w:line="240" w:lineRule="exact"/>
        <w:ind w:left="3195" w:right="3279"/>
        <w:jc w:val="center"/>
        <w:rPr>
          <w:sz w:val="24"/>
          <w:szCs w:val="24"/>
        </w:rPr>
      </w:pPr>
      <w:r>
        <w:rPr>
          <w:sz w:val="24"/>
          <w:szCs w:val="24"/>
        </w:rPr>
        <w:t>Offline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w w:val="132"/>
          <w:sz w:val="24"/>
          <w:szCs w:val="24"/>
        </w:rPr>
        <w:t>r</w:t>
      </w:r>
      <w:r>
        <w:rPr>
          <w:w w:val="112"/>
          <w:sz w:val="24"/>
          <w:szCs w:val="24"/>
        </w:rPr>
        <w:t>ep</w:t>
      </w:r>
      <w:r>
        <w:rPr>
          <w:spacing w:val="-4"/>
          <w:w w:val="112"/>
          <w:sz w:val="24"/>
          <w:szCs w:val="24"/>
        </w:rPr>
        <w:t>r</w:t>
      </w:r>
      <w:r>
        <w:rPr>
          <w:w w:val="106"/>
          <w:sz w:val="24"/>
          <w:szCs w:val="24"/>
        </w:rPr>
        <w:t>esentations</w:t>
      </w:r>
    </w:p>
    <w:p w14:paraId="0A722D5E" w14:textId="77777777" w:rsidR="006804E5" w:rsidRDefault="006804E5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2867"/>
        <w:gridCol w:w="2656"/>
      </w:tblGrid>
      <w:tr w:rsidR="006804E5" w14:paraId="67659DFA" w14:textId="77777777">
        <w:trPr>
          <w:trHeight w:hRule="exact" w:val="875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9431CDA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7EB6CFC0" w14:textId="77777777" w:rsidR="006804E5" w:rsidRDefault="005F64FD">
            <w:pPr>
              <w:spacing w:line="251" w:lineRule="auto"/>
              <w:ind w:left="730" w:right="619" w:hanging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Memories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local vi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places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D02EB" w14:textId="77777777" w:rsidR="006804E5" w:rsidRDefault="005F64FD">
            <w:pPr>
              <w:spacing w:line="240" w:lineRule="exact"/>
              <w:ind w:left="224" w:right="224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artial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pre-conscious</w:t>
            </w:r>
          </w:p>
          <w:p w14:paraId="1375C91D" w14:textId="77777777" w:rsidR="006804E5" w:rsidRDefault="005F64FD">
            <w:pPr>
              <w:spacing w:before="13" w:line="251" w:lineRule="auto"/>
              <w:ind w:left="170" w:right="17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orking</w:t>
            </w:r>
            <w:proofErr w:type="gramEnd"/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</w:t>
            </w:r>
            <w:r>
              <w:rPr>
                <w:spacing w:val="-16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yet</w:t>
            </w:r>
            <w:r>
              <w:rPr>
                <w:sz w:val="24"/>
                <w:szCs w:val="24"/>
              </w:rPr>
              <w:t xml:space="preserve"> 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long-term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memory)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B12BE9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2FEE6356" w14:textId="77777777" w:rsidR="006804E5" w:rsidRDefault="005F64FD">
            <w:pPr>
              <w:spacing w:line="251" w:lineRule="auto"/>
              <w:ind w:left="602" w:right="329" w:hanging="2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Long-term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memory representations</w:t>
            </w:r>
          </w:p>
        </w:tc>
      </w:tr>
      <w:tr w:rsidR="006804E5" w14:paraId="5832EF45" w14:textId="77777777">
        <w:trPr>
          <w:trHeight w:hRule="exact" w:val="875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6A6174" w14:textId="77777777" w:rsidR="006804E5" w:rsidRDefault="005F64FD">
            <w:pPr>
              <w:spacing w:line="240" w:lineRule="exact"/>
              <w:ind w:left="430" w:right="4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Enduring,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hierarchical</w:t>
            </w:r>
          </w:p>
          <w:p w14:paraId="4C296C9E" w14:textId="77777777" w:rsidR="006804E5" w:rsidRDefault="005F64FD">
            <w:pPr>
              <w:spacing w:before="13" w:line="251" w:lineRule="auto"/>
              <w:ind w:left="59" w:right="59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representations</w:t>
            </w:r>
            <w:proofErr w:type="gramEnd"/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0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vironment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(</w:t>
            </w:r>
            <w:r>
              <w:rPr>
                <w:spacing w:val="-4"/>
                <w:w w:val="99"/>
                <w:sz w:val="24"/>
                <w:szCs w:val="24"/>
              </w:rPr>
              <w:t>e</w:t>
            </w:r>
            <w:r>
              <w:rPr>
                <w:w w:val="99"/>
                <w:sz w:val="24"/>
                <w:szCs w:val="24"/>
              </w:rPr>
              <w:t>go-/allocentric)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8BC31" w14:textId="77777777" w:rsidR="006804E5" w:rsidRDefault="005F64FD">
            <w:pPr>
              <w:spacing w:line="240" w:lineRule="exact"/>
              <w:ind w:left="518" w:right="5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Hierarchical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maps</w:t>
            </w:r>
          </w:p>
          <w:p w14:paraId="579898FD" w14:textId="77777777" w:rsidR="006804E5" w:rsidRDefault="005F64FD">
            <w:pPr>
              <w:spacing w:before="13"/>
              <w:ind w:left="777" w:right="777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consisting</w:t>
            </w:r>
            <w:proofErr w:type="gramEnd"/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of</w:t>
            </w:r>
          </w:p>
          <w:p w14:paraId="1431FF0D" w14:textId="77777777" w:rsidR="006804E5" w:rsidRDefault="005F64FD">
            <w:pPr>
              <w:spacing w:before="13"/>
              <w:ind w:left="751" w:right="7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>place</w:t>
            </w:r>
            <w:proofErr w:type="gramEnd"/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nodes’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D1240BB" w14:textId="77777777" w:rsidR="006804E5" w:rsidRDefault="006804E5">
            <w:pPr>
              <w:spacing w:before="3" w:line="120" w:lineRule="exact"/>
              <w:rPr>
                <w:sz w:val="12"/>
                <w:szCs w:val="12"/>
              </w:rPr>
            </w:pPr>
          </w:p>
          <w:p w14:paraId="204A29D1" w14:textId="77777777" w:rsidR="006804E5" w:rsidRDefault="005F64FD">
            <w:pPr>
              <w:spacing w:line="251" w:lineRule="auto"/>
              <w:ind w:left="602" w:right="151" w:hanging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Hierarchical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gocentric representations</w:t>
            </w:r>
          </w:p>
        </w:tc>
      </w:tr>
      <w:tr w:rsidR="006804E5" w14:paraId="0DF0F8BB" w14:textId="77777777">
        <w:trPr>
          <w:trHeight w:hRule="exact" w:val="586"/>
        </w:trPr>
        <w:tc>
          <w:tcPr>
            <w:tcW w:w="307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5121AAF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129685A4" w14:textId="77777777" w:rsidR="006804E5" w:rsidRDefault="005F64FD">
            <w:pPr>
              <w:ind w:left="2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habitual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routes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1A4CB" w14:textId="77777777" w:rsidR="006804E5" w:rsidRDefault="005F64FD">
            <w:pPr>
              <w:spacing w:line="240" w:lineRule="exact"/>
              <w:ind w:left="42" w:right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</w:t>
            </w:r>
            <w:r>
              <w:rPr>
                <w:spacing w:val="-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xt-action-result</w:t>
            </w:r>
            <w:r>
              <w:rPr>
                <w:spacing w:val="-2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chains</w:t>
            </w:r>
          </w:p>
          <w:p w14:paraId="756BCCC5" w14:textId="77777777" w:rsidR="006804E5" w:rsidRDefault="005F64FD">
            <w:pPr>
              <w:spacing w:before="13"/>
              <w:ind w:left="249" w:right="249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Procedural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Memory*</w:t>
            </w:r>
          </w:p>
        </w:tc>
        <w:tc>
          <w:tcPr>
            <w:tcW w:w="2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9B9747" w14:textId="77777777" w:rsidR="006804E5" w:rsidRDefault="006804E5">
            <w:pPr>
              <w:spacing w:before="5" w:line="120" w:lineRule="exact"/>
              <w:rPr>
                <w:sz w:val="12"/>
                <w:szCs w:val="12"/>
              </w:rPr>
            </w:pPr>
          </w:p>
          <w:p w14:paraId="4307666B" w14:textId="77777777" w:rsidR="006804E5" w:rsidRDefault="005F64FD">
            <w:pPr>
              <w:ind w:left="1237" w:right="1237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7082D9F3" w14:textId="77777777" w:rsidR="006804E5" w:rsidRDefault="006804E5">
      <w:pPr>
        <w:spacing w:before="8" w:line="160" w:lineRule="exact"/>
        <w:rPr>
          <w:sz w:val="17"/>
          <w:szCs w:val="17"/>
        </w:rPr>
      </w:pPr>
    </w:p>
    <w:p w14:paraId="66F02C12" w14:textId="77777777" w:rsidR="006804E5" w:rsidRDefault="005F64FD">
      <w:pPr>
        <w:spacing w:before="19" w:line="251" w:lineRule="auto"/>
        <w:ind w:left="100" w:right="524"/>
        <w:jc w:val="both"/>
        <w:rPr>
          <w:sz w:val="24"/>
          <w:szCs w:val="24"/>
        </w:rPr>
      </w:pPr>
      <w:proofErr w:type="gramStart"/>
      <w:r>
        <w:rPr>
          <w:spacing w:val="-22"/>
          <w:sz w:val="24"/>
          <w:szCs w:val="24"/>
        </w:rPr>
        <w:t>T</w:t>
      </w:r>
      <w:r>
        <w:rPr>
          <w:sz w:val="24"/>
          <w:szCs w:val="24"/>
        </w:rPr>
        <w:t>able  7.2</w:t>
      </w:r>
      <w:proofErr w:type="gramEnd"/>
      <w:r>
        <w:rPr>
          <w:sz w:val="24"/>
          <w:szCs w:val="24"/>
        </w:rPr>
        <w:t xml:space="preserve">: 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Rep</w:t>
      </w:r>
      <w:r>
        <w:rPr>
          <w:spacing w:val="-4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esentations</w:t>
      </w:r>
      <w:r>
        <w:rPr>
          <w:spacing w:val="2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spatial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vigation,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olbers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arty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</w:p>
    <w:p w14:paraId="26D7A4DA" w14:textId="77777777" w:rsidR="006804E5" w:rsidRDefault="006804E5">
      <w:pPr>
        <w:spacing w:line="200" w:lineRule="exact"/>
      </w:pPr>
    </w:p>
    <w:p w14:paraId="39DC11C4" w14:textId="77777777" w:rsidR="006804E5" w:rsidRDefault="006804E5">
      <w:pPr>
        <w:spacing w:line="200" w:lineRule="exact"/>
      </w:pPr>
    </w:p>
    <w:p w14:paraId="4AA26C7C" w14:textId="77777777" w:rsidR="006804E5" w:rsidRDefault="006804E5">
      <w:pPr>
        <w:spacing w:line="200" w:lineRule="exact"/>
      </w:pPr>
    </w:p>
    <w:p w14:paraId="5428BA8C" w14:textId="77777777" w:rsidR="006804E5" w:rsidRDefault="006804E5">
      <w:pPr>
        <w:spacing w:before="7" w:line="200" w:lineRule="exact"/>
      </w:pPr>
    </w:p>
    <w:p w14:paraId="39895D1C" w14:textId="77777777" w:rsidR="006804E5" w:rsidRDefault="005F64FD">
      <w:pPr>
        <w:ind w:left="100" w:right="3559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7.2   </w:t>
      </w:r>
      <w:r>
        <w:rPr>
          <w:spacing w:val="8"/>
          <w:sz w:val="34"/>
          <w:szCs w:val="34"/>
        </w:rPr>
        <w:t xml:space="preserve"> </w:t>
      </w:r>
      <w:r>
        <w:rPr>
          <w:w w:val="108"/>
          <w:sz w:val="34"/>
          <w:szCs w:val="34"/>
        </w:rPr>
        <w:t>Limitations</w:t>
      </w:r>
      <w:r>
        <w:rPr>
          <w:spacing w:val="-6"/>
          <w:w w:val="108"/>
          <w:sz w:val="34"/>
          <w:szCs w:val="34"/>
        </w:rPr>
        <w:t xml:space="preserve"> </w:t>
      </w:r>
      <w:r>
        <w:rPr>
          <w:sz w:val="34"/>
          <w:szCs w:val="34"/>
        </w:rPr>
        <w:t>and</w:t>
      </w:r>
      <w:r>
        <w:rPr>
          <w:spacing w:val="65"/>
          <w:sz w:val="34"/>
          <w:szCs w:val="34"/>
        </w:rPr>
        <w:t xml:space="preserve"> </w:t>
      </w:r>
      <w:r>
        <w:rPr>
          <w:w w:val="107"/>
          <w:sz w:val="34"/>
          <w:szCs w:val="34"/>
        </w:rPr>
        <w:t>shortcomings</w:t>
      </w:r>
    </w:p>
    <w:p w14:paraId="65C5C340" w14:textId="77777777" w:rsidR="006804E5" w:rsidRDefault="006804E5">
      <w:pPr>
        <w:spacing w:before="1" w:line="240" w:lineRule="exact"/>
        <w:rPr>
          <w:sz w:val="24"/>
          <w:szCs w:val="24"/>
        </w:rPr>
      </w:pPr>
    </w:p>
    <w:p w14:paraId="6EE06469" w14:textId="77777777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representations</w:t>
      </w:r>
      <w:r>
        <w:rPr>
          <w:spacing w:val="-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playing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yet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implemented 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7.1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7.2),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 shortcomings 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outline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Section.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roughly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 grouped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cat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gories: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computational shortcomings,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psychological </w:t>
      </w:r>
      <w:proofErr w:type="spellStart"/>
      <w:r>
        <w:rPr>
          <w:sz w:val="24"/>
          <w:szCs w:val="24"/>
        </w:rPr>
        <w:t>implausi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bilities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implausibilities</w:t>
      </w:r>
      <w:proofErr w:type="spellEnd"/>
      <w:r>
        <w:rPr>
          <w:sz w:val="24"/>
          <w:szCs w:val="24"/>
        </w:rPr>
        <w:t>.</w:t>
      </w:r>
    </w:p>
    <w:p w14:paraId="3178FB25" w14:textId="77777777" w:rsidR="006804E5" w:rsidRDefault="006804E5">
      <w:pPr>
        <w:spacing w:before="8" w:line="180" w:lineRule="exact"/>
        <w:rPr>
          <w:sz w:val="18"/>
          <w:szCs w:val="18"/>
        </w:rPr>
      </w:pPr>
    </w:p>
    <w:p w14:paraId="09477C9B" w14:textId="77777777" w:rsidR="006804E5" w:rsidRDefault="006804E5">
      <w:pPr>
        <w:spacing w:line="200" w:lineRule="exact"/>
      </w:pPr>
    </w:p>
    <w:p w14:paraId="168408B3" w14:textId="77777777" w:rsidR="006804E5" w:rsidRDefault="005F64FD">
      <w:pPr>
        <w:ind w:left="100" w:right="43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7.2.1   </w:t>
      </w:r>
      <w:r>
        <w:rPr>
          <w:spacing w:val="18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Computational</w:t>
      </w:r>
      <w:r>
        <w:rPr>
          <w:spacing w:val="29"/>
          <w:w w:val="109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shortcomings</w:t>
      </w:r>
    </w:p>
    <w:p w14:paraId="624E6BF4" w14:textId="77777777" w:rsidR="006804E5" w:rsidRDefault="006804E5">
      <w:pPr>
        <w:spacing w:before="7" w:line="160" w:lineRule="exact"/>
        <w:rPr>
          <w:sz w:val="16"/>
          <w:szCs w:val="16"/>
        </w:rPr>
      </w:pPr>
    </w:p>
    <w:p w14:paraId="759060EE" w14:textId="77777777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pointed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Chapters 1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goal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mize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rather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computational 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>),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these problems can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optimally 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accuratel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computational resources.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representations are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goals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Si- </w:t>
      </w:r>
      <w:proofErr w:type="spellStart"/>
      <w:r>
        <w:rPr>
          <w:sz w:val="24"/>
          <w:szCs w:val="24"/>
        </w:rPr>
        <w:t>multaneous</w:t>
      </w:r>
      <w:proofErr w:type="spellEnd"/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(SLAM)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robotics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Thrun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Leonard,</w:t>
      </w:r>
    </w:p>
    <w:p w14:paraId="3EE37CE0" w14:textId="77777777" w:rsidR="006804E5" w:rsidRDefault="005F64FD">
      <w:pPr>
        <w:ind w:left="100" w:right="8132"/>
        <w:jc w:val="both"/>
        <w:rPr>
          <w:sz w:val="24"/>
          <w:szCs w:val="24"/>
        </w:rPr>
      </w:pPr>
      <w:r>
        <w:rPr>
          <w:sz w:val="24"/>
          <w:szCs w:val="24"/>
        </w:rPr>
        <w:t>2008).</w:t>
      </w:r>
    </w:p>
    <w:p w14:paraId="383A854D" w14:textId="77777777" w:rsidR="006804E5" w:rsidRDefault="005F64FD">
      <w:pPr>
        <w:spacing w:before="13" w:line="251" w:lineRule="auto"/>
        <w:ind w:left="100" w:right="524" w:firstLine="351"/>
        <w:jc w:val="both"/>
        <w:rPr>
          <w:sz w:val="24"/>
          <w:szCs w:val="24"/>
        </w:rPr>
        <w:sectPr w:rsidR="006804E5">
          <w:pgSz w:w="11920" w:h="16840"/>
          <w:pgMar w:top="1720" w:right="1680" w:bottom="280" w:left="1340" w:header="1496" w:footer="0" w:gutter="0"/>
          <w:cols w:space="720"/>
        </w:sectPr>
      </w:pPr>
      <w:r>
        <w:rPr>
          <w:sz w:val="24"/>
          <w:szCs w:val="24"/>
        </w:rPr>
        <w:t>State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solutions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tions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centimetres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accura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 bette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5</w:t>
      </w:r>
      <w:r>
        <w:rPr>
          <w:spacing w:val="-26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25%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the processing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i7-3630QM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CPU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(Machado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Santos</w:t>
      </w:r>
    </w:p>
    <w:p w14:paraId="3818B257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267E8581" w14:textId="77777777" w:rsidR="006804E5" w:rsidRDefault="006804E5">
      <w:pPr>
        <w:spacing w:line="200" w:lineRule="exact"/>
      </w:pPr>
    </w:p>
    <w:p w14:paraId="5ED46DCB" w14:textId="77777777" w:rsidR="006804E5" w:rsidRDefault="006804E5">
      <w:pPr>
        <w:spacing w:line="200" w:lineRule="exact"/>
      </w:pPr>
    </w:p>
    <w:p w14:paraId="1684ECF9" w14:textId="77777777" w:rsidR="006804E5" w:rsidRDefault="005F64FD">
      <w:pPr>
        <w:spacing w:before="13" w:line="280" w:lineRule="exact"/>
        <w:ind w:left="610" w:right="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et</w:t>
      </w:r>
      <w:proofErr w:type="gramEnd"/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2013),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room,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amounts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7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3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>- lion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floating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10"/>
          <w:position w:val="9"/>
          <w:sz w:val="18"/>
          <w:szCs w:val="18"/>
        </w:rPr>
        <w:t>1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Achi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ge-scale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outdoor 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resources.</w:t>
      </w:r>
    </w:p>
    <w:p w14:paraId="0483D956" w14:textId="789C0389" w:rsidR="006804E5" w:rsidRDefault="005F64FD">
      <w:pPr>
        <w:spacing w:before="68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Figure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7.1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modern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end-to-end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ang,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2015), such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wman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2011).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sensors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and actuators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(’front-end’)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separated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senso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-independent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optimization part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(‘back-end’).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6,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‘front-end’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roughly corresponds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functionality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Bayesian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SBC,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the ‘back-end’ 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SBC.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functionally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correspond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place cells,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former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implemented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coincidence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ins w:id="3" w:author="Stan Franklin" w:date="2015-09-16T08:44:00Z">
        <w:r w:rsidR="00907AA8">
          <w:rPr>
            <w:sz w:val="24"/>
            <w:szCs w:val="24"/>
          </w:rPr>
          <w:t>,</w:t>
        </w:r>
      </w:ins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latter through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repla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513579A7" w14:textId="77777777" w:rsidR="006804E5" w:rsidRDefault="006804E5">
      <w:pPr>
        <w:spacing w:before="9" w:line="100" w:lineRule="exact"/>
        <w:rPr>
          <w:sz w:val="10"/>
          <w:szCs w:val="10"/>
        </w:rPr>
      </w:pPr>
    </w:p>
    <w:p w14:paraId="0B88EB77" w14:textId="77777777" w:rsidR="006804E5" w:rsidRDefault="006804E5">
      <w:pPr>
        <w:spacing w:line="200" w:lineRule="exact"/>
      </w:pPr>
    </w:p>
    <w:p w14:paraId="1EBDE802" w14:textId="77777777" w:rsidR="006804E5" w:rsidRDefault="006804E5">
      <w:pPr>
        <w:spacing w:line="200" w:lineRule="exact"/>
      </w:pPr>
    </w:p>
    <w:p w14:paraId="767A5BE8" w14:textId="77777777" w:rsidR="006804E5" w:rsidRDefault="005F64FD">
      <w:pPr>
        <w:ind w:left="610"/>
      </w:pPr>
      <w:r>
        <w:pict w14:anchorId="7F72E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0pt">
            <v:imagedata r:id="rId9" o:title=""/>
          </v:shape>
        </w:pict>
      </w:r>
    </w:p>
    <w:p w14:paraId="4F24C28D" w14:textId="77777777" w:rsidR="006804E5" w:rsidRDefault="006804E5">
      <w:pPr>
        <w:spacing w:before="8" w:line="140" w:lineRule="exact"/>
        <w:rPr>
          <w:sz w:val="15"/>
          <w:szCs w:val="15"/>
        </w:rPr>
      </w:pPr>
    </w:p>
    <w:p w14:paraId="50486B05" w14:textId="77777777" w:rsidR="006804E5" w:rsidRDefault="005F64FD">
      <w:pPr>
        <w:spacing w:before="19"/>
        <w:ind w:left="610"/>
        <w:rPr>
          <w:sz w:val="24"/>
          <w:szCs w:val="24"/>
        </w:rPr>
      </w:pPr>
      <w:proofErr w:type="gramStart"/>
      <w:r>
        <w:rPr>
          <w:sz w:val="24"/>
          <w:szCs w:val="24"/>
        </w:rPr>
        <w:t>Figu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7.1</w:t>
      </w:r>
      <w:proofErr w:type="gramEnd"/>
      <w:r>
        <w:rPr>
          <w:sz w:val="24"/>
          <w:szCs w:val="24"/>
        </w:rPr>
        <w:t xml:space="preserve">: </w:t>
      </w:r>
      <w:r>
        <w:rPr>
          <w:spacing w:val="2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Components</w:t>
      </w:r>
      <w:r>
        <w:rPr>
          <w:spacing w:val="26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n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end-to-end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ang,</w:t>
      </w:r>
    </w:p>
    <w:p w14:paraId="053E89D1" w14:textId="77777777" w:rsidR="006804E5" w:rsidRDefault="005F64FD">
      <w:pPr>
        <w:spacing w:before="13"/>
        <w:ind w:left="610"/>
        <w:rPr>
          <w:sz w:val="24"/>
          <w:szCs w:val="24"/>
        </w:rPr>
      </w:pPr>
      <w:r>
        <w:rPr>
          <w:sz w:val="24"/>
          <w:szCs w:val="24"/>
        </w:rPr>
        <w:t>2015)</w:t>
      </w:r>
    </w:p>
    <w:p w14:paraId="4B39D916" w14:textId="77777777" w:rsidR="006804E5" w:rsidRDefault="006804E5">
      <w:pPr>
        <w:spacing w:before="9" w:line="160" w:lineRule="exact"/>
        <w:rPr>
          <w:sz w:val="16"/>
          <w:szCs w:val="16"/>
        </w:rPr>
      </w:pPr>
    </w:p>
    <w:p w14:paraId="054A09BF" w14:textId="77777777" w:rsidR="006804E5" w:rsidRDefault="006804E5">
      <w:pPr>
        <w:spacing w:line="200" w:lineRule="exact"/>
      </w:pPr>
    </w:p>
    <w:p w14:paraId="04649552" w14:textId="77777777" w:rsidR="006804E5" w:rsidRDefault="006804E5">
      <w:pPr>
        <w:spacing w:line="200" w:lineRule="exact"/>
      </w:pPr>
    </w:p>
    <w:p w14:paraId="21C10F5B" w14:textId="77777777" w:rsidR="006804E5" w:rsidRDefault="005F64FD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shortcomings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modern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1) not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xplicitly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rotations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(thus</w:t>
      </w:r>
      <w:r>
        <w:rPr>
          <w:spacing w:val="-5"/>
          <w:sz w:val="24"/>
          <w:szCs w:val="24"/>
        </w:rPr>
        <w:t xml:space="preserve"> av</w:t>
      </w:r>
      <w:r>
        <w:rPr>
          <w:sz w:val="24"/>
          <w:szCs w:val="24"/>
        </w:rPr>
        <w:t>oiding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non-linearity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robots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which can turn),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2)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xplicitly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optimizing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constraints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(only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 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closure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constraints).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cause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inferior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localization 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</w:t>
      </w:r>
      <w:proofErr w:type="spellEnd"/>
      <w:r>
        <w:rPr>
          <w:sz w:val="24"/>
          <w:szCs w:val="24"/>
        </w:rPr>
        <w:t>- ra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compared 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modern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SLAM.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Bayesian mechanisms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 well-kn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correlates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mechanisms,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implement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ple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successfully replicating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retaining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 tackle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robotic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simulation.</w:t>
      </w:r>
    </w:p>
    <w:p w14:paraId="0676E21D" w14:textId="7DF03C06" w:rsidR="006804E5" w:rsidRDefault="005F64FD">
      <w:pPr>
        <w:spacing w:before="61" w:line="251" w:lineRule="auto"/>
        <w:ind w:left="610" w:right="73" w:firstLine="351"/>
        <w:jc w:val="both"/>
        <w:rPr>
          <w:sz w:val="24"/>
          <w:szCs w:val="24"/>
        </w:rPr>
      </w:pPr>
      <w:r>
        <w:pict w14:anchorId="75D270BD">
          <v:group id="_x0000_s1028" style="position:absolute;left:0;text-align:left;margin-left:114.5pt;margin-top:152.45pt;width:164.4pt;height:0;z-index:-251658240;mso-position-horizontal-relative:page" coordorigin="2290,3050" coordsize="3288,0">
            <v:polyline id="_x0000_s1029" style="position:absolute" points="4580,6100,7869,6100" coordorigin="2290,3050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Although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SLAM system,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SLAM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solutions do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(perform-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thousands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algebra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operations serially)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Thrun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Leonard,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2008).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thermore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long-term memories are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accurate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SLAM systems,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Figures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6.7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6.8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Chapter 6</w:t>
      </w:r>
      <w:ins w:id="4" w:author="Stan Franklin" w:date="2015-09-16T08:46:00Z">
        <w:r w:rsidR="00AE3EBC">
          <w:rPr>
            <w:sz w:val="24"/>
            <w:szCs w:val="24"/>
          </w:rPr>
          <w:t>,</w:t>
        </w:r>
      </w:ins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research 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 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etch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maps,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vine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eisman,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1989;</w:t>
      </w:r>
      <w:r>
        <w:rPr>
          <w:spacing w:val="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Schwering</w:t>
      </w:r>
      <w:proofErr w:type="spellEnd"/>
      <w:r>
        <w:rPr>
          <w:sz w:val="24"/>
          <w:szCs w:val="24"/>
        </w:rPr>
        <w:t>, 2009).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erthe</w:t>
      </w:r>
      <w:proofErr w:type="spellEnd"/>
      <w:r>
        <w:rPr>
          <w:sz w:val="24"/>
          <w:szCs w:val="24"/>
        </w:rPr>
        <w:t>- less,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looking</w:t>
      </w:r>
      <w:r>
        <w:rPr>
          <w:spacing w:val="1"/>
          <w:sz w:val="24"/>
          <w:szCs w:val="24"/>
        </w:rPr>
        <w:t xml:space="preserve"> </w:t>
      </w:r>
      <w:del w:id="5" w:author="Stan Franklin" w:date="2015-09-16T08:47:00Z">
        <w:r w:rsidDel="00397514">
          <w:rPr>
            <w:sz w:val="24"/>
            <w:szCs w:val="24"/>
          </w:rPr>
          <w:delText>on</w:delText>
        </w:r>
        <w:r w:rsidDel="00397514">
          <w:rPr>
            <w:spacing w:val="6"/>
            <w:sz w:val="24"/>
            <w:szCs w:val="24"/>
          </w:rPr>
          <w:delText xml:space="preserve"> </w:delText>
        </w:r>
      </w:del>
      <w:ins w:id="6" w:author="Stan Franklin" w:date="2015-09-16T08:47:00Z">
        <w:r w:rsidR="00397514">
          <w:rPr>
            <w:sz w:val="24"/>
            <w:szCs w:val="24"/>
          </w:rPr>
          <w:t>at</w:t>
        </w:r>
        <w:r w:rsidR="00397514">
          <w:rPr>
            <w:spacing w:val="6"/>
            <w:sz w:val="24"/>
            <w:szCs w:val="24"/>
          </w:rPr>
          <w:t xml:space="preserve"> </w:t>
        </w:r>
      </w:ins>
      <w:r>
        <w:rPr>
          <w:sz w:val="24"/>
          <w:szCs w:val="24"/>
        </w:rPr>
        <w:t>information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lens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normat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mathematical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formulations 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 their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implementability</w:t>
      </w:r>
      <w:proofErr w:type="spellEnd"/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minds.</w:t>
      </w:r>
    </w:p>
    <w:p w14:paraId="19CD3406" w14:textId="77777777" w:rsidR="006804E5" w:rsidRDefault="006804E5">
      <w:pPr>
        <w:spacing w:before="2" w:line="160" w:lineRule="exact"/>
        <w:rPr>
          <w:sz w:val="17"/>
          <w:szCs w:val="17"/>
        </w:rPr>
      </w:pPr>
    </w:p>
    <w:p w14:paraId="70519A93" w14:textId="77777777" w:rsidR="006804E5" w:rsidRDefault="006804E5">
      <w:pPr>
        <w:spacing w:line="200" w:lineRule="exact"/>
      </w:pPr>
    </w:p>
    <w:p w14:paraId="05A3F5CA" w14:textId="77777777" w:rsidR="006804E5" w:rsidRDefault="005F64FD">
      <w:pPr>
        <w:spacing w:before="44"/>
        <w:ind w:left="885"/>
      </w:pPr>
      <w:r>
        <w:rPr>
          <w:w w:val="105"/>
          <w:position w:val="7"/>
          <w:sz w:val="14"/>
          <w:szCs w:val="14"/>
        </w:rPr>
        <w:t>1</w:t>
      </w:r>
      <w:r>
        <w:rPr>
          <w:spacing w:val="-25"/>
          <w:position w:val="7"/>
          <w:sz w:val="14"/>
          <w:szCs w:val="14"/>
        </w:rPr>
        <w:t xml:space="preserve"> </w:t>
      </w:r>
      <w:proofErr w:type="gramStart"/>
      <w:r>
        <w:t xml:space="preserve">Based </w:t>
      </w:r>
      <w:r>
        <w:rPr>
          <w:spacing w:val="32"/>
        </w:rPr>
        <w:t xml:space="preserve"> </w:t>
      </w:r>
      <w:r>
        <w:t>on</w:t>
      </w:r>
      <w:proofErr w:type="gramEnd"/>
      <w:r>
        <w:t xml:space="preserve"> </w:t>
      </w:r>
      <w:r>
        <w:rPr>
          <w:spacing w:val="35"/>
        </w:rPr>
        <w:t xml:space="preserve"> </w:t>
      </w:r>
      <w:r>
        <w:t xml:space="preserve">Intel </w:t>
      </w:r>
      <w:r>
        <w:rPr>
          <w:spacing w:val="33"/>
        </w:rPr>
        <w:t xml:space="preserve"> </w:t>
      </w:r>
      <w:r>
        <w:t xml:space="preserve">i7 </w:t>
      </w:r>
      <w:r>
        <w:rPr>
          <w:spacing w:val="34"/>
        </w:rPr>
        <w:t xml:space="preserve"> </w:t>
      </w:r>
      <w:r>
        <w:t xml:space="preserve">specifications, </w:t>
      </w:r>
      <w:r>
        <w:rPr>
          <w:spacing w:val="35"/>
        </w:rPr>
        <w:t xml:space="preserve"> </w:t>
      </w:r>
      <w:r>
        <w:t>retri</w:t>
      </w:r>
      <w:r>
        <w:rPr>
          <w:spacing w:val="-5"/>
        </w:rPr>
        <w:t>e</w:t>
      </w:r>
      <w:r>
        <w:rPr>
          <w:spacing w:val="-3"/>
        </w:rPr>
        <w:t>v</w:t>
      </w:r>
      <w:r>
        <w:t xml:space="preserve">ed </w:t>
      </w:r>
      <w:r>
        <w:rPr>
          <w:spacing w:val="30"/>
        </w:rPr>
        <w:t xml:space="preserve"> </w:t>
      </w:r>
      <w:r>
        <w:t xml:space="preserve">from </w:t>
      </w:r>
      <w:r>
        <w:rPr>
          <w:spacing w:val="33"/>
        </w:rPr>
        <w:t xml:space="preserve"> </w:t>
      </w:r>
      <w:hyperlink r:id="rId10">
        <w:r>
          <w:rPr>
            <w:spacing w:val="-29"/>
            <w:w w:val="159"/>
          </w:rPr>
          <w:t>http://download.intel.com/support/</w:t>
        </w:r>
      </w:hyperlink>
    </w:p>
    <w:p w14:paraId="7E18E793" w14:textId="77777777" w:rsidR="006804E5" w:rsidRDefault="005F64FD">
      <w:pPr>
        <w:spacing w:before="9"/>
        <w:ind w:left="610"/>
        <w:sectPr w:rsidR="006804E5">
          <w:headerReference w:type="default" r:id="rId11"/>
          <w:pgSz w:w="11920" w:h="16840"/>
          <w:pgMar w:top="1720" w:right="1280" w:bottom="280" w:left="1680" w:header="1496" w:footer="0" w:gutter="0"/>
          <w:pgNumType w:start="45"/>
          <w:cols w:space="720"/>
        </w:sectPr>
      </w:pPr>
      <w:proofErr w:type="gramStart"/>
      <w:r>
        <w:rPr>
          <w:spacing w:val="-18"/>
          <w:w w:val="147"/>
        </w:rPr>
        <w:t>processors</w:t>
      </w:r>
      <w:proofErr w:type="gramEnd"/>
      <w:r>
        <w:rPr>
          <w:spacing w:val="-18"/>
          <w:w w:val="147"/>
        </w:rPr>
        <w:t>/corei7/</w:t>
      </w:r>
      <w:proofErr w:type="spellStart"/>
      <w:r>
        <w:rPr>
          <w:spacing w:val="-18"/>
          <w:w w:val="147"/>
        </w:rPr>
        <w:t>sb</w:t>
      </w:r>
      <w:proofErr w:type="spellEnd"/>
      <w:r>
        <w:rPr>
          <w:spacing w:val="-18"/>
          <w:w w:val="147"/>
        </w:rPr>
        <w:t>/core_i7</w:t>
      </w:r>
      <w:r>
        <w:rPr>
          <w:spacing w:val="-8"/>
          <w:w w:val="147"/>
        </w:rPr>
        <w:t>-</w:t>
      </w:r>
      <w:r>
        <w:rPr>
          <w:spacing w:val="-18"/>
          <w:w w:val="122"/>
        </w:rPr>
        <w:t>3600_m.pdf</w:t>
      </w:r>
    </w:p>
    <w:p w14:paraId="1C78DE27" w14:textId="77777777" w:rsidR="006804E5" w:rsidRDefault="006804E5">
      <w:pPr>
        <w:spacing w:line="200" w:lineRule="exact"/>
      </w:pPr>
    </w:p>
    <w:p w14:paraId="63EF396F" w14:textId="77777777" w:rsidR="006804E5" w:rsidRDefault="006804E5">
      <w:pPr>
        <w:spacing w:before="19" w:line="260" w:lineRule="exact"/>
        <w:rPr>
          <w:sz w:val="26"/>
          <w:szCs w:val="26"/>
        </w:rPr>
      </w:pPr>
    </w:p>
    <w:p w14:paraId="6B7B4B29" w14:textId="77777777" w:rsidR="006804E5" w:rsidRDefault="005F64FD">
      <w:pPr>
        <w:spacing w:before="10"/>
        <w:ind w:left="100" w:right="4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7.2.2   </w:t>
      </w:r>
      <w:r>
        <w:rPr>
          <w:spacing w:val="18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Psychological </w:t>
      </w:r>
      <w:r>
        <w:rPr>
          <w:spacing w:val="10"/>
          <w:sz w:val="28"/>
          <w:szCs w:val="28"/>
        </w:rPr>
        <w:t xml:space="preserve"> </w:t>
      </w:r>
      <w:proofErr w:type="spellStart"/>
      <w:r>
        <w:rPr>
          <w:w w:val="108"/>
          <w:sz w:val="28"/>
          <w:szCs w:val="28"/>
        </w:rPr>
        <w:t>implausibilities</w:t>
      </w:r>
      <w:proofErr w:type="spellEnd"/>
      <w:proofErr w:type="gramEnd"/>
    </w:p>
    <w:p w14:paraId="73FF5D0D" w14:textId="77777777" w:rsidR="006804E5" w:rsidRDefault="006804E5">
      <w:pPr>
        <w:spacing w:before="19" w:line="280" w:lineRule="exact"/>
        <w:rPr>
          <w:sz w:val="28"/>
          <w:szCs w:val="28"/>
        </w:rPr>
      </w:pPr>
    </w:p>
    <w:p w14:paraId="26A1B0FD" w14:textId="77777777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Apart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implementation details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A),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(1976)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rithmic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thesis:  1)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 mechanism 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localization,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re-visiting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places, 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map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structuring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clustering.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Despite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their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be- </w:t>
      </w:r>
      <w:proofErr w:type="spellStart"/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Chapters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4-6,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psychological</w:t>
      </w:r>
      <w:r>
        <w:rPr>
          <w:spacing w:val="-22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findings</w:t>
      </w:r>
      <w:r>
        <w:rPr>
          <w:spacing w:val="-9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which 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inconsistent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mechanisms.</w:t>
      </w:r>
    </w:p>
    <w:p w14:paraId="240F97BA" w14:textId="77777777" w:rsidR="006804E5" w:rsidRDefault="005F64FD">
      <w:pPr>
        <w:spacing w:before="64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First,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models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focused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ignored </w:t>
      </w:r>
      <w:proofErr w:type="spellStart"/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</w:t>
      </w:r>
      <w:proofErr w:type="spellEnd"/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tal</w:t>
      </w:r>
      <w:proofErr w:type="spellEnd"/>
      <w:proofErr w:type="gram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findings.</w:t>
      </w:r>
      <w:r>
        <w:rPr>
          <w:spacing w:val="49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isual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progress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 impr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children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5 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years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age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8"/>
          <w:sz w:val="24"/>
          <w:szCs w:val="24"/>
        </w:rPr>
        <w:t>K</w:t>
      </w:r>
      <w:r>
        <w:rPr>
          <w:spacing w:val="-4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acs et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1999).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gration, while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 Bayesian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optimum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adults,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seems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elopmental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process;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dren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cues,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instead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switching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xclus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using path 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from trial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trial (</w:t>
      </w:r>
      <w:proofErr w:type="spellStart"/>
      <w:r>
        <w:rPr>
          <w:sz w:val="24"/>
          <w:szCs w:val="24"/>
        </w:rPr>
        <w:t>Nardini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2008).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ork.</w:t>
      </w:r>
    </w:p>
    <w:p w14:paraId="053C8ECB" w14:textId="1779EDFB" w:rsidR="006804E5" w:rsidRDefault="005F64FD">
      <w:pPr>
        <w:spacing w:before="64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terms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adult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shortcomings 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landmarks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recognized. 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objects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recognized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>
        <w:rPr>
          <w:spacing w:val="-1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briefly</w:t>
      </w:r>
      <w:r>
        <w:rPr>
          <w:spacing w:val="-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described 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constitutes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landmark.  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animal)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landmarks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reliable,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salient,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(unm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ving),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possibly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distal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2011).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These criteria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defining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landmarks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cognition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accounted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 model.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Neither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cues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landmark arrays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humans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natural a</w:t>
      </w:r>
      <w:r>
        <w:rPr>
          <w:spacing w:val="-4"/>
          <w:sz w:val="24"/>
          <w:szCs w:val="24"/>
        </w:rPr>
        <w:t>x</w:t>
      </w:r>
      <w:r>
        <w:rPr>
          <w:sz w:val="24"/>
          <w:szCs w:val="24"/>
        </w:rPr>
        <w:t>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arrays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ins w:id="7" w:author="Stan Franklin" w:date="2015-09-16T08:51:00Z">
        <w:r w:rsidR="00772CE2">
          <w:rPr>
            <w:sz w:val="24"/>
            <w:szCs w:val="24"/>
          </w:rPr>
          <w:t>s</w:t>
        </w:r>
      </w:ins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frame)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2011;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2006).</w:t>
      </w:r>
    </w:p>
    <w:p w14:paraId="7F3EBB83" w14:textId="77777777" w:rsidR="006804E5" w:rsidRDefault="005F64FD">
      <w:pPr>
        <w:spacing w:before="64" w:line="251" w:lineRule="auto"/>
        <w:ind w:left="100" w:right="500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Phenomena</w:t>
      </w:r>
      <w:r>
        <w:rPr>
          <w:spacing w:val="-1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</w:t>
      </w:r>
      <w:r>
        <w:rPr>
          <w:spacing w:val="-10"/>
          <w:w w:val="99"/>
          <w:sz w:val="24"/>
          <w:szCs w:val="24"/>
        </w:rPr>
        <w:t>n</w:t>
      </w:r>
      <w:r>
        <w:rPr>
          <w:w w:val="99"/>
          <w:sz w:val="24"/>
          <w:szCs w:val="24"/>
        </w:rPr>
        <w:t>vironments</w:t>
      </w:r>
      <w:r>
        <w:rPr>
          <w:spacing w:val="-1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competing</w:t>
      </w:r>
      <w:r>
        <w:rPr>
          <w:spacing w:val="-1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cues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landmarks),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where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grated,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ficult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abilistic</w:t>
      </w:r>
      <w:proofErr w:type="spell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ork.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Examples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ershad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wing’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(where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fect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cue 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animal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reduced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eliminated when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anothe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salient cue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introduced) 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‘blocking’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(where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added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animal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has been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trained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first,</w:t>
      </w:r>
      <w:r>
        <w:rPr>
          <w:spacing w:val="-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animal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cannot use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first) (</w:t>
      </w:r>
      <w:proofErr w:type="spellStart"/>
      <w:r>
        <w:rPr>
          <w:sz w:val="24"/>
          <w:szCs w:val="24"/>
        </w:rPr>
        <w:t>Chamizo</w:t>
      </w:r>
      <w:proofErr w:type="spellEnd"/>
      <w:r>
        <w:rPr>
          <w:sz w:val="24"/>
          <w:szCs w:val="24"/>
        </w:rPr>
        <w:t>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2003).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-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ershad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blocking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humans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Spetch</w:t>
      </w:r>
      <w:proofErr w:type="spellEnd"/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1995;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Prados</w:t>
      </w:r>
      <w:proofErr w:type="spellEnd"/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2011),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role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boundaries,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associat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reinforcement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map-li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representation)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better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xplanation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Doeller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2008).</w:t>
      </w:r>
    </w:p>
    <w:p w14:paraId="24AC9284" w14:textId="77777777" w:rsidR="006804E5" w:rsidRDefault="005F64FD">
      <w:pPr>
        <w:spacing w:before="64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complementary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parallel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cogni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mapping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described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mechanisms,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ard-based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associat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learning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procedural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memory)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conceptually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 blocking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ershad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findings.</w:t>
      </w:r>
      <w:r>
        <w:rPr>
          <w:spacing w:val="1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 implemented this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computationall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er;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cooperation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tition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clea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theoretical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2011; Cheng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2013).</w:t>
      </w:r>
    </w:p>
    <w:p w14:paraId="0B7DAA99" w14:textId="77777777" w:rsidR="006804E5" w:rsidRDefault="005F64FD">
      <w:pPr>
        <w:spacing w:before="64" w:line="251" w:lineRule="auto"/>
        <w:ind w:left="100" w:right="524" w:firstLine="351"/>
        <w:jc w:val="both"/>
        <w:rPr>
          <w:sz w:val="24"/>
          <w:szCs w:val="24"/>
        </w:rPr>
        <w:sectPr w:rsidR="006804E5">
          <w:pgSz w:w="11920" w:h="16840"/>
          <w:pgMar w:top="1720" w:right="1680" w:bottom="280" w:left="1340" w:header="1496" w:footer="0" w:gutter="0"/>
          <w:cols w:space="720"/>
        </w:sectPr>
      </w:pP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landmarks,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 ‘geometric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module’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 proposed,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originally to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oidable if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perceptual 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opposed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geometric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cues had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 (such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food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corner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rectangular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vironment,</w:t>
      </w:r>
      <w:r>
        <w:rPr>
          <w:spacing w:val="2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searching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diagonally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opposite</w:t>
      </w:r>
    </w:p>
    <w:p w14:paraId="6F065E7C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6263B002" w14:textId="77777777" w:rsidR="006804E5" w:rsidRDefault="006804E5">
      <w:pPr>
        <w:spacing w:line="200" w:lineRule="exact"/>
      </w:pPr>
    </w:p>
    <w:p w14:paraId="25642B66" w14:textId="77777777" w:rsidR="006804E5" w:rsidRDefault="006804E5">
      <w:pPr>
        <w:spacing w:line="200" w:lineRule="exact"/>
      </w:pPr>
    </w:p>
    <w:p w14:paraId="0EE1A666" w14:textId="77777777" w:rsidR="006804E5" w:rsidRDefault="005F64FD">
      <w:pPr>
        <w:spacing w:before="19" w:line="251" w:lineRule="auto"/>
        <w:ind w:left="610" w:right="7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corner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geometrically -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perceptually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- lent)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(Cheng,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1986).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geometry-based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young children,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Huttenlocher</w:t>
      </w:r>
      <w:proofErr w:type="spellEnd"/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(1999)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(Cheng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2013)).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Recent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 xml:space="preserve">find- </w:t>
      </w:r>
      <w:proofErr w:type="spellStart"/>
      <w:r>
        <w:rPr>
          <w:sz w:val="24"/>
          <w:szCs w:val="24"/>
        </w:rPr>
        <w:t>ings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xistence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dedicated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geometric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module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orientation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 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doubt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(Cheng,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2008).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ertheless,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(which are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geometry-based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orientation,</w:t>
      </w:r>
      <w:r>
        <w:rPr>
          <w:spacing w:val="-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av</w:t>
      </w:r>
      <w:r>
        <w:rPr>
          <w:sz w:val="24"/>
          <w:szCs w:val="24"/>
        </w:rPr>
        <w:t>oided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 perceptual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features/landmarks)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inconsistent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 such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errors.</w:t>
      </w:r>
    </w:p>
    <w:p w14:paraId="01B94F54" w14:textId="77777777" w:rsidR="006804E5" w:rsidRDefault="005F64FD">
      <w:pPr>
        <w:spacing w:before="3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Other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systematic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pointed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out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literature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form.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Distortions result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anization 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maps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4"/>
          <w:sz w:val="24"/>
          <w:szCs w:val="24"/>
        </w:rPr>
        <w:t>k</w:t>
      </w:r>
      <w:r>
        <w:rPr>
          <w:spacing w:val="-16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1992;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Hirtle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Jonides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1985)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which,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incorporated into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 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already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learns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hierarchies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(all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implementing 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error function/mechanism).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systematic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distortions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</w:t>
      </w:r>
      <w:proofErr w:type="spellEnd"/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sentations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easily accounted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fects 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perspect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(where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participants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imagine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themsel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</w:t>
      </w:r>
      <w:proofErr w:type="spellEnd"/>
      <w:r>
        <w:rPr>
          <w:sz w:val="24"/>
          <w:szCs w:val="24"/>
        </w:rPr>
        <w:t>- mate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spatial relations),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points (distance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judgements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 landmark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b</w:t>
      </w:r>
      <w:r>
        <w:rPr>
          <w:sz w:val="24"/>
          <w:szCs w:val="24"/>
        </w:rPr>
        <w:t>uilding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uilding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landmark A),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detours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barriers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length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circuitous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erestimated)</w:t>
      </w:r>
    </w:p>
    <w:p w14:paraId="3D250CCD" w14:textId="77777777" w:rsidR="006804E5" w:rsidRDefault="005F64FD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see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4"/>
          <w:sz w:val="24"/>
          <w:szCs w:val="24"/>
        </w:rPr>
        <w:t>k</w:t>
      </w:r>
      <w:r>
        <w:rPr>
          <w:spacing w:val="-16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1992,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2003).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ferences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wpoints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rep- </w:t>
      </w:r>
      <w:proofErr w:type="spellStart"/>
      <w:r>
        <w:rPr>
          <w:sz w:val="24"/>
          <w:szCs w:val="24"/>
        </w:rPr>
        <w:t>resentations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cause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systematic errors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(Shelton</w:t>
      </w:r>
    </w:p>
    <w:p w14:paraId="5168F2A9" w14:textId="77777777" w:rsidR="006804E5" w:rsidRDefault="005F64FD">
      <w:pPr>
        <w:spacing w:line="251" w:lineRule="auto"/>
        <w:ind w:left="610" w:right="7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&amp;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McNamara,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2001,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2004;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gess,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2006))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glected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current models.</w:t>
      </w:r>
      <w:proofErr w:type="gramEnd"/>
    </w:p>
    <w:p w14:paraId="4232143D" w14:textId="77777777" w:rsidR="006804E5" w:rsidRDefault="005F64FD">
      <w:pPr>
        <w:spacing w:before="3" w:line="251" w:lineRule="auto"/>
        <w:ind w:left="610" w:right="73" w:firstLine="351"/>
        <w:jc w:val="both"/>
        <w:rPr>
          <w:sz w:val="24"/>
          <w:szCs w:val="24"/>
        </w:rPr>
      </w:pPr>
      <w:commentRangeStart w:id="8"/>
      <w:r>
        <w:rPr>
          <w:sz w:val="24"/>
          <w:szCs w:val="24"/>
        </w:rPr>
        <w:t>Finall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forced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xplore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gions without be-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places,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incur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catastrophically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its learned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representations,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learned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useless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(we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such e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humans).</w:t>
      </w:r>
      <w:r>
        <w:rPr>
          <w:spacing w:val="25"/>
          <w:sz w:val="24"/>
          <w:szCs w:val="24"/>
        </w:rPr>
        <w:t xml:space="preserve"> </w:t>
      </w:r>
      <w:commentRangeEnd w:id="8"/>
      <w:r w:rsidR="00567741">
        <w:rPr>
          <w:rStyle w:val="CommentReference"/>
        </w:rPr>
        <w:commentReference w:id="8"/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scale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humans 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parallel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reasoning,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prior 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 (e.g.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usual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shapes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roads),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none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included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</w:p>
    <w:p w14:paraId="163F2FA5" w14:textId="77777777" w:rsidR="006804E5" w:rsidRDefault="005F64FD">
      <w:pPr>
        <w:spacing w:before="3" w:line="251" w:lineRule="auto"/>
        <w:ind w:left="610" w:right="73" w:firstLine="351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current</w:t>
      </w:r>
      <w:r>
        <w:rPr>
          <w:spacing w:val="-1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computational</w:t>
      </w:r>
      <w:r>
        <w:rPr>
          <w:spacing w:val="-10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spatial memory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achi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-1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finding,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capable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 running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3).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approach 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direction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case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aspects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cognition. 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premises hold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represent 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can perform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inference),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shortcomings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corrected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 future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ashion,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probabilistic approach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spatial cognition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remains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viable.</w:t>
      </w:r>
    </w:p>
    <w:p w14:paraId="11138B5C" w14:textId="77777777" w:rsidR="006804E5" w:rsidRDefault="006804E5">
      <w:pPr>
        <w:spacing w:line="200" w:lineRule="exact"/>
      </w:pPr>
    </w:p>
    <w:p w14:paraId="35D607AA" w14:textId="77777777" w:rsidR="006804E5" w:rsidRDefault="006804E5">
      <w:pPr>
        <w:spacing w:before="1" w:line="200" w:lineRule="exact"/>
      </w:pPr>
    </w:p>
    <w:p w14:paraId="6EF0C3EB" w14:textId="77777777" w:rsidR="006804E5" w:rsidRDefault="005F64FD">
      <w:pPr>
        <w:ind w:left="610" w:right="46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7.2.3   </w:t>
      </w:r>
      <w:r>
        <w:rPr>
          <w:spacing w:val="18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Neural </w:t>
      </w:r>
      <w:r>
        <w:rPr>
          <w:spacing w:val="8"/>
          <w:sz w:val="28"/>
          <w:szCs w:val="28"/>
        </w:rPr>
        <w:t xml:space="preserve"> </w:t>
      </w:r>
      <w:proofErr w:type="spellStart"/>
      <w:r>
        <w:rPr>
          <w:w w:val="108"/>
          <w:sz w:val="28"/>
          <w:szCs w:val="28"/>
        </w:rPr>
        <w:t>implausibilities</w:t>
      </w:r>
      <w:proofErr w:type="spellEnd"/>
      <w:proofErr w:type="gramEnd"/>
    </w:p>
    <w:p w14:paraId="2599134C" w14:textId="77777777" w:rsidR="006804E5" w:rsidRDefault="006804E5">
      <w:pPr>
        <w:spacing w:before="2" w:line="160" w:lineRule="exact"/>
        <w:rPr>
          <w:sz w:val="17"/>
          <w:szCs w:val="17"/>
        </w:rPr>
      </w:pPr>
    </w:p>
    <w:p w14:paraId="7C860713" w14:textId="77777777" w:rsidR="006804E5" w:rsidRDefault="005F64FD">
      <w:pPr>
        <w:spacing w:line="251" w:lineRule="auto"/>
        <w:ind w:left="610" w:right="73"/>
        <w:jc w:val="both"/>
        <w:rPr>
          <w:sz w:val="24"/>
          <w:szCs w:val="24"/>
        </w:rPr>
        <w:sectPr w:rsidR="006804E5">
          <w:pgSz w:w="11920" w:h="16840"/>
          <w:pgMar w:top="1720" w:right="1280" w:bottom="280" w:left="1680" w:header="1496" w:footer="0" w:gutter="0"/>
          <w:cols w:space="720"/>
        </w:sectPr>
      </w:pPr>
      <w:commentRangeStart w:id="9"/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terms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consisten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neuroscientific</w:t>
      </w:r>
      <w:proofErr w:type="spellEnd"/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findings,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distinguish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 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</w:p>
    <w:p w14:paraId="3CCA5425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390AED2D" w14:textId="77777777" w:rsidR="006804E5" w:rsidRDefault="006804E5">
      <w:pPr>
        <w:spacing w:line="200" w:lineRule="exact"/>
      </w:pPr>
    </w:p>
    <w:p w14:paraId="7339BA1A" w14:textId="77777777" w:rsidR="006804E5" w:rsidRDefault="006804E5">
      <w:pPr>
        <w:spacing w:line="200" w:lineRule="exact"/>
      </w:pPr>
    </w:p>
    <w:p w14:paraId="08A560B9" w14:textId="77777777" w:rsidR="006804E5" w:rsidRDefault="005F64FD">
      <w:pPr>
        <w:spacing w:before="19"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(Chapter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proofErr w:type="gramStart"/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mechanisms re- </w:t>
      </w:r>
      <w:proofErr w:type="spellStart"/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  <w:proofErr w:type="gramEnd"/>
      <w:r>
        <w:rPr>
          <w:spacing w:val="28"/>
          <w:sz w:val="24"/>
          <w:szCs w:val="24"/>
        </w:rPr>
        <w:t xml:space="preserve"> </w:t>
      </w:r>
      <w:commentRangeEnd w:id="9"/>
      <w:r w:rsidR="00C16757">
        <w:rPr>
          <w:rStyle w:val="CommentReference"/>
        </w:rPr>
        <w:commentReference w:id="9"/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omit discussing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plausibility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structuring</w:t>
      </w:r>
      <w:proofErr w:type="gram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introduced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Chap-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mechanism,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 only</w:t>
      </w:r>
      <w:r>
        <w:rPr>
          <w:spacing w:val="-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alidated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viourally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e.g.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(Shi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Gri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fiths,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2009)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(Sanborn,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2015) 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implementations 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 DP-GMM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belongs).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predict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sentation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eloping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plementation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normat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algorithmic model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xceeded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PhD.</w:t>
      </w:r>
    </w:p>
    <w:p w14:paraId="4B7C54A0" w14:textId="77777777" w:rsidR="006804E5" w:rsidRDefault="005F64FD">
      <w:pPr>
        <w:spacing w:before="32"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arding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(Chapter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6),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intends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minds, not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brains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(it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implementation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el)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see (Franklin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2012,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2014)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discussions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underlying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neuroscience.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ertheless,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briefly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 model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xtended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mechanisms 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embodied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proofErr w:type="gramStart"/>
      <w:r>
        <w:rPr>
          <w:sz w:val="24"/>
          <w:szCs w:val="24"/>
        </w:rPr>
        <w:t>)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proofErr w:type="gram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correspond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processes.</w:t>
      </w:r>
    </w:p>
    <w:p w14:paraId="7BC75989" w14:textId="77777777" w:rsidR="006804E5" w:rsidRDefault="005F64FD">
      <w:pPr>
        <w:spacing w:before="26" w:line="280" w:lineRule="exact"/>
        <w:ind w:left="100" w:right="518" w:firstLine="35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salient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visual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system,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 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 used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 xml:space="preserve">x- </w:t>
      </w:r>
      <w:proofErr w:type="spellStart"/>
      <w:r>
        <w:rPr>
          <w:sz w:val="24"/>
          <w:szCs w:val="24"/>
        </w:rPr>
        <w:t>isting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implementations 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tractable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PhD.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Specificall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 used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olutional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neural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recognizing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Sz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gedy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2014)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 roads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Brust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2015),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maximizing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formance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not for neural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plausibilit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Curiousl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representations 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recorded 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primate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inferior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temporal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 (</w:t>
      </w:r>
      <w:proofErr w:type="spellStart"/>
      <w:r>
        <w:rPr>
          <w:sz w:val="24"/>
          <w:szCs w:val="24"/>
        </w:rPr>
        <w:t>Khaligh-Raz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&amp;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ges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orte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2014;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pacing w:val="-24"/>
          <w:sz w:val="24"/>
          <w:szCs w:val="24"/>
        </w:rPr>
        <w:t>Y</w:t>
      </w:r>
      <w:r>
        <w:rPr>
          <w:sz w:val="24"/>
          <w:szCs w:val="24"/>
        </w:rPr>
        <w:t>amins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2013).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entional training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algorithms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implementable 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neurons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(Stork,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1989;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Ben- </w:t>
      </w:r>
      <w:proofErr w:type="spellStart"/>
      <w:r>
        <w:rPr>
          <w:sz w:val="24"/>
          <w:szCs w:val="24"/>
        </w:rPr>
        <w:t>gio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2015).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eloping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recognition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xceeded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scope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motor control,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which we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 dr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position w:val="9"/>
          <w:sz w:val="18"/>
          <w:szCs w:val="18"/>
        </w:rPr>
        <w:t>2</w:t>
      </w:r>
      <w:r>
        <w:rPr>
          <w:spacing w:val="17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(which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brain-li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e).</w:t>
      </w:r>
    </w:p>
    <w:p w14:paraId="29C2CDB0" w14:textId="77777777" w:rsidR="006804E5" w:rsidRDefault="005F64FD">
      <w:pPr>
        <w:spacing w:before="39" w:line="251" w:lineRule="auto"/>
        <w:ind w:left="100" w:right="524" w:firstLine="351"/>
        <w:jc w:val="both"/>
        <w:rPr>
          <w:sz w:val="24"/>
          <w:szCs w:val="24"/>
        </w:rPr>
      </w:pPr>
      <w:r>
        <w:pict w14:anchorId="253BF96C">
          <v:group id="_x0000_s1026" style="position:absolute;left:0;text-align:left;margin-left:1in;margin-top:217.9pt;width:164.4pt;height:0;z-index:-251657216;mso-position-horizontal-relative:page" coordorigin="1440,4358" coordsize="3288,0">
            <v:polyline id="_x0000_s1027" style="position:absolute" points="2880,8716,6168,8716" coordorigin="1440,4358" coordsize="3288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terms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xtensions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biggest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discrepan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 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 grid formed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‘place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nodes’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(Chapter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6).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cells do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map the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5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-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systematic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ashion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(O’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eefe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1998).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 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accurate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think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‘place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nodes’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combining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underlying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spatially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pacing w:val="-6"/>
          <w:sz w:val="24"/>
          <w:szCs w:val="24"/>
        </w:rPr>
        <w:t>ev</w:t>
      </w:r>
      <w:r>
        <w:rPr>
          <w:sz w:val="24"/>
          <w:szCs w:val="24"/>
        </w:rPr>
        <w:t>ant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entorhinal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grid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cells,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grids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(although triangular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rectangular)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(Moser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2008).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Grid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acilitate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estimating directions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distances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(Bush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2015).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planning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gy</w:t>
      </w:r>
      <w:proofErr w:type="spellEnd"/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(based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spreading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grids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nodes)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aithful 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hippocampal </w:t>
      </w:r>
      <w:proofErr w:type="spellStart"/>
      <w:r>
        <w:rPr>
          <w:sz w:val="24"/>
          <w:szCs w:val="24"/>
        </w:rPr>
        <w:t>entorhinal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compl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vily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relies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specific link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weights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distances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obstacles. Bush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(2015)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biologically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plausible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 implementation 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0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concerned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 there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published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vioural</w:t>
      </w:r>
      <w:proofErr w:type="spellEnd"/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mechanism (Mueller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2013).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succeeded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replicating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multi-goal</w:t>
      </w:r>
      <w:r>
        <w:rPr>
          <w:spacing w:val="-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route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planning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datasets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</w:p>
    <w:p w14:paraId="3159A896" w14:textId="77777777" w:rsidR="006804E5" w:rsidRDefault="006804E5">
      <w:pPr>
        <w:spacing w:before="18" w:line="240" w:lineRule="exact"/>
        <w:rPr>
          <w:sz w:val="24"/>
          <w:szCs w:val="24"/>
        </w:rPr>
      </w:pPr>
    </w:p>
    <w:p w14:paraId="57A55F8D" w14:textId="77777777" w:rsidR="006804E5" w:rsidRDefault="005F64FD">
      <w:pPr>
        <w:spacing w:before="44"/>
        <w:ind w:left="375"/>
      </w:pPr>
      <w:r>
        <w:rPr>
          <w:w w:val="105"/>
          <w:position w:val="7"/>
          <w:sz w:val="14"/>
          <w:szCs w:val="14"/>
        </w:rPr>
        <w:t>2</w:t>
      </w:r>
      <w:r>
        <w:rPr>
          <w:spacing w:val="-25"/>
          <w:position w:val="7"/>
          <w:sz w:val="14"/>
          <w:szCs w:val="14"/>
        </w:rPr>
        <w:t xml:space="preserve"> </w:t>
      </w:r>
      <w:proofErr w:type="gramStart"/>
      <w:r>
        <w:t xml:space="preserve">See   </w:t>
      </w:r>
      <w:r>
        <w:rPr>
          <w:spacing w:val="24"/>
        </w:rPr>
        <w:t xml:space="preserve"> </w:t>
      </w:r>
      <w:proofErr w:type="gramEnd"/>
      <w:r>
        <w:fldChar w:fldCharType="begin"/>
      </w:r>
      <w:r>
        <w:instrText xml:space="preserve"> HYPERLINK "http://wiki.ros.org/pid" \h </w:instrText>
      </w:r>
      <w:r>
        <w:fldChar w:fldCharType="separate"/>
      </w:r>
      <w:r>
        <w:rPr>
          <w:spacing w:val="-31"/>
          <w:w w:val="172"/>
        </w:rPr>
        <w:t>http://wiki.ros.org/pi</w:t>
      </w:r>
      <w:r>
        <w:rPr>
          <w:w w:val="172"/>
        </w:rPr>
        <w:t xml:space="preserve">d </w:t>
      </w:r>
      <w:r>
        <w:rPr>
          <w:spacing w:val="41"/>
          <w:w w:val="172"/>
        </w:rPr>
        <w:t xml:space="preserve"> </w:t>
      </w:r>
      <w:r>
        <w:t xml:space="preserve">and   </w:t>
      </w:r>
      <w:r>
        <w:rPr>
          <w:spacing w:val="24"/>
        </w:rPr>
        <w:t xml:space="preserve"> </w:t>
      </w:r>
      <w:r>
        <w:rPr>
          <w:spacing w:val="24"/>
        </w:rPr>
        <w:fldChar w:fldCharType="end"/>
      </w:r>
      <w:hyperlink r:id="rId13">
        <w:r>
          <w:rPr>
            <w:spacing w:val="-18"/>
            <w:w w:val="147"/>
          </w:rPr>
          <w:t>http://gazebosim.org/tutorials?tut=drcsim_</w:t>
        </w:r>
      </w:hyperlink>
    </w:p>
    <w:p w14:paraId="7E4F94FC" w14:textId="77777777" w:rsidR="006804E5" w:rsidRDefault="005F64FD">
      <w:pPr>
        <w:spacing w:before="9"/>
        <w:ind w:left="100"/>
        <w:sectPr w:rsidR="006804E5">
          <w:pgSz w:w="11920" w:h="16840"/>
          <w:pgMar w:top="1720" w:right="1680" w:bottom="280" w:left="1340" w:header="1496" w:footer="0" w:gutter="0"/>
          <w:cols w:space="720"/>
        </w:sectPr>
      </w:pPr>
      <w:proofErr w:type="spellStart"/>
      <w:proofErr w:type="gramStart"/>
      <w:r>
        <w:rPr>
          <w:spacing w:val="-18"/>
          <w:w w:val="129"/>
        </w:rPr>
        <w:t>fakewalking</w:t>
      </w:r>
      <w:proofErr w:type="gramEnd"/>
      <w:r>
        <w:rPr>
          <w:spacing w:val="-18"/>
          <w:w w:val="129"/>
        </w:rPr>
        <w:t>&amp;cat</w:t>
      </w:r>
      <w:proofErr w:type="spellEnd"/>
      <w:r>
        <w:rPr>
          <w:spacing w:val="-18"/>
          <w:w w:val="129"/>
        </w:rPr>
        <w:t>=</w:t>
      </w:r>
      <w:proofErr w:type="spellStart"/>
      <w:r>
        <w:rPr>
          <w:spacing w:val="-18"/>
          <w:w w:val="129"/>
        </w:rPr>
        <w:t>drcsim</w:t>
      </w:r>
      <w:proofErr w:type="spellEnd"/>
    </w:p>
    <w:p w14:paraId="4E1395E9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606AE9FA" w14:textId="77777777" w:rsidR="006804E5" w:rsidRDefault="006804E5">
      <w:pPr>
        <w:spacing w:line="200" w:lineRule="exact"/>
      </w:pPr>
    </w:p>
    <w:p w14:paraId="009F0FF7" w14:textId="77777777" w:rsidR="006804E5" w:rsidRDefault="006804E5">
      <w:pPr>
        <w:spacing w:line="200" w:lineRule="exact"/>
      </w:pPr>
    </w:p>
    <w:p w14:paraId="713418AC" w14:textId="77777777" w:rsidR="006804E5" w:rsidRDefault="005F64FD">
      <w:pPr>
        <w:spacing w:before="19"/>
        <w:ind w:left="610" w:right="7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our</w:t>
      </w:r>
      <w:proofErr w:type="gram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-1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ODO),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substantiates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plausibilit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76A36330" w14:textId="77777777" w:rsidR="006804E5" w:rsidRDefault="005F64FD">
      <w:pPr>
        <w:spacing w:before="22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hand,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plausibility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probabilistic 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 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 xml:space="preserve"> does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require,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least,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possibility of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neurally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implementing Bayesian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inference.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possibilit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firing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hippocampal place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suggested 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approximately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optimal infe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ence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4).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neuronal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such,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be compared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>
        <w:rPr>
          <w:w w:val="98"/>
          <w:sz w:val="24"/>
          <w:szCs w:val="24"/>
        </w:rPr>
        <w:t>neuroscientific</w:t>
      </w:r>
      <w:proofErr w:type="spellEnd"/>
      <w:r>
        <w:rPr>
          <w:spacing w:val="3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 seem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be inconsistent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some, 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summarized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>
        <w:rPr>
          <w:spacing w:val="-6"/>
          <w:sz w:val="24"/>
          <w:szCs w:val="24"/>
        </w:rPr>
        <w:t>o</w:t>
      </w:r>
      <w:r>
        <w:rPr>
          <w:spacing w:val="-16"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7521129C" w14:textId="290F57C1" w:rsidR="006804E5" w:rsidRDefault="005F64FD">
      <w:pPr>
        <w:spacing w:before="9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First,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humans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hippocampal lesions,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spatially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impaired,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23"/>
          <w:sz w:val="24"/>
          <w:szCs w:val="24"/>
        </w:rPr>
        <w:t xml:space="preserve"> </w:t>
      </w:r>
      <w:ins w:id="10" w:author="Stan Franklin" w:date="2015-09-16T10:09:00Z">
        <w:r w:rsidR="00C774AC">
          <w:rPr>
            <w:spacing w:val="23"/>
            <w:sz w:val="24"/>
            <w:szCs w:val="24"/>
          </w:rPr>
          <w:t>cap</w:t>
        </w:r>
      </w:ins>
      <w:r>
        <w:rPr>
          <w:sz w:val="24"/>
          <w:szCs w:val="24"/>
        </w:rPr>
        <w:t>able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ation. </w:t>
      </w:r>
      <w:r>
        <w:rPr>
          <w:spacing w:val="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23"/>
          <w:sz w:val="24"/>
          <w:szCs w:val="24"/>
        </w:rPr>
        <w:t xml:space="preserve"> </w:t>
      </w:r>
      <w:commentRangeStart w:id="11"/>
      <w:r>
        <w:rPr>
          <w:sz w:val="24"/>
          <w:szCs w:val="24"/>
        </w:rPr>
        <w:t xml:space="preserve">(?) </w:t>
      </w:r>
      <w:commentRangeEnd w:id="11"/>
      <w:r w:rsidR="00A523A3">
        <w:rPr>
          <w:rStyle w:val="CommentReference"/>
        </w:rPr>
        <w:commentReference w:id="11"/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damaged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me- dial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temporal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describe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routes,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detours,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directions between landmarks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 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learned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earl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damage.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authors suggest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time-limited,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mostly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concerning</w:t>
      </w:r>
      <w:r>
        <w:rPr>
          <w:spacing w:val="-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consolida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long-term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memories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consolidation</w:t>
      </w:r>
      <w:r>
        <w:rPr>
          <w:spacing w:val="-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lesioned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hippocampus.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unimpaired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topographical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ities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hippocampal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(??);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patients did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impairments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recalled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landmarks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etch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maps,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de- tailed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geographical 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impaired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landmark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recognition).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?</w:t>
      </w:r>
      <w:proofErr w:type="gramEnd"/>
      <w:r>
        <w:rPr>
          <w:w w:val="1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reinforced</w:t>
      </w:r>
      <w:proofErr w:type="gram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implication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accessing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long-established spatial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memories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still possible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damaged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hippocampus,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topographical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landmarks 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impaired.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Naturall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 spatial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impaired.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ertheless,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functionalities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 xml:space="preserve">re- </w:t>
      </w:r>
      <w:proofErr w:type="spellStart"/>
      <w:r>
        <w:rPr>
          <w:sz w:val="24"/>
          <w:szCs w:val="24"/>
        </w:rPr>
        <w:t>quiring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allocentric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hippocampal lesions,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 problematic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map’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 general,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 well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 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</w:p>
    <w:p w14:paraId="10D3D35A" w14:textId="77777777" w:rsidR="006804E5" w:rsidRDefault="005F64FD">
      <w:pPr>
        <w:spacing w:before="9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Second,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unique,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one-to-one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rep- </w:t>
      </w:r>
      <w:proofErr w:type="spellStart"/>
      <w:r>
        <w:rPr>
          <w:sz w:val="24"/>
          <w:szCs w:val="24"/>
        </w:rPr>
        <w:t>resentations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location.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minority)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 firing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field (Bur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2011),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systematic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commonalities between these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distances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surroundings)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 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predicted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model using these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probability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lw</w:t>
      </w:r>
      <w:r>
        <w:rPr>
          <w:sz w:val="24"/>
          <w:szCs w:val="24"/>
        </w:rPr>
        <w:t>ays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gular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elliptic,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prescribed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Gaussian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(although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this 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particle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filte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-based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formulation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Chapter 6,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</w:t>
      </w:r>
      <w:proofErr w:type="spellEnd"/>
      <w:r>
        <w:rPr>
          <w:sz w:val="24"/>
          <w:szCs w:val="24"/>
        </w:rPr>
        <w:t>- sent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multimodal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utions).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Furthermore,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boundaries are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lw</w:t>
      </w:r>
      <w:r>
        <w:rPr>
          <w:sz w:val="24"/>
          <w:szCs w:val="24"/>
        </w:rPr>
        <w:t>ays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smaller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further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predicted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 solely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 firing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dorsal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hippocam</w:t>
      </w:r>
      <w:proofErr w:type="spellEnd"/>
      <w:r>
        <w:rPr>
          <w:sz w:val="24"/>
          <w:szCs w:val="24"/>
        </w:rPr>
        <w:t>- pus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generally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smaller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entral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Kjelstrup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295FCDBB" w14:textId="77777777" w:rsidR="006804E5" w:rsidRDefault="005F64FD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2008).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Finall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phenomena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recordings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cells 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animals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easily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 remapping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Colgin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2008)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theta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phase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precession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(Skaggs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McNaughton,</w:t>
      </w:r>
    </w:p>
    <w:p w14:paraId="5B6454F3" w14:textId="77777777" w:rsidR="006804E5" w:rsidRDefault="005F64FD">
      <w:pPr>
        <w:ind w:left="610" w:right="7682"/>
        <w:jc w:val="both"/>
        <w:rPr>
          <w:sz w:val="24"/>
          <w:szCs w:val="24"/>
        </w:rPr>
      </w:pPr>
      <w:r>
        <w:rPr>
          <w:sz w:val="24"/>
          <w:szCs w:val="24"/>
        </w:rPr>
        <w:t>1996).</w:t>
      </w:r>
    </w:p>
    <w:p w14:paraId="331BDC33" w14:textId="77777777" w:rsidR="006804E5" w:rsidRDefault="005F64FD">
      <w:pPr>
        <w:spacing w:before="22" w:line="251" w:lineRule="auto"/>
        <w:ind w:left="610" w:right="73" w:firstLine="351"/>
        <w:jc w:val="both"/>
        <w:rPr>
          <w:sz w:val="24"/>
          <w:szCs w:val="24"/>
        </w:rPr>
        <w:sectPr w:rsidR="006804E5">
          <w:pgSz w:w="11920" w:h="16840"/>
          <w:pgMar w:top="1720" w:right="1280" w:bottom="280" w:left="1680" w:header="1496" w:footer="0" w:gutter="0"/>
          <w:cols w:space="720"/>
        </w:sectPr>
      </w:pP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inconsistencies do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alsify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possibility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approximate Bayesian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mechanism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hippocampus 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parallel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eral other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mechanisms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accounted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inconsistent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with)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14:paraId="4EDB55E9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4F7BAD20" w14:textId="77777777" w:rsidR="006804E5" w:rsidRDefault="006804E5">
      <w:pPr>
        <w:spacing w:line="200" w:lineRule="exact"/>
      </w:pPr>
    </w:p>
    <w:p w14:paraId="56AD8A87" w14:textId="77777777" w:rsidR="006804E5" w:rsidRDefault="006804E5">
      <w:pPr>
        <w:spacing w:line="200" w:lineRule="exact"/>
      </w:pPr>
    </w:p>
    <w:p w14:paraId="5AA83814" w14:textId="329D5162" w:rsidR="006804E5" w:rsidRDefault="005F64FD">
      <w:pPr>
        <w:spacing w:before="19" w:line="251" w:lineRule="auto"/>
        <w:ind w:left="100" w:right="52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mechanism</w:t>
      </w:r>
      <w:proofErr w:type="gramEnd"/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Brains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xhibit 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gree 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redundan</w:t>
      </w:r>
      <w:r>
        <w:rPr>
          <w:spacing w:val="-4"/>
          <w:sz w:val="24"/>
          <w:szCs w:val="24"/>
        </w:rPr>
        <w:t>c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reason to assume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performs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function.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-reliance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single 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inconsistent 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optimum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destr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models functionalit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ensemble</w:t>
      </w:r>
      <w:ins w:id="12" w:author="Stan Franklin" w:date="2015-09-16T10:23:00Z">
        <w:r w:rsidR="004E0179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cells,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majority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</w:t>
      </w:r>
      <w:proofErr w:type="spellEnd"/>
      <w:r>
        <w:rPr>
          <w:sz w:val="24"/>
          <w:szCs w:val="24"/>
        </w:rPr>
        <w:t>- sent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estimates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still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acilitate approximately optimal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contradicting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ensemble (representing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things,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episodic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memories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pacing w:val="-11"/>
          <w:sz w:val="24"/>
          <w:szCs w:val="24"/>
        </w:rPr>
        <w:t>T</w:t>
      </w:r>
      <w:r>
        <w:rPr>
          <w:sz w:val="24"/>
          <w:szCs w:val="24"/>
        </w:rPr>
        <w:t>ulving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</w:t>
      </w:r>
      <w:r>
        <w:rPr>
          <w:spacing w:val="-2"/>
          <w:sz w:val="24"/>
          <w:szCs w:val="24"/>
        </w:rPr>
        <w:t>k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witsch</w:t>
      </w:r>
      <w:proofErr w:type="spellEnd"/>
      <w:r>
        <w:rPr>
          <w:sz w:val="24"/>
          <w:szCs w:val="24"/>
        </w:rPr>
        <w:t>,</w:t>
      </w:r>
    </w:p>
    <w:p w14:paraId="027C4BB5" w14:textId="3DE5503C" w:rsidR="006804E5" w:rsidRDefault="005F64FD">
      <w:pPr>
        <w:spacing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1998))</w:t>
      </w:r>
      <w:r>
        <w:rPr>
          <w:spacing w:val="-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minorit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hippocampus</w:t>
      </w:r>
      <w:r>
        <w:rPr>
          <w:spacing w:val="-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ypothesis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w w:val="97"/>
          <w:sz w:val="24"/>
          <w:szCs w:val="24"/>
        </w:rPr>
        <w:t>sified</w:t>
      </w:r>
      <w:proofErr w:type="spellEnd"/>
      <w:r>
        <w:rPr>
          <w:spacing w:val="-10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ins w:id="13" w:author="Stan Franklin" w:date="2015-09-16T10:24:00Z">
        <w:r w:rsidR="007D554E">
          <w:rPr>
            <w:sz w:val="24"/>
            <w:szCs w:val="24"/>
          </w:rPr>
          <w:t>,</w:t>
        </w:r>
      </w:ins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1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firing</w:t>
      </w:r>
      <w:r>
        <w:rPr>
          <w:spacing w:val="-10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fields</w:t>
      </w:r>
      <w:r>
        <w:rPr>
          <w:spacing w:val="-10"/>
          <w:w w:val="9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inconsis</w:t>
      </w:r>
      <w:proofErr w:type="spellEnd"/>
      <w:r>
        <w:rPr>
          <w:sz w:val="24"/>
          <w:szCs w:val="24"/>
        </w:rPr>
        <w:t>- tent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ins w:id="14" w:author="Stan Franklin" w:date="2015-09-16T10:24:00Z">
        <w:r w:rsidR="007D554E">
          <w:rPr>
            <w:sz w:val="24"/>
            <w:szCs w:val="24"/>
          </w:rPr>
          <w:t>,</w:t>
        </w:r>
      </w:ins>
      <w:bookmarkStart w:id="15" w:name="_GoBack"/>
      <w:bookmarkEnd w:id="15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 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 be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majorit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 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recordings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esti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here (see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4).</w:t>
      </w:r>
    </w:p>
    <w:p w14:paraId="75711C91" w14:textId="77777777" w:rsidR="006804E5" w:rsidRDefault="005F64FD">
      <w:pPr>
        <w:spacing w:line="251" w:lineRule="auto"/>
        <w:ind w:left="100" w:right="524" w:firstLine="351"/>
        <w:jc w:val="both"/>
        <w:rPr>
          <w:sz w:val="24"/>
          <w:szCs w:val="24"/>
        </w:rPr>
        <w:sectPr w:rsidR="006804E5">
          <w:pgSz w:w="11920" w:h="16840"/>
          <w:pgMar w:top="1720" w:right="1680" w:bottom="280" w:left="1340" w:header="1496" w:footer="0" w:gutter="0"/>
          <w:cols w:space="720"/>
        </w:sect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further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parallel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hippocampal mechanisms, one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Bayesian inference,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ations.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First, our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particle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filter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artificially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increasing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de- creasing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ariance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samples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places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-1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 rudimentary</w:t>
      </w:r>
      <w:r>
        <w:rPr>
          <w:spacing w:val="-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simulating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fields</w:t>
      </w:r>
      <w:r>
        <w:rPr>
          <w:spacing w:val="-10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prescribed by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Second,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reasonably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good fit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place field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reported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uncertainties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predicted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sampling-based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lo- </w:t>
      </w:r>
      <w:proofErr w:type="spellStart"/>
      <w:r>
        <w:rPr>
          <w:sz w:val="24"/>
          <w:szCs w:val="24"/>
        </w:rPr>
        <w:t>calization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frequen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field sizes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(see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comparison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Appendix</w:t>
      </w:r>
      <w:r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ODO).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amount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de- </w:t>
      </w:r>
      <w:proofErr w:type="spellStart"/>
      <w:r>
        <w:rPr>
          <w:sz w:val="24"/>
          <w:szCs w:val="24"/>
        </w:rPr>
        <w:t>viation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frequen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uncertainties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model,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between 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frequen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distri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ution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field sizes,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suggests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inconsistent 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minority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vironment.</w:t>
      </w:r>
    </w:p>
    <w:p w14:paraId="0F61E144" w14:textId="77777777" w:rsidR="006804E5" w:rsidRDefault="006804E5">
      <w:pPr>
        <w:spacing w:line="200" w:lineRule="exact"/>
      </w:pPr>
    </w:p>
    <w:p w14:paraId="390B9830" w14:textId="77777777" w:rsidR="006804E5" w:rsidRDefault="006804E5">
      <w:pPr>
        <w:spacing w:line="200" w:lineRule="exact"/>
      </w:pPr>
    </w:p>
    <w:p w14:paraId="0CDA42E8" w14:textId="77777777" w:rsidR="006804E5" w:rsidRDefault="006804E5">
      <w:pPr>
        <w:spacing w:line="200" w:lineRule="exact"/>
      </w:pPr>
    </w:p>
    <w:p w14:paraId="2C456D1D" w14:textId="77777777" w:rsidR="006804E5" w:rsidRDefault="006804E5">
      <w:pPr>
        <w:spacing w:line="200" w:lineRule="exact"/>
      </w:pPr>
    </w:p>
    <w:p w14:paraId="7E77B92A" w14:textId="77777777" w:rsidR="006804E5" w:rsidRDefault="006804E5">
      <w:pPr>
        <w:spacing w:line="200" w:lineRule="exact"/>
      </w:pPr>
    </w:p>
    <w:p w14:paraId="520772F9" w14:textId="77777777" w:rsidR="006804E5" w:rsidRDefault="006804E5">
      <w:pPr>
        <w:spacing w:line="200" w:lineRule="exact"/>
      </w:pPr>
    </w:p>
    <w:p w14:paraId="02D297E6" w14:textId="77777777" w:rsidR="006804E5" w:rsidRDefault="006804E5">
      <w:pPr>
        <w:spacing w:line="200" w:lineRule="exact"/>
      </w:pPr>
    </w:p>
    <w:p w14:paraId="6419F312" w14:textId="77777777" w:rsidR="006804E5" w:rsidRDefault="006804E5">
      <w:pPr>
        <w:spacing w:line="200" w:lineRule="exact"/>
      </w:pPr>
    </w:p>
    <w:p w14:paraId="528EF34D" w14:textId="77777777" w:rsidR="006804E5" w:rsidRDefault="006804E5">
      <w:pPr>
        <w:spacing w:line="200" w:lineRule="exact"/>
      </w:pPr>
    </w:p>
    <w:p w14:paraId="5118A1D2" w14:textId="77777777" w:rsidR="006804E5" w:rsidRDefault="006804E5">
      <w:pPr>
        <w:spacing w:before="2" w:line="280" w:lineRule="exact"/>
        <w:rPr>
          <w:sz w:val="28"/>
          <w:szCs w:val="28"/>
        </w:rPr>
      </w:pPr>
    </w:p>
    <w:p w14:paraId="3904CEC1" w14:textId="77777777" w:rsidR="006804E5" w:rsidRDefault="005F64FD">
      <w:pPr>
        <w:spacing w:line="520" w:lineRule="exact"/>
        <w:ind w:left="610" w:right="6127"/>
        <w:jc w:val="both"/>
        <w:rPr>
          <w:sz w:val="49"/>
          <w:szCs w:val="49"/>
        </w:rPr>
      </w:pPr>
      <w:r>
        <w:rPr>
          <w:w w:val="107"/>
          <w:sz w:val="49"/>
          <w:szCs w:val="49"/>
        </w:rPr>
        <w:t>Chapter</w:t>
      </w:r>
      <w:r>
        <w:rPr>
          <w:spacing w:val="85"/>
          <w:w w:val="107"/>
          <w:sz w:val="49"/>
          <w:szCs w:val="49"/>
        </w:rPr>
        <w:t xml:space="preserve"> </w:t>
      </w:r>
      <w:r>
        <w:rPr>
          <w:w w:val="107"/>
          <w:sz w:val="49"/>
          <w:szCs w:val="49"/>
        </w:rPr>
        <w:t>8</w:t>
      </w:r>
    </w:p>
    <w:p w14:paraId="087C974F" w14:textId="77777777" w:rsidR="006804E5" w:rsidRDefault="006804E5">
      <w:pPr>
        <w:spacing w:line="200" w:lineRule="exact"/>
      </w:pPr>
    </w:p>
    <w:p w14:paraId="2EC57955" w14:textId="77777777" w:rsidR="006804E5" w:rsidRDefault="006804E5">
      <w:pPr>
        <w:spacing w:before="19" w:line="220" w:lineRule="exact"/>
        <w:rPr>
          <w:sz w:val="22"/>
          <w:szCs w:val="22"/>
        </w:rPr>
      </w:pPr>
    </w:p>
    <w:p w14:paraId="68CC7E3B" w14:textId="77777777" w:rsidR="006804E5" w:rsidRDefault="005F64FD">
      <w:pPr>
        <w:ind w:left="610" w:right="5892"/>
        <w:jc w:val="both"/>
        <w:rPr>
          <w:sz w:val="49"/>
          <w:szCs w:val="49"/>
        </w:rPr>
      </w:pPr>
      <w:r>
        <w:rPr>
          <w:w w:val="106"/>
          <w:sz w:val="49"/>
          <w:szCs w:val="49"/>
        </w:rPr>
        <w:t>Conclusion</w:t>
      </w:r>
    </w:p>
    <w:p w14:paraId="08137ACC" w14:textId="77777777" w:rsidR="006804E5" w:rsidRDefault="006804E5">
      <w:pPr>
        <w:spacing w:before="2" w:line="160" w:lineRule="exact"/>
        <w:rPr>
          <w:sz w:val="16"/>
          <w:szCs w:val="16"/>
        </w:rPr>
      </w:pPr>
    </w:p>
    <w:p w14:paraId="6E5AA405" w14:textId="77777777" w:rsidR="006804E5" w:rsidRDefault="006804E5">
      <w:pPr>
        <w:spacing w:line="200" w:lineRule="exact"/>
      </w:pPr>
    </w:p>
    <w:p w14:paraId="265351B3" w14:textId="77777777" w:rsidR="006804E5" w:rsidRDefault="006804E5">
      <w:pPr>
        <w:spacing w:line="200" w:lineRule="exact"/>
      </w:pPr>
    </w:p>
    <w:p w14:paraId="6571F97F" w14:textId="77777777" w:rsidR="006804E5" w:rsidRDefault="006804E5">
      <w:pPr>
        <w:spacing w:line="200" w:lineRule="exact"/>
      </w:pPr>
    </w:p>
    <w:p w14:paraId="607D6330" w14:textId="77777777" w:rsidR="006804E5" w:rsidRDefault="005F64FD">
      <w:pPr>
        <w:spacing w:line="251" w:lineRule="auto"/>
        <w:ind w:left="610" w:right="73"/>
        <w:jc w:val="both"/>
        <w:rPr>
          <w:sz w:val="24"/>
          <w:szCs w:val="24"/>
        </w:rPr>
      </w:pPr>
      <w:r>
        <w:rPr>
          <w:sz w:val="24"/>
          <w:szCs w:val="24"/>
        </w:rPr>
        <w:t>Humans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partially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imperfect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sors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inherently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information processing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matics</w:t>
      </w:r>
      <w:proofErr w:type="spellEnd"/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probability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theory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representation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ulation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Jaynes</w:t>
      </w:r>
      <w:proofErr w:type="spellEnd"/>
      <w:r>
        <w:rPr>
          <w:sz w:val="24"/>
          <w:szCs w:val="24"/>
        </w:rPr>
        <w:t>, 1996).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thesis,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necessity 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field</w:t>
      </w:r>
      <w:r>
        <w:rPr>
          <w:spacing w:val="-5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well.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modelled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interpreted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neuroscientific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fram</w:t>
      </w:r>
      <w:r>
        <w:rPr>
          <w:spacing w:val="-6"/>
          <w:sz w:val="24"/>
          <w:szCs w:val="24"/>
        </w:rPr>
        <w:t>e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ork, 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inference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single-neuron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 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foundation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gument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(Chapter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4).</w:t>
      </w:r>
    </w:p>
    <w:p w14:paraId="45531169" w14:textId="77777777" w:rsidR="006804E5" w:rsidRDefault="005F64FD">
      <w:pPr>
        <w:spacing w:before="6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Simply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solutions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probabilistic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localization,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mapping, 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clustering does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viable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fer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bi- </w:t>
      </w:r>
      <w:proofErr w:type="spellStart"/>
      <w:r>
        <w:rPr>
          <w:sz w:val="24"/>
          <w:szCs w:val="24"/>
        </w:rPr>
        <w:t>ological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</w:t>
      </w:r>
      <w:r>
        <w:rPr>
          <w:spacing w:val="-10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requirements,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ailable information.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xisting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spatial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plau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sibly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cognition,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unable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sensory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uncertaint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3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 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detailed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comparison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Chapter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suggested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 as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aps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literature.</w:t>
      </w:r>
    </w:p>
    <w:p w14:paraId="1ECFD558" w14:textId="77777777" w:rsidR="006804E5" w:rsidRDefault="005F64FD">
      <w:pPr>
        <w:spacing w:before="6"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first</w:t>
      </w:r>
      <w:r>
        <w:rPr>
          <w:spacing w:val="-9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-1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filling</w:t>
      </w:r>
      <w:r>
        <w:rPr>
          <w:spacing w:val="-9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ap,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computational models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Marr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(1976)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algorithmic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26384F89" w14:textId="77777777" w:rsidR="006804E5" w:rsidRDefault="006804E5">
      <w:pPr>
        <w:spacing w:before="4" w:line="100" w:lineRule="exact"/>
        <w:rPr>
          <w:sz w:val="10"/>
          <w:szCs w:val="10"/>
        </w:rPr>
      </w:pPr>
    </w:p>
    <w:p w14:paraId="595007F2" w14:textId="77777777" w:rsidR="006804E5" w:rsidRDefault="006804E5">
      <w:pPr>
        <w:spacing w:line="200" w:lineRule="exact"/>
      </w:pPr>
    </w:p>
    <w:p w14:paraId="6E4DAC33" w14:textId="77777777" w:rsidR="006804E5" w:rsidRDefault="005F64FD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self</w:t>
      </w:r>
      <w:proofErr w:type="gramEnd"/>
      <w:r>
        <w:rPr>
          <w:sz w:val="24"/>
          <w:szCs w:val="24"/>
        </w:rPr>
        <w:t>-localization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(‘whe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I?</w:t>
      </w:r>
      <w:r>
        <w:rPr>
          <w:w w:val="99"/>
          <w:sz w:val="24"/>
          <w:szCs w:val="24"/>
        </w:rPr>
        <w:t>’),</w:t>
      </w:r>
    </w:p>
    <w:p w14:paraId="34D3FFD6" w14:textId="77777777" w:rsidR="006804E5" w:rsidRDefault="006804E5">
      <w:pPr>
        <w:spacing w:before="4" w:line="240" w:lineRule="exact"/>
        <w:rPr>
          <w:sz w:val="24"/>
          <w:szCs w:val="24"/>
        </w:rPr>
      </w:pPr>
    </w:p>
    <w:p w14:paraId="440A9061" w14:textId="77777777" w:rsidR="006804E5" w:rsidRDefault="005F64FD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localization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(‘whe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object?</w:t>
      </w:r>
      <w:r>
        <w:rPr>
          <w:w w:val="99"/>
          <w:sz w:val="24"/>
          <w:szCs w:val="24"/>
        </w:rPr>
        <w:t>’),</w:t>
      </w:r>
    </w:p>
    <w:p w14:paraId="6451B8B2" w14:textId="77777777" w:rsidR="006804E5" w:rsidRDefault="006804E5">
      <w:pPr>
        <w:spacing w:before="4" w:line="240" w:lineRule="exact"/>
        <w:rPr>
          <w:sz w:val="24"/>
          <w:szCs w:val="24"/>
        </w:rPr>
      </w:pPr>
    </w:p>
    <w:p w14:paraId="2E276E3D" w14:textId="77777777" w:rsidR="006804E5" w:rsidRDefault="005F64FD">
      <w:pPr>
        <w:spacing w:line="251" w:lineRule="auto"/>
        <w:ind w:left="119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visiting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(‘I</w:t>
      </w:r>
      <w:r>
        <w:rPr>
          <w:spacing w:val="-2"/>
          <w:sz w:val="24"/>
          <w:szCs w:val="24"/>
        </w:rPr>
        <w:t>’</w:t>
      </w:r>
      <w:r>
        <w:rPr>
          <w:sz w:val="24"/>
          <w:szCs w:val="24"/>
        </w:rPr>
        <w:t>ve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befo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fix </w:t>
      </w:r>
      <w:r>
        <w:rPr>
          <w:w w:val="90"/>
          <w:sz w:val="24"/>
          <w:szCs w:val="24"/>
        </w:rPr>
        <w:t>my</w:t>
      </w:r>
      <w:r>
        <w:rPr>
          <w:spacing w:val="6"/>
          <w:w w:val="9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map?</w:t>
      </w:r>
      <w:r>
        <w:rPr>
          <w:w w:val="99"/>
          <w:sz w:val="24"/>
          <w:szCs w:val="24"/>
        </w:rPr>
        <w:t>’),</w:t>
      </w:r>
    </w:p>
    <w:p w14:paraId="39BCF161" w14:textId="77777777" w:rsidR="006804E5" w:rsidRDefault="006804E5">
      <w:pPr>
        <w:spacing w:before="11" w:line="220" w:lineRule="exact"/>
        <w:rPr>
          <w:sz w:val="22"/>
          <w:szCs w:val="22"/>
        </w:rPr>
      </w:pPr>
    </w:p>
    <w:p w14:paraId="2084DA33" w14:textId="77777777" w:rsidR="006804E5" w:rsidRDefault="005F64FD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multi</w:t>
      </w:r>
      <w:proofErr w:type="gramEnd"/>
      <w:r>
        <w:rPr>
          <w:sz w:val="24"/>
          <w:szCs w:val="24"/>
        </w:rPr>
        <w:t>-goal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planning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(‘how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places?’),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23B3A6B4" w14:textId="77777777" w:rsidR="006804E5" w:rsidRDefault="006804E5">
      <w:pPr>
        <w:spacing w:before="4" w:line="240" w:lineRule="exact"/>
        <w:rPr>
          <w:sz w:val="24"/>
          <w:szCs w:val="24"/>
        </w:rPr>
      </w:pPr>
    </w:p>
    <w:p w14:paraId="3E0F0881" w14:textId="77777777" w:rsidR="006804E5" w:rsidRDefault="005F64FD">
      <w:pPr>
        <w:ind w:left="959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structuring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(‘whi</w:t>
      </w:r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belong</w:t>
      </w:r>
      <w:r>
        <w:rPr>
          <w:spacing w:val="-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to?</w:t>
      </w:r>
      <w:r>
        <w:rPr>
          <w:w w:val="99"/>
          <w:sz w:val="24"/>
          <w:szCs w:val="24"/>
        </w:rPr>
        <w:t>’),</w:t>
      </w:r>
    </w:p>
    <w:p w14:paraId="61C610C8" w14:textId="77777777" w:rsidR="006804E5" w:rsidRDefault="006804E5">
      <w:pPr>
        <w:spacing w:before="6" w:line="100" w:lineRule="exact"/>
        <w:rPr>
          <w:sz w:val="11"/>
          <w:szCs w:val="11"/>
        </w:rPr>
      </w:pPr>
    </w:p>
    <w:p w14:paraId="067EB348" w14:textId="77777777" w:rsidR="006804E5" w:rsidRDefault="006804E5">
      <w:pPr>
        <w:spacing w:line="200" w:lineRule="exact"/>
      </w:pPr>
    </w:p>
    <w:p w14:paraId="45B096D7" w14:textId="77777777" w:rsidR="006804E5" w:rsidRDefault="005F64FD">
      <w:pPr>
        <w:spacing w:line="251" w:lineRule="auto"/>
        <w:ind w:left="610" w:right="73" w:firstLine="351"/>
        <w:jc w:val="both"/>
        <w:rPr>
          <w:sz w:val="24"/>
          <w:szCs w:val="24"/>
        </w:rPr>
      </w:pPr>
      <w:r>
        <w:rPr>
          <w:sz w:val="24"/>
          <w:szCs w:val="24"/>
        </w:rPr>
        <w:t>Although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problems,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xception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last,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well-kn</w:t>
      </w:r>
      <w:r>
        <w:rPr>
          <w:spacing w:val="-6"/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wn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robotics, 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wledge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</w:p>
    <w:p w14:paraId="22978D19" w14:textId="77777777" w:rsidR="006804E5" w:rsidRDefault="006804E5">
      <w:pPr>
        <w:spacing w:before="9" w:line="100" w:lineRule="exact"/>
        <w:rPr>
          <w:sz w:val="10"/>
          <w:szCs w:val="10"/>
        </w:rPr>
      </w:pPr>
    </w:p>
    <w:p w14:paraId="2B0CCD80" w14:textId="77777777" w:rsidR="006804E5" w:rsidRDefault="006804E5">
      <w:pPr>
        <w:spacing w:line="200" w:lineRule="exact"/>
      </w:pPr>
    </w:p>
    <w:p w14:paraId="2534840A" w14:textId="77777777" w:rsidR="006804E5" w:rsidRDefault="005F64FD">
      <w:pPr>
        <w:ind w:left="4563" w:right="4067"/>
        <w:jc w:val="center"/>
        <w:rPr>
          <w:sz w:val="24"/>
          <w:szCs w:val="24"/>
        </w:rPr>
        <w:sectPr w:rsidR="006804E5">
          <w:headerReference w:type="default" r:id="rId14"/>
          <w:pgSz w:w="11920" w:h="16840"/>
          <w:pgMar w:top="1560" w:right="128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51</w:t>
      </w:r>
    </w:p>
    <w:p w14:paraId="6ABA339F" w14:textId="77777777" w:rsidR="006804E5" w:rsidRDefault="006804E5">
      <w:pPr>
        <w:spacing w:before="7" w:line="100" w:lineRule="exact"/>
        <w:rPr>
          <w:sz w:val="10"/>
          <w:szCs w:val="10"/>
        </w:rPr>
      </w:pPr>
    </w:p>
    <w:p w14:paraId="045B3940" w14:textId="77777777" w:rsidR="006804E5" w:rsidRDefault="006804E5">
      <w:pPr>
        <w:spacing w:line="200" w:lineRule="exact"/>
      </w:pPr>
    </w:p>
    <w:p w14:paraId="3AB00199" w14:textId="77777777" w:rsidR="006804E5" w:rsidRDefault="006804E5">
      <w:pPr>
        <w:spacing w:line="200" w:lineRule="exact"/>
      </w:pPr>
    </w:p>
    <w:p w14:paraId="0D3A3103" w14:textId="77777777" w:rsidR="006804E5" w:rsidRDefault="005F64FD">
      <w:pPr>
        <w:spacing w:before="19" w:line="251" w:lineRule="auto"/>
        <w:ind w:left="100" w:right="524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pacing w:val="-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implementable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brains,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reproduce</w:t>
      </w:r>
      <w:r>
        <w:rPr>
          <w:spacing w:val="-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viour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cogni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architecture,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grated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processes,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4) 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function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realistic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>vironments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uncertainty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robotic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simulation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viding the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xact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robot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Rusu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2007)).</w:t>
      </w:r>
    </w:p>
    <w:p w14:paraId="0C76FF2F" w14:textId="77777777" w:rsidR="006804E5" w:rsidRDefault="005F64FD">
      <w:pPr>
        <w:spacing w:line="251" w:lineRule="auto"/>
        <w:ind w:left="100" w:right="524" w:firstLine="351"/>
        <w:jc w:val="both"/>
        <w:rPr>
          <w:sz w:val="24"/>
          <w:szCs w:val="24"/>
        </w:rPr>
      </w:pP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disc</w:t>
      </w:r>
      <w:r>
        <w:rPr>
          <w:spacing w:val="-4"/>
          <w:sz w:val="24"/>
          <w:szCs w:val="24"/>
        </w:rPr>
        <w:t>ov</w:t>
      </w:r>
      <w:r>
        <w:rPr>
          <w:sz w:val="24"/>
          <w:szCs w:val="24"/>
        </w:rPr>
        <w:t>ery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 hierarchical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structure 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representations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Hirtle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Jonides</w:t>
      </w:r>
      <w:proofErr w:type="spellEnd"/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1985),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pre- </w:t>
      </w:r>
      <w:proofErr w:type="spellStart"/>
      <w:r>
        <w:rPr>
          <w:sz w:val="24"/>
          <w:szCs w:val="24"/>
        </w:rPr>
        <w:t>dictable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geospatial,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perceptual,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properties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>n</w:t>
      </w:r>
      <w:r>
        <w:rPr>
          <w:sz w:val="24"/>
          <w:szCs w:val="24"/>
        </w:rPr>
        <w:t xml:space="preserve">vironment.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vidence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Bayesian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nonparametric clustering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subject- specific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distance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metric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accounts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majority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uildings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belonging together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participants’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established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memories.</w:t>
      </w:r>
    </w:p>
    <w:p w14:paraId="4C285F4D" w14:textId="77777777" w:rsidR="006804E5" w:rsidRDefault="005F64FD">
      <w:pPr>
        <w:spacing w:line="251" w:lineRule="auto"/>
        <w:ind w:left="100" w:right="524" w:firstLine="351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‘Bayesian brain’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Knill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Pouget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2004)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‘Bayesian cognition’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Chater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2010)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paradigms</w:t>
      </w:r>
      <w:r>
        <w:rPr>
          <w:spacing w:val="-1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proofErr w:type="gram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ation-space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 representations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processes.</w:t>
      </w:r>
      <w:r>
        <w:rPr>
          <w:spacing w:val="3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hope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encourage further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research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cop-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posed by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orld 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computational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cognit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spatial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memor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sectPr w:rsidR="006804E5">
      <w:headerReference w:type="default" r:id="rId15"/>
      <w:pgSz w:w="11920" w:h="16840"/>
      <w:pgMar w:top="1720" w:right="1680" w:bottom="280" w:left="1340" w:header="1496" w:footer="0" w:gutter="0"/>
      <w:pgNumType w:start="52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8" w:author="Stan Franklin" w:date="2015-09-16T08:58:00Z" w:initials="SF">
    <w:p w14:paraId="0FB5AB56" w14:textId="186F2183" w:rsidR="00A523A3" w:rsidRDefault="00A523A3">
      <w:pPr>
        <w:pStyle w:val="CommentText"/>
      </w:pPr>
      <w:r>
        <w:rPr>
          <w:rStyle w:val="CommentReference"/>
        </w:rPr>
        <w:annotationRef/>
      </w:r>
      <w:r>
        <w:t>Though I too know of no empirical evidence, my intuition say that this is also true of humans.</w:t>
      </w:r>
    </w:p>
  </w:comment>
  <w:comment w:id="9" w:author="Stan Franklin" w:date="2015-09-16T09:02:00Z" w:initials="SF">
    <w:p w14:paraId="7627BF07" w14:textId="3A005BBC" w:rsidR="00A523A3" w:rsidRDefault="00A523A3">
      <w:pPr>
        <w:pStyle w:val="CommentText"/>
      </w:pPr>
      <w:r>
        <w:rPr>
          <w:rStyle w:val="CommentReference"/>
        </w:rPr>
        <w:annotationRef/>
      </w:r>
      <w:r>
        <w:t>I’m quite unable to make sense of this sentence, even omitting the second “between”.</w:t>
      </w:r>
    </w:p>
  </w:comment>
  <w:comment w:id="11" w:author="Stan Franklin" w:date="2015-09-16T10:19:00Z" w:initials="SF">
    <w:p w14:paraId="16A917D1" w14:textId="1948EA3F" w:rsidR="00A523A3" w:rsidRDefault="00A523A3">
      <w:pPr>
        <w:pStyle w:val="CommentText"/>
      </w:pPr>
      <w:r>
        <w:rPr>
          <w:rStyle w:val="CommentReference"/>
        </w:rPr>
        <w:annotationRef/>
      </w:r>
      <w:r>
        <w:t>I looked for this, but couldn’t find it.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B86D0E9" w14:textId="77777777" w:rsidR="00A523A3" w:rsidRDefault="00A523A3">
      <w:r>
        <w:separator/>
      </w:r>
    </w:p>
  </w:endnote>
  <w:endnote w:type="continuationSeparator" w:id="0">
    <w:p w14:paraId="262BF408" w14:textId="77777777" w:rsidR="00A523A3" w:rsidRDefault="00A5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8DC7A55" w14:textId="77777777" w:rsidR="00A523A3" w:rsidRDefault="00A523A3">
      <w:r>
        <w:separator/>
      </w:r>
    </w:p>
  </w:footnote>
  <w:footnote w:type="continuationSeparator" w:id="0">
    <w:p w14:paraId="7973E241" w14:textId="77777777" w:rsidR="00A523A3" w:rsidRDefault="00A523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1A336B" w14:textId="77777777" w:rsidR="00A523A3" w:rsidRDefault="00A523A3">
    <w:pPr>
      <w:spacing w:line="200" w:lineRule="exact"/>
    </w:pPr>
    <w:r>
      <w:pict w14:anchorId="081EF366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70pt;margin-top:73.75pt;width:15.95pt;height:13.95pt;z-index:-251661824;mso-position-horizontal-relative:page;mso-position-vertical-relative:page" filled="f" stroked="f">
          <v:textbox inset="0,0,0,0">
            <w:txbxContent>
              <w:p w14:paraId="7495AD71" w14:textId="77777777" w:rsidR="00A523A3" w:rsidRDefault="00A523A3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E0179">
                  <w:rPr>
                    <w:noProof/>
                    <w:sz w:val="24"/>
                    <w:szCs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66C3539">
        <v:shape id="_x0000_s2055" type="#_x0000_t202" style="position:absolute;margin-left:338.5pt;margin-top:73.75pt;width:145.5pt;height:13.95pt;z-index:-251660800;mso-position-horizontal-relative:page;mso-position-vertical-relative:page" filled="f" stroked="f">
          <v:textbox inset="0,0,0,0">
            <w:txbxContent>
              <w:p w14:paraId="02CE0174" w14:textId="77777777" w:rsidR="00A523A3" w:rsidRDefault="00A523A3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CHAPTER</w:t>
                </w:r>
                <w:r>
                  <w:rPr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7. </w:t>
                </w:r>
                <w:r>
                  <w:rPr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DISCUSSION</w:t>
                </w:r>
              </w:p>
            </w:txbxContent>
          </v:textbox>
          <w10:wrap anchorx="page" anchory="page"/>
        </v:shape>
      </w:pict>
    </w:r>
  </w:p>
  <w:p w14:paraId="3733995E" w14:textId="77777777" w:rsidR="00A523A3" w:rsidRDefault="00A523A3"/>
  <w:p w14:paraId="518F6A9D" w14:textId="77777777" w:rsidR="00A523A3" w:rsidRDefault="00A523A3">
    <w:pPr>
      <w:spacing w:line="200" w:lineRule="exact"/>
    </w:pPr>
    <w:r>
      <w:pict w14:anchorId="204282C8">
        <v:shape id="_x0000_s2057" type="#_x0000_t202" style="position:absolute;margin-left:113.5pt;margin-top:73.75pt;width:486.7pt;height:13.95pt;z-index:-251662848;mso-position-horizontal-relative:page;mso-position-vertical-relative:page" filled="f" stroked="f">
          <v:textbox inset="0,0,0,0">
            <w:txbxContent>
              <w:p w14:paraId="36148992" w14:textId="77777777" w:rsidR="00A523A3" w:rsidRDefault="00A523A3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7.1.</w:t>
                </w:r>
                <w:r>
                  <w:rPr>
                    <w:spacing w:val="51"/>
                    <w:sz w:val="24"/>
                    <w:szCs w:val="24"/>
                  </w:rPr>
                  <w:t xml:space="preserve"> </w:t>
                </w:r>
                <w:r>
                  <w:rPr>
                    <w:spacing w:val="-10"/>
                    <w:sz w:val="24"/>
                    <w:szCs w:val="24"/>
                  </w:rPr>
                  <w:t>O</w:t>
                </w:r>
                <w:r>
                  <w:rPr>
                    <w:sz w:val="24"/>
                    <w:szCs w:val="24"/>
                  </w:rPr>
                  <w:t>THER</w:t>
                </w:r>
                <w:r>
                  <w:rPr>
                    <w:spacing w:val="-23"/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MECHANISMS</w:t>
                </w:r>
                <w:r>
                  <w:rPr>
                    <w:spacing w:val="-14"/>
                    <w:w w:val="99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AND</w:t>
                </w:r>
                <w:r>
                  <w:rPr>
                    <w:spacing w:val="-20"/>
                    <w:sz w:val="24"/>
                    <w:szCs w:val="24"/>
                  </w:rPr>
                  <w:t xml:space="preserve"> </w:t>
                </w:r>
                <w:r>
                  <w:rPr>
                    <w:w w:val="98"/>
                    <w:sz w:val="24"/>
                    <w:szCs w:val="24"/>
                  </w:rPr>
                  <w:t>REPRESEN</w:t>
                </w:r>
                <w:r>
                  <w:rPr>
                    <w:spacing w:val="-22"/>
                    <w:w w:val="98"/>
                    <w:sz w:val="24"/>
                    <w:szCs w:val="24"/>
                  </w:rPr>
                  <w:t>T</w:t>
                </w:r>
                <w:r>
                  <w:rPr>
                    <w:spacing w:val="-26"/>
                    <w:w w:val="98"/>
                    <w:sz w:val="24"/>
                    <w:szCs w:val="24"/>
                  </w:rPr>
                  <w:t>A</w:t>
                </w:r>
                <w:r>
                  <w:rPr>
                    <w:w w:val="98"/>
                    <w:sz w:val="24"/>
                    <w:szCs w:val="24"/>
                  </w:rPr>
                  <w:t>TIONS</w:t>
                </w:r>
                <w:r>
                  <w:rPr>
                    <w:spacing w:val="7"/>
                    <w:w w:val="98"/>
                    <w:sz w:val="24"/>
                    <w:szCs w:val="24"/>
                  </w:rPr>
                  <w:t xml:space="preserve"> </w:t>
                </w:r>
                <w:r>
                  <w:rPr>
                    <w:w w:val="98"/>
                    <w:sz w:val="24"/>
                    <w:szCs w:val="24"/>
                  </w:rPr>
                  <w:t>IN</w:t>
                </w:r>
                <w:r>
                  <w:rPr>
                    <w:spacing w:val="-10"/>
                    <w:w w:val="98"/>
                    <w:sz w:val="24"/>
                    <w:szCs w:val="24"/>
                  </w:rPr>
                  <w:t>V</w:t>
                </w:r>
                <w:r>
                  <w:rPr>
                    <w:w w:val="98"/>
                    <w:sz w:val="24"/>
                    <w:szCs w:val="24"/>
                  </w:rPr>
                  <w:t>O</w:t>
                </w:r>
                <w:r>
                  <w:rPr>
                    <w:spacing w:val="-23"/>
                    <w:w w:val="98"/>
                    <w:sz w:val="24"/>
                    <w:szCs w:val="24"/>
                  </w:rPr>
                  <w:t>L</w:t>
                </w:r>
                <w:r>
                  <w:rPr>
                    <w:w w:val="98"/>
                    <w:sz w:val="24"/>
                    <w:szCs w:val="24"/>
                  </w:rPr>
                  <w:t>VED</w:t>
                </w:r>
                <w:r>
                  <w:rPr>
                    <w:spacing w:val="-2"/>
                    <w:w w:val="98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IN</w:t>
                </w:r>
                <w:r>
                  <w:rPr>
                    <w:spacing w:val="-18"/>
                    <w:sz w:val="24"/>
                    <w:szCs w:val="24"/>
                  </w:rPr>
                  <w:t xml:space="preserve"> </w:t>
                </w:r>
                <w:r>
                  <w:rPr>
                    <w:w w:val="98"/>
                    <w:sz w:val="24"/>
                    <w:szCs w:val="24"/>
                  </w:rPr>
                  <w:t>S</w:t>
                </w:r>
                <w:r>
                  <w:rPr>
                    <w:spacing w:val="-22"/>
                    <w:w w:val="98"/>
                    <w:sz w:val="24"/>
                    <w:szCs w:val="24"/>
                  </w:rPr>
                  <w:t>P</w:t>
                </w:r>
                <w:r>
                  <w:rPr>
                    <w:spacing w:val="-26"/>
                    <w:w w:val="98"/>
                    <w:sz w:val="24"/>
                    <w:szCs w:val="24"/>
                  </w:rPr>
                  <w:t>A</w:t>
                </w:r>
                <w:r>
                  <w:rPr>
                    <w:w w:val="98"/>
                    <w:sz w:val="24"/>
                    <w:szCs w:val="24"/>
                  </w:rPr>
                  <w:t>TIAL</w:t>
                </w:r>
                <w:r>
                  <w:rPr>
                    <w:spacing w:val="-5"/>
                    <w:w w:val="98"/>
                    <w:sz w:val="24"/>
                    <w:szCs w:val="24"/>
                  </w:rPr>
                  <w:t xml:space="preserve"> </w:t>
                </w:r>
                <w:r>
                  <w:rPr>
                    <w:spacing w:val="-8"/>
                    <w:sz w:val="24"/>
                    <w:szCs w:val="24"/>
                  </w:rPr>
                  <w:t>N</w:t>
                </w:r>
                <w:r>
                  <w:rPr>
                    <w:spacing w:val="-3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VIG</w:t>
                </w:r>
                <w:r>
                  <w:rPr>
                    <w:spacing w:val="-27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42701" w14:textId="77777777" w:rsidR="00A523A3" w:rsidRDefault="00A523A3">
    <w:pPr>
      <w:spacing w:line="200" w:lineRule="exact"/>
    </w:pPr>
    <w:r>
      <w:pict w14:anchorId="329FF98A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0pt;margin-top:73.75pt;width:15.95pt;height:13.95pt;z-index:-251657728;mso-position-horizontal-relative:page;mso-position-vertical-relative:page" filled="f" stroked="f">
          <v:textbox inset="0,0,0,0">
            <w:txbxContent>
              <w:p w14:paraId="19EC5208" w14:textId="77777777" w:rsidR="00A523A3" w:rsidRDefault="00A523A3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D554E">
                  <w:rPr>
                    <w:noProof/>
                    <w:sz w:val="24"/>
                    <w:szCs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34F687">
        <v:shape id="_x0000_s2051" type="#_x0000_t202" style="position:absolute;margin-left:338.5pt;margin-top:73.75pt;width:145.5pt;height:13.95pt;z-index:-251656704;mso-position-horizontal-relative:page;mso-position-vertical-relative:page" filled="f" stroked="f">
          <v:textbox inset="0,0,0,0">
            <w:txbxContent>
              <w:p w14:paraId="049860C8" w14:textId="77777777" w:rsidR="00A523A3" w:rsidRDefault="00A523A3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CHAPTER</w:t>
                </w:r>
                <w:r>
                  <w:rPr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7. </w:t>
                </w:r>
                <w:r>
                  <w:rPr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DISCUSSION</w:t>
                </w:r>
              </w:p>
            </w:txbxContent>
          </v:textbox>
          <w10:wrap anchorx="page" anchory="page"/>
        </v:shape>
      </w:pict>
    </w:r>
  </w:p>
  <w:p w14:paraId="7D79352A" w14:textId="77777777" w:rsidR="00A523A3" w:rsidRDefault="00A523A3"/>
  <w:p w14:paraId="2DF98A5D" w14:textId="77777777" w:rsidR="00A523A3" w:rsidRDefault="00A523A3">
    <w:pPr>
      <w:spacing w:line="200" w:lineRule="exact"/>
    </w:pPr>
    <w:r>
      <w:pict w14:anchorId="10E27941">
        <v:shape id="_x0000_s2054" type="#_x0000_t202" style="position:absolute;margin-left:113.5pt;margin-top:73.75pt;width:226.65pt;height:13.95pt;z-index:-251659776;mso-position-horizontal-relative:page;mso-position-vertical-relative:page" filled="f" stroked="f">
          <v:textbox inset="0,0,0,0">
            <w:txbxContent>
              <w:p w14:paraId="7313E6F2" w14:textId="77777777" w:rsidR="00A523A3" w:rsidRDefault="00A523A3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7.2. </w:t>
                </w:r>
                <w:r>
                  <w:rPr>
                    <w:spacing w:val="10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LIMI</w:t>
                </w:r>
                <w:r>
                  <w:rPr>
                    <w:spacing w:val="-22"/>
                    <w:sz w:val="24"/>
                    <w:szCs w:val="24"/>
                  </w:rPr>
                  <w:t>T</w:t>
                </w:r>
                <w:r>
                  <w:rPr>
                    <w:spacing w:val="-27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TIONS</w:t>
                </w:r>
                <w:r>
                  <w:rPr>
                    <w:spacing w:val="-1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AND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SHO</w:t>
                </w:r>
                <w:r>
                  <w:rPr>
                    <w:spacing w:val="-14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TCOMINGS</w:t>
                </w:r>
              </w:p>
            </w:txbxContent>
          </v:textbox>
          <w10:wrap anchorx="page" anchory="page"/>
        </v:shape>
      </w:pict>
    </w:r>
    <w:r>
      <w:pict w14:anchorId="5B526EC8">
        <v:shape id="_x0000_s2053" type="#_x0000_t202" style="position:absolute;margin-left:511.55pt;margin-top:73.75pt;width:15.95pt;height:13.95pt;z-index:-251658752;mso-position-horizontal-relative:page;mso-position-vertical-relative:page" filled="f" stroked="f">
          <v:textbox inset="0,0,0,0">
            <w:txbxContent>
              <w:p w14:paraId="6E0D0237" w14:textId="77777777" w:rsidR="00A523A3" w:rsidRDefault="00A523A3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D554E">
                  <w:rPr>
                    <w:noProof/>
                    <w:sz w:val="24"/>
                    <w:szCs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D03E75" w14:textId="77777777" w:rsidR="00A523A3" w:rsidRDefault="00A523A3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0836E8" w14:textId="77777777" w:rsidR="00A523A3" w:rsidRDefault="00A523A3">
    <w:pPr>
      <w:spacing w:line="200" w:lineRule="exact"/>
    </w:pPr>
    <w:r>
      <w:pict w14:anchorId="0470C308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0pt;margin-top:73.75pt;width:15.95pt;height:13.95pt;z-index:-251655680;mso-position-horizontal-relative:page;mso-position-vertical-relative:page" filled="f" stroked="f">
          <v:textbox inset="0,0,0,0">
            <w:txbxContent>
              <w:p w14:paraId="07EBB98E" w14:textId="77777777" w:rsidR="00A523A3" w:rsidRDefault="00A523A3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4F6AB3F">
        <v:shape id="_x0000_s2049" type="#_x0000_t202" style="position:absolute;margin-left:331.85pt;margin-top:73.75pt;width:152.15pt;height:13.95pt;z-index:-251654656;mso-position-horizontal-relative:page;mso-position-vertical-relative:page" filled="f" stroked="f">
          <v:textbox inset="0,0,0,0">
            <w:txbxContent>
              <w:p w14:paraId="498639A5" w14:textId="77777777" w:rsidR="00A523A3" w:rsidRDefault="00A523A3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CHAPTER</w:t>
                </w:r>
                <w:r>
                  <w:rPr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8. </w:t>
                </w:r>
                <w:r>
                  <w:rPr>
                    <w:spacing w:val="1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55D4179"/>
    <w:multiLevelType w:val="multilevel"/>
    <w:tmpl w:val="110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04E5"/>
    <w:rsid w:val="001A0B4D"/>
    <w:rsid w:val="002B756E"/>
    <w:rsid w:val="00397514"/>
    <w:rsid w:val="004E0179"/>
    <w:rsid w:val="00567741"/>
    <w:rsid w:val="005F64FD"/>
    <w:rsid w:val="006804E5"/>
    <w:rsid w:val="00772CE2"/>
    <w:rsid w:val="007D554E"/>
    <w:rsid w:val="00907AA8"/>
    <w:rsid w:val="009A5CF0"/>
    <w:rsid w:val="00A523A3"/>
    <w:rsid w:val="00AE3EBC"/>
    <w:rsid w:val="00C16757"/>
    <w:rsid w:val="00C7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ecimalSymbol w:val="."/>
  <w:listSeparator w:val=","/>
  <w14:docId w14:val="54707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F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7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74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74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F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7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74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74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comments" Target="comments.xml"/><Relationship Id="rId13" Type="http://schemas.openxmlformats.org/officeDocument/2006/relationships/hyperlink" Target="http://gazebosim.org/tutorials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jpeg"/><Relationship Id="rId10" Type="http://schemas.openxmlformats.org/officeDocument/2006/relationships/hyperlink" Target="http://download.intel.com/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4011</Words>
  <Characters>22865</Characters>
  <Application>Microsoft Macintosh Word</Application>
  <DocSecurity>0</DocSecurity>
  <Lines>190</Lines>
  <Paragraphs>53</Paragraphs>
  <ScaleCrop>false</ScaleCrop>
  <Company>University of Memphis</Company>
  <LinksUpToDate>false</LinksUpToDate>
  <CharactersWithSpaces>26823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 Franklin</cp:lastModifiedBy>
  <cp:revision>13</cp:revision>
  <dcterms:created xsi:type="dcterms:W3CDTF">2015-09-16T13:29:00Z</dcterms:created>
  <dcterms:modified xsi:type="dcterms:W3CDTF">2015-09-16T15:24:00Z</dcterms:modified>
</cp:coreProperties>
</file>