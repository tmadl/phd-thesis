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omments.xml" ContentType="application/vnd.openxmlformats-officedocument.wordprocessingml.comments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14:paraId="7724EE7F" w14:textId="77777777" w:rsidR="00EB3AAC" w:rsidRDefault="00EB3AAC">
      <w:pPr>
        <w:spacing w:line="200" w:lineRule="exact"/>
      </w:pPr>
    </w:p>
    <w:p w14:paraId="5EDE6F80" w14:textId="77777777" w:rsidR="00EB3AAC" w:rsidRDefault="00EB3AAC">
      <w:pPr>
        <w:spacing w:line="200" w:lineRule="exact"/>
      </w:pPr>
    </w:p>
    <w:p w14:paraId="16687AF6" w14:textId="77777777" w:rsidR="00EB3AAC" w:rsidRDefault="00EB3AAC">
      <w:pPr>
        <w:spacing w:line="200" w:lineRule="exact"/>
      </w:pPr>
    </w:p>
    <w:p w14:paraId="4141F3B4" w14:textId="77777777" w:rsidR="00EB3AAC" w:rsidRDefault="00EB3AAC">
      <w:pPr>
        <w:spacing w:line="200" w:lineRule="exact"/>
      </w:pPr>
    </w:p>
    <w:p w14:paraId="1A2F0D0B" w14:textId="77777777" w:rsidR="00EB3AAC" w:rsidRDefault="00EB3AAC">
      <w:pPr>
        <w:spacing w:line="200" w:lineRule="exact"/>
      </w:pPr>
    </w:p>
    <w:p w14:paraId="1A1431DF" w14:textId="77777777" w:rsidR="00EB3AAC" w:rsidRDefault="00EB3AAC">
      <w:pPr>
        <w:spacing w:line="200" w:lineRule="exact"/>
      </w:pPr>
    </w:p>
    <w:p w14:paraId="13C9E772" w14:textId="77777777" w:rsidR="00EB3AAC" w:rsidRDefault="00EB3AAC">
      <w:pPr>
        <w:spacing w:line="200" w:lineRule="exact"/>
      </w:pPr>
    </w:p>
    <w:p w14:paraId="43C0B311" w14:textId="77777777" w:rsidR="00EB3AAC" w:rsidRDefault="00EB3AAC">
      <w:pPr>
        <w:spacing w:line="200" w:lineRule="exact"/>
      </w:pPr>
    </w:p>
    <w:p w14:paraId="52A264EC" w14:textId="77777777" w:rsidR="00EB3AAC" w:rsidRDefault="00EB3AAC">
      <w:pPr>
        <w:spacing w:line="200" w:lineRule="exact"/>
      </w:pPr>
    </w:p>
    <w:p w14:paraId="3B069218" w14:textId="77777777" w:rsidR="00EB3AAC" w:rsidRDefault="00EB3AAC">
      <w:pPr>
        <w:spacing w:line="200" w:lineRule="exact"/>
      </w:pPr>
    </w:p>
    <w:p w14:paraId="061F6CD4" w14:textId="77777777" w:rsidR="00EB3AAC" w:rsidRDefault="00EB3AAC">
      <w:pPr>
        <w:spacing w:before="12" w:line="260" w:lineRule="exact"/>
        <w:rPr>
          <w:sz w:val="26"/>
          <w:szCs w:val="26"/>
        </w:rPr>
      </w:pPr>
    </w:p>
    <w:p w14:paraId="7E9EA6C7" w14:textId="77777777" w:rsidR="00EB3AAC" w:rsidRDefault="00C229B0">
      <w:pPr>
        <w:spacing w:line="520" w:lineRule="exact"/>
        <w:ind w:left="610"/>
        <w:rPr>
          <w:sz w:val="49"/>
          <w:szCs w:val="49"/>
        </w:rPr>
      </w:pPr>
      <w:r>
        <w:rPr>
          <w:w w:val="111"/>
          <w:sz w:val="49"/>
          <w:szCs w:val="49"/>
        </w:rPr>
        <w:t>Abstract</w:t>
      </w:r>
    </w:p>
    <w:p w14:paraId="27710F1D" w14:textId="77777777" w:rsidR="00EB3AAC" w:rsidRDefault="00EB3AAC">
      <w:pPr>
        <w:spacing w:before="9" w:line="120" w:lineRule="exact"/>
        <w:rPr>
          <w:sz w:val="12"/>
          <w:szCs w:val="12"/>
        </w:rPr>
      </w:pPr>
    </w:p>
    <w:p w14:paraId="375D97E3" w14:textId="77777777" w:rsidR="00EB3AAC" w:rsidRDefault="00EB3AAC">
      <w:pPr>
        <w:spacing w:line="200" w:lineRule="exact"/>
      </w:pPr>
    </w:p>
    <w:p w14:paraId="1C98BCD4" w14:textId="77777777" w:rsidR="00EB3AAC" w:rsidRDefault="00EB3AAC">
      <w:pPr>
        <w:spacing w:line="200" w:lineRule="exact"/>
      </w:pPr>
    </w:p>
    <w:p w14:paraId="2A90D0EE" w14:textId="77777777" w:rsidR="00EB3AAC" w:rsidRDefault="00EB3AAC">
      <w:pPr>
        <w:spacing w:line="200" w:lineRule="exact"/>
      </w:pPr>
    </w:p>
    <w:p w14:paraId="10AC11FB" w14:textId="77777777" w:rsidR="00EB3AAC" w:rsidRDefault="00EB3AAC">
      <w:pPr>
        <w:spacing w:line="200" w:lineRule="exact"/>
      </w:pPr>
    </w:p>
    <w:p w14:paraId="343A83A8" w14:textId="77777777" w:rsidR="00EB3AAC" w:rsidRDefault="00EB3AAC">
      <w:pPr>
        <w:spacing w:line="200" w:lineRule="exact"/>
      </w:pPr>
    </w:p>
    <w:p w14:paraId="43D983B8" w14:textId="77777777" w:rsidR="00EB3AAC" w:rsidRDefault="00C229B0">
      <w:pPr>
        <w:spacing w:line="284" w:lineRule="auto"/>
        <w:ind w:left="804" w:right="308"/>
        <w:jc w:val="center"/>
        <w:rPr>
          <w:sz w:val="23"/>
          <w:szCs w:val="23"/>
        </w:rPr>
      </w:pPr>
      <w:r>
        <w:rPr>
          <w:spacing w:val="5"/>
          <w:sz w:val="28"/>
          <w:szCs w:val="28"/>
        </w:rPr>
        <w:t>B</w:t>
      </w:r>
      <w:r>
        <w:rPr>
          <w:spacing w:val="-10"/>
          <w:sz w:val="23"/>
          <w:szCs w:val="23"/>
        </w:rPr>
        <w:t>A</w:t>
      </w:r>
      <w:r>
        <w:rPr>
          <w:spacing w:val="14"/>
          <w:sz w:val="23"/>
          <w:szCs w:val="23"/>
        </w:rPr>
        <w:t>YESIA</w:t>
      </w:r>
      <w:r>
        <w:rPr>
          <w:sz w:val="23"/>
          <w:szCs w:val="23"/>
        </w:rPr>
        <w:t>N</w:t>
      </w:r>
      <w:r>
        <w:rPr>
          <w:spacing w:val="22"/>
          <w:sz w:val="23"/>
          <w:szCs w:val="23"/>
        </w:rPr>
        <w:t xml:space="preserve"> </w:t>
      </w:r>
      <w:r>
        <w:rPr>
          <w:w w:val="99"/>
          <w:sz w:val="23"/>
          <w:szCs w:val="23"/>
        </w:rPr>
        <w:t>M</w:t>
      </w:r>
      <w:r>
        <w:rPr>
          <w:spacing w:val="-43"/>
          <w:sz w:val="23"/>
          <w:szCs w:val="23"/>
        </w:rPr>
        <w:t xml:space="preserve"> </w:t>
      </w:r>
      <w:r>
        <w:rPr>
          <w:spacing w:val="14"/>
          <w:sz w:val="23"/>
          <w:szCs w:val="23"/>
        </w:rPr>
        <w:t>ECHANISM</w:t>
      </w:r>
      <w:r>
        <w:rPr>
          <w:sz w:val="23"/>
          <w:szCs w:val="23"/>
        </w:rPr>
        <w:t>S</w:t>
      </w:r>
      <w:r>
        <w:rPr>
          <w:spacing w:val="15"/>
          <w:sz w:val="23"/>
          <w:szCs w:val="23"/>
        </w:rPr>
        <w:t xml:space="preserve"> </w:t>
      </w:r>
      <w:r>
        <w:rPr>
          <w:spacing w:val="14"/>
          <w:sz w:val="23"/>
          <w:szCs w:val="23"/>
        </w:rPr>
        <w:t>I</w:t>
      </w:r>
      <w:r>
        <w:rPr>
          <w:sz w:val="23"/>
          <w:szCs w:val="23"/>
        </w:rPr>
        <w:t>N</w:t>
      </w:r>
      <w:r>
        <w:rPr>
          <w:spacing w:val="26"/>
          <w:sz w:val="23"/>
          <w:szCs w:val="23"/>
        </w:rPr>
        <w:t xml:space="preserve"> </w:t>
      </w:r>
      <w:r>
        <w:rPr>
          <w:spacing w:val="14"/>
          <w:sz w:val="23"/>
          <w:szCs w:val="23"/>
        </w:rPr>
        <w:t>S</w:t>
      </w:r>
      <w:r>
        <w:rPr>
          <w:spacing w:val="-7"/>
          <w:sz w:val="23"/>
          <w:szCs w:val="23"/>
        </w:rPr>
        <w:t>P</w:t>
      </w:r>
      <w:r>
        <w:rPr>
          <w:spacing w:val="-11"/>
          <w:sz w:val="23"/>
          <w:szCs w:val="23"/>
        </w:rPr>
        <w:t>A</w:t>
      </w:r>
      <w:r>
        <w:rPr>
          <w:spacing w:val="14"/>
          <w:sz w:val="23"/>
          <w:szCs w:val="23"/>
        </w:rPr>
        <w:t>TIA</w:t>
      </w:r>
      <w:r>
        <w:rPr>
          <w:sz w:val="23"/>
          <w:szCs w:val="23"/>
        </w:rPr>
        <w:t>L</w:t>
      </w:r>
      <w:r>
        <w:rPr>
          <w:spacing w:val="19"/>
          <w:sz w:val="23"/>
          <w:szCs w:val="23"/>
        </w:rPr>
        <w:t xml:space="preserve"> </w:t>
      </w:r>
      <w:r>
        <w:rPr>
          <w:spacing w:val="14"/>
          <w:sz w:val="23"/>
          <w:szCs w:val="23"/>
        </w:rPr>
        <w:t>COGNITION</w:t>
      </w:r>
      <w:r>
        <w:rPr>
          <w:sz w:val="28"/>
          <w:szCs w:val="28"/>
        </w:rPr>
        <w:t>:</w:t>
      </w:r>
      <w:r>
        <w:rPr>
          <w:spacing w:val="-10"/>
          <w:sz w:val="28"/>
          <w:szCs w:val="28"/>
        </w:rPr>
        <w:t xml:space="preserve"> </w:t>
      </w:r>
      <w:r>
        <w:rPr>
          <w:spacing w:val="10"/>
          <w:sz w:val="28"/>
          <w:szCs w:val="28"/>
        </w:rPr>
        <w:t>T</w:t>
      </w:r>
      <w:r>
        <w:rPr>
          <w:spacing w:val="6"/>
          <w:w w:val="99"/>
          <w:sz w:val="23"/>
          <w:szCs w:val="23"/>
        </w:rPr>
        <w:t>O</w:t>
      </w:r>
      <w:r>
        <w:rPr>
          <w:spacing w:val="-14"/>
          <w:w w:val="99"/>
          <w:sz w:val="23"/>
          <w:szCs w:val="23"/>
        </w:rPr>
        <w:t>W</w:t>
      </w:r>
      <w:r>
        <w:rPr>
          <w:spacing w:val="14"/>
          <w:w w:val="99"/>
          <w:sz w:val="23"/>
          <w:szCs w:val="23"/>
        </w:rPr>
        <w:t>ARD</w:t>
      </w:r>
      <w:r>
        <w:rPr>
          <w:w w:val="99"/>
          <w:sz w:val="23"/>
          <w:szCs w:val="23"/>
        </w:rPr>
        <w:t>S</w:t>
      </w:r>
      <w:r>
        <w:rPr>
          <w:spacing w:val="28"/>
          <w:sz w:val="23"/>
          <w:szCs w:val="23"/>
        </w:rPr>
        <w:t xml:space="preserve"> </w:t>
      </w:r>
      <w:r>
        <w:rPr>
          <w:spacing w:val="14"/>
          <w:sz w:val="23"/>
          <w:szCs w:val="23"/>
        </w:rPr>
        <w:t>REAL</w:t>
      </w:r>
      <w:r>
        <w:rPr>
          <w:spacing w:val="14"/>
          <w:sz w:val="28"/>
          <w:szCs w:val="28"/>
        </w:rPr>
        <w:t>-</w:t>
      </w:r>
      <w:r>
        <w:rPr>
          <w:spacing w:val="12"/>
          <w:sz w:val="23"/>
          <w:szCs w:val="23"/>
        </w:rPr>
        <w:t>W</w:t>
      </w:r>
      <w:r>
        <w:rPr>
          <w:spacing w:val="14"/>
          <w:sz w:val="23"/>
          <w:szCs w:val="23"/>
        </w:rPr>
        <w:t>ORL</w:t>
      </w:r>
      <w:r>
        <w:rPr>
          <w:sz w:val="23"/>
          <w:szCs w:val="23"/>
        </w:rPr>
        <w:t>D</w:t>
      </w:r>
      <w:r>
        <w:rPr>
          <w:spacing w:val="15"/>
          <w:sz w:val="23"/>
          <w:szCs w:val="23"/>
        </w:rPr>
        <w:t xml:space="preserve"> </w:t>
      </w:r>
      <w:r>
        <w:rPr>
          <w:spacing w:val="14"/>
          <w:sz w:val="23"/>
          <w:szCs w:val="23"/>
        </w:rPr>
        <w:t>CA</w:t>
      </w:r>
      <w:r>
        <w:rPr>
          <w:spacing w:val="-7"/>
          <w:sz w:val="23"/>
          <w:szCs w:val="23"/>
        </w:rPr>
        <w:t>P</w:t>
      </w:r>
      <w:r>
        <w:rPr>
          <w:spacing w:val="14"/>
          <w:sz w:val="23"/>
          <w:szCs w:val="23"/>
        </w:rPr>
        <w:t>ABL</w:t>
      </w:r>
      <w:r>
        <w:rPr>
          <w:sz w:val="23"/>
          <w:szCs w:val="23"/>
        </w:rPr>
        <w:t>E</w:t>
      </w:r>
      <w:r>
        <w:rPr>
          <w:spacing w:val="18"/>
          <w:sz w:val="23"/>
          <w:szCs w:val="23"/>
        </w:rPr>
        <w:t xml:space="preserve"> </w:t>
      </w:r>
      <w:r>
        <w:rPr>
          <w:spacing w:val="14"/>
          <w:sz w:val="23"/>
          <w:szCs w:val="23"/>
        </w:rPr>
        <w:t>COMPU</w:t>
      </w:r>
      <w:r>
        <w:rPr>
          <w:spacing w:val="-7"/>
          <w:sz w:val="23"/>
          <w:szCs w:val="23"/>
        </w:rPr>
        <w:t>T</w:t>
      </w:r>
      <w:r>
        <w:rPr>
          <w:spacing w:val="-11"/>
          <w:sz w:val="23"/>
          <w:szCs w:val="23"/>
        </w:rPr>
        <w:t>A</w:t>
      </w:r>
      <w:r>
        <w:rPr>
          <w:spacing w:val="14"/>
          <w:sz w:val="23"/>
          <w:szCs w:val="23"/>
        </w:rPr>
        <w:t>TIO</w:t>
      </w:r>
      <w:r>
        <w:rPr>
          <w:spacing w:val="6"/>
          <w:sz w:val="23"/>
          <w:szCs w:val="23"/>
        </w:rPr>
        <w:t>N</w:t>
      </w:r>
      <w:r>
        <w:rPr>
          <w:spacing w:val="14"/>
          <w:sz w:val="23"/>
          <w:szCs w:val="23"/>
        </w:rPr>
        <w:t>A</w:t>
      </w:r>
      <w:r>
        <w:rPr>
          <w:sz w:val="23"/>
          <w:szCs w:val="23"/>
        </w:rPr>
        <w:t>L</w:t>
      </w:r>
      <w:r>
        <w:rPr>
          <w:spacing w:val="8"/>
          <w:sz w:val="23"/>
          <w:szCs w:val="23"/>
        </w:rPr>
        <w:t xml:space="preserve"> </w:t>
      </w:r>
      <w:r>
        <w:rPr>
          <w:spacing w:val="14"/>
          <w:sz w:val="23"/>
          <w:szCs w:val="23"/>
        </w:rPr>
        <w:t>COGNITIV</w:t>
      </w:r>
      <w:r>
        <w:rPr>
          <w:sz w:val="23"/>
          <w:szCs w:val="23"/>
        </w:rPr>
        <w:t>E</w:t>
      </w:r>
      <w:r>
        <w:rPr>
          <w:spacing w:val="-13"/>
          <w:sz w:val="23"/>
          <w:szCs w:val="23"/>
        </w:rPr>
        <w:t xml:space="preserve"> </w:t>
      </w:r>
      <w:r>
        <w:rPr>
          <w:spacing w:val="14"/>
          <w:sz w:val="23"/>
          <w:szCs w:val="23"/>
        </w:rPr>
        <w:t>MODEL</w:t>
      </w:r>
      <w:r>
        <w:rPr>
          <w:sz w:val="23"/>
          <w:szCs w:val="23"/>
        </w:rPr>
        <w:t>S</w:t>
      </w:r>
      <w:r>
        <w:rPr>
          <w:spacing w:val="28"/>
          <w:sz w:val="23"/>
          <w:szCs w:val="23"/>
        </w:rPr>
        <w:t xml:space="preserve"> </w:t>
      </w:r>
      <w:r>
        <w:rPr>
          <w:spacing w:val="14"/>
          <w:w w:val="99"/>
          <w:sz w:val="23"/>
          <w:szCs w:val="23"/>
        </w:rPr>
        <w:t>O</w:t>
      </w:r>
      <w:r>
        <w:rPr>
          <w:w w:val="99"/>
          <w:sz w:val="23"/>
          <w:szCs w:val="23"/>
        </w:rPr>
        <w:t>F</w:t>
      </w:r>
      <w:r>
        <w:rPr>
          <w:spacing w:val="28"/>
          <w:sz w:val="23"/>
          <w:szCs w:val="23"/>
        </w:rPr>
        <w:t xml:space="preserve"> </w:t>
      </w:r>
      <w:r>
        <w:rPr>
          <w:spacing w:val="14"/>
          <w:sz w:val="23"/>
          <w:szCs w:val="23"/>
        </w:rPr>
        <w:t>S</w:t>
      </w:r>
      <w:r>
        <w:rPr>
          <w:spacing w:val="-7"/>
          <w:sz w:val="23"/>
          <w:szCs w:val="23"/>
        </w:rPr>
        <w:t>P</w:t>
      </w:r>
      <w:r>
        <w:rPr>
          <w:spacing w:val="-11"/>
          <w:sz w:val="23"/>
          <w:szCs w:val="23"/>
        </w:rPr>
        <w:t>A</w:t>
      </w:r>
      <w:r>
        <w:rPr>
          <w:spacing w:val="14"/>
          <w:sz w:val="23"/>
          <w:szCs w:val="23"/>
        </w:rPr>
        <w:t>TIA</w:t>
      </w:r>
      <w:r>
        <w:rPr>
          <w:sz w:val="23"/>
          <w:szCs w:val="23"/>
        </w:rPr>
        <w:t>L</w:t>
      </w:r>
      <w:r>
        <w:rPr>
          <w:spacing w:val="19"/>
          <w:sz w:val="23"/>
          <w:szCs w:val="23"/>
        </w:rPr>
        <w:t xml:space="preserve"> </w:t>
      </w:r>
      <w:r>
        <w:rPr>
          <w:spacing w:val="14"/>
          <w:w w:val="99"/>
          <w:sz w:val="23"/>
          <w:szCs w:val="23"/>
        </w:rPr>
        <w:t>MEMO</w:t>
      </w:r>
      <w:r>
        <w:rPr>
          <w:spacing w:val="-1"/>
          <w:w w:val="99"/>
          <w:sz w:val="23"/>
          <w:szCs w:val="23"/>
        </w:rPr>
        <w:t>R</w:t>
      </w:r>
      <w:r>
        <w:rPr>
          <w:w w:val="99"/>
          <w:sz w:val="23"/>
          <w:szCs w:val="23"/>
        </w:rPr>
        <w:t>Y</w:t>
      </w:r>
    </w:p>
    <w:p w14:paraId="0A9F12D2" w14:textId="77777777" w:rsidR="00EB3AAC" w:rsidRDefault="00C229B0">
      <w:pPr>
        <w:ind w:left="3969" w:right="3474"/>
        <w:jc w:val="center"/>
        <w:rPr>
          <w:sz w:val="28"/>
          <w:szCs w:val="28"/>
        </w:rPr>
      </w:pPr>
      <w:proofErr w:type="spellStart"/>
      <w:r>
        <w:rPr>
          <w:spacing w:val="-23"/>
          <w:sz w:val="28"/>
          <w:szCs w:val="28"/>
        </w:rPr>
        <w:t>T</w:t>
      </w:r>
      <w:r>
        <w:rPr>
          <w:sz w:val="28"/>
          <w:szCs w:val="28"/>
        </w:rPr>
        <w:t>amas</w:t>
      </w:r>
      <w:proofErr w:type="spellEnd"/>
      <w:r>
        <w:rPr>
          <w:spacing w:val="17"/>
          <w:sz w:val="28"/>
          <w:szCs w:val="28"/>
        </w:rPr>
        <w:t xml:space="preserve"> </w:t>
      </w:r>
      <w:proofErr w:type="spellStart"/>
      <w:r>
        <w:rPr>
          <w:w w:val="102"/>
          <w:sz w:val="28"/>
          <w:szCs w:val="28"/>
        </w:rPr>
        <w:t>Madl</w:t>
      </w:r>
      <w:proofErr w:type="spellEnd"/>
    </w:p>
    <w:p w14:paraId="13A1C820" w14:textId="77777777" w:rsidR="00EB3AAC" w:rsidRDefault="00C229B0">
      <w:pPr>
        <w:spacing w:before="36" w:line="267" w:lineRule="auto"/>
        <w:ind w:left="1773" w:right="1278"/>
        <w:jc w:val="center"/>
        <w:rPr>
          <w:sz w:val="28"/>
          <w:szCs w:val="28"/>
        </w:rPr>
      </w:pPr>
      <w:r>
        <w:rPr>
          <w:sz w:val="28"/>
          <w:szCs w:val="28"/>
        </w:rPr>
        <w:t>A</w:t>
      </w:r>
      <w:r>
        <w:rPr>
          <w:spacing w:val="6"/>
          <w:sz w:val="28"/>
          <w:szCs w:val="28"/>
        </w:rPr>
        <w:t xml:space="preserve"> </w:t>
      </w:r>
      <w:r>
        <w:rPr>
          <w:sz w:val="28"/>
          <w:szCs w:val="28"/>
        </w:rPr>
        <w:t>thesis</w:t>
      </w:r>
      <w:r>
        <w:rPr>
          <w:spacing w:val="15"/>
          <w:sz w:val="28"/>
          <w:szCs w:val="28"/>
        </w:rPr>
        <w:t xml:space="preserve"> </w:t>
      </w:r>
      <w:r>
        <w:rPr>
          <w:sz w:val="28"/>
          <w:szCs w:val="28"/>
        </w:rPr>
        <w:t>submitted</w:t>
      </w:r>
      <w:r>
        <w:rPr>
          <w:spacing w:val="24"/>
          <w:sz w:val="28"/>
          <w:szCs w:val="28"/>
        </w:rPr>
        <w:t xml:space="preserve"> </w:t>
      </w:r>
      <w:r>
        <w:rPr>
          <w:sz w:val="28"/>
          <w:szCs w:val="28"/>
        </w:rPr>
        <w:t>to</w:t>
      </w:r>
      <w:r>
        <w:rPr>
          <w:spacing w:val="6"/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>
        <w:rPr>
          <w:spacing w:val="9"/>
          <w:sz w:val="28"/>
          <w:szCs w:val="28"/>
        </w:rPr>
        <w:t xml:space="preserve"> </w:t>
      </w:r>
      <w:r>
        <w:rPr>
          <w:sz w:val="28"/>
          <w:szCs w:val="28"/>
        </w:rPr>
        <w:t>Un</w:t>
      </w:r>
      <w:r>
        <w:rPr>
          <w:spacing w:val="-7"/>
          <w:sz w:val="28"/>
          <w:szCs w:val="28"/>
        </w:rPr>
        <w:t>i</w:t>
      </w:r>
      <w:r>
        <w:rPr>
          <w:spacing w:val="-4"/>
          <w:sz w:val="28"/>
          <w:szCs w:val="28"/>
        </w:rPr>
        <w:t>v</w:t>
      </w:r>
      <w:r>
        <w:rPr>
          <w:sz w:val="28"/>
          <w:szCs w:val="28"/>
        </w:rPr>
        <w:t>ersity</w:t>
      </w:r>
      <w:r>
        <w:rPr>
          <w:spacing w:val="26"/>
          <w:sz w:val="28"/>
          <w:szCs w:val="28"/>
        </w:rPr>
        <w:t xml:space="preserve"> </w:t>
      </w:r>
      <w:r>
        <w:rPr>
          <w:sz w:val="28"/>
          <w:szCs w:val="28"/>
        </w:rPr>
        <w:t>of</w:t>
      </w:r>
      <w:r>
        <w:rPr>
          <w:spacing w:val="7"/>
          <w:sz w:val="28"/>
          <w:szCs w:val="28"/>
        </w:rPr>
        <w:t xml:space="preserve"> </w:t>
      </w:r>
      <w:r>
        <w:rPr>
          <w:w w:val="102"/>
          <w:sz w:val="28"/>
          <w:szCs w:val="28"/>
        </w:rPr>
        <w:t xml:space="preserve">Manchester </w:t>
      </w:r>
      <w:r>
        <w:rPr>
          <w:sz w:val="28"/>
          <w:szCs w:val="28"/>
        </w:rPr>
        <w:t>for</w:t>
      </w:r>
      <w:r>
        <w:rPr>
          <w:spacing w:val="9"/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>
        <w:rPr>
          <w:spacing w:val="9"/>
          <w:sz w:val="28"/>
          <w:szCs w:val="28"/>
        </w:rPr>
        <w:t xml:space="preserve"> </w:t>
      </w:r>
      <w:r>
        <w:rPr>
          <w:sz w:val="28"/>
          <w:szCs w:val="28"/>
        </w:rPr>
        <w:t>d</w:t>
      </w:r>
      <w:r>
        <w:rPr>
          <w:spacing w:val="-4"/>
          <w:sz w:val="28"/>
          <w:szCs w:val="28"/>
        </w:rPr>
        <w:t>e</w:t>
      </w:r>
      <w:r>
        <w:rPr>
          <w:sz w:val="28"/>
          <w:szCs w:val="28"/>
        </w:rPr>
        <w:t>gree</w:t>
      </w:r>
      <w:r>
        <w:rPr>
          <w:spacing w:val="17"/>
          <w:sz w:val="28"/>
          <w:szCs w:val="28"/>
        </w:rPr>
        <w:t xml:space="preserve"> </w:t>
      </w:r>
      <w:r>
        <w:rPr>
          <w:sz w:val="28"/>
          <w:szCs w:val="28"/>
        </w:rPr>
        <w:t>of</w:t>
      </w:r>
      <w:r>
        <w:rPr>
          <w:spacing w:val="7"/>
          <w:sz w:val="28"/>
          <w:szCs w:val="28"/>
        </w:rPr>
        <w:t xml:space="preserve"> </w:t>
      </w:r>
      <w:r>
        <w:rPr>
          <w:sz w:val="28"/>
          <w:szCs w:val="28"/>
        </w:rPr>
        <w:t>Doctor</w:t>
      </w:r>
      <w:r>
        <w:rPr>
          <w:spacing w:val="18"/>
          <w:sz w:val="28"/>
          <w:szCs w:val="28"/>
        </w:rPr>
        <w:t xml:space="preserve"> </w:t>
      </w:r>
      <w:r>
        <w:rPr>
          <w:sz w:val="28"/>
          <w:szCs w:val="28"/>
        </w:rPr>
        <w:t>of</w:t>
      </w:r>
      <w:r>
        <w:rPr>
          <w:spacing w:val="7"/>
          <w:sz w:val="28"/>
          <w:szCs w:val="28"/>
        </w:rPr>
        <w:t xml:space="preserve"> </w:t>
      </w:r>
      <w:r>
        <w:rPr>
          <w:sz w:val="28"/>
          <w:szCs w:val="28"/>
        </w:rPr>
        <w:t>Philosop</w:t>
      </w:r>
      <w:r>
        <w:rPr>
          <w:spacing w:val="-1"/>
          <w:sz w:val="28"/>
          <w:szCs w:val="28"/>
        </w:rPr>
        <w:t>h</w:t>
      </w:r>
      <w:r>
        <w:rPr>
          <w:spacing w:val="-19"/>
          <w:sz w:val="28"/>
          <w:szCs w:val="28"/>
        </w:rPr>
        <w:t>y</w:t>
      </w:r>
      <w:r>
        <w:rPr>
          <w:sz w:val="28"/>
          <w:szCs w:val="28"/>
        </w:rPr>
        <w:t>,</w:t>
      </w:r>
      <w:r>
        <w:rPr>
          <w:spacing w:val="29"/>
          <w:sz w:val="28"/>
          <w:szCs w:val="28"/>
        </w:rPr>
        <w:t xml:space="preserve"> </w:t>
      </w:r>
      <w:r>
        <w:rPr>
          <w:w w:val="102"/>
          <w:sz w:val="28"/>
          <w:szCs w:val="28"/>
        </w:rPr>
        <w:t>2015</w:t>
      </w:r>
    </w:p>
    <w:p w14:paraId="40873231" w14:textId="77777777" w:rsidR="00EB3AAC" w:rsidRDefault="00EB3AAC">
      <w:pPr>
        <w:spacing w:line="200" w:lineRule="exact"/>
      </w:pPr>
    </w:p>
    <w:p w14:paraId="1D9D4EFB" w14:textId="77777777" w:rsidR="00EB3AAC" w:rsidRDefault="00EB3AAC">
      <w:pPr>
        <w:spacing w:line="200" w:lineRule="exact"/>
      </w:pPr>
    </w:p>
    <w:p w14:paraId="36EBAA1B" w14:textId="77777777" w:rsidR="00EB3AAC" w:rsidRDefault="00EB3AAC">
      <w:pPr>
        <w:spacing w:line="200" w:lineRule="exact"/>
      </w:pPr>
    </w:p>
    <w:p w14:paraId="09E9AD1F" w14:textId="77777777" w:rsidR="00EB3AAC" w:rsidRDefault="00EB3AAC">
      <w:pPr>
        <w:spacing w:before="8" w:line="280" w:lineRule="exact"/>
        <w:rPr>
          <w:sz w:val="28"/>
          <w:szCs w:val="28"/>
        </w:rPr>
      </w:pPr>
    </w:p>
    <w:p w14:paraId="64A33389" w14:textId="77777777" w:rsidR="00EB3AAC" w:rsidRDefault="00C229B0">
      <w:pPr>
        <w:spacing w:line="251" w:lineRule="auto"/>
        <w:ind w:left="610" w:right="73" w:firstLine="351"/>
        <w:jc w:val="both"/>
        <w:rPr>
          <w:sz w:val="24"/>
          <w:szCs w:val="24"/>
        </w:rPr>
      </w:pPr>
      <w:r>
        <w:rPr>
          <w:sz w:val="24"/>
          <w:szCs w:val="24"/>
        </w:rPr>
        <w:t>Computational</w:t>
      </w:r>
      <w:r>
        <w:rPr>
          <w:spacing w:val="-18"/>
          <w:sz w:val="24"/>
          <w:szCs w:val="24"/>
        </w:rPr>
        <w:t xml:space="preserve"> </w:t>
      </w:r>
      <w:r>
        <w:rPr>
          <w:sz w:val="24"/>
          <w:szCs w:val="24"/>
        </w:rPr>
        <w:t>cognit</w:t>
      </w:r>
      <w:r>
        <w:rPr>
          <w:spacing w:val="-6"/>
          <w:sz w:val="24"/>
          <w:szCs w:val="24"/>
        </w:rPr>
        <w:t>i</w:t>
      </w:r>
      <w:r>
        <w:rPr>
          <w:spacing w:val="-4"/>
          <w:sz w:val="24"/>
          <w:szCs w:val="24"/>
        </w:rPr>
        <w:t>v</w:t>
      </w:r>
      <w:r>
        <w:rPr>
          <w:sz w:val="24"/>
          <w:szCs w:val="24"/>
        </w:rPr>
        <w:t>e</w:t>
      </w:r>
      <w:r>
        <w:rPr>
          <w:spacing w:val="-13"/>
          <w:sz w:val="24"/>
          <w:szCs w:val="24"/>
        </w:rPr>
        <w:t xml:space="preserve"> </w:t>
      </w:r>
      <w:r>
        <w:rPr>
          <w:sz w:val="24"/>
          <w:szCs w:val="24"/>
        </w:rPr>
        <w:t>models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spatial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memory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often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-4"/>
          <w:sz w:val="24"/>
          <w:szCs w:val="24"/>
        </w:rPr>
        <w:t>e</w:t>
      </w:r>
      <w:r>
        <w:rPr>
          <w:sz w:val="24"/>
          <w:szCs w:val="24"/>
        </w:rPr>
        <w:t>glect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di</w:t>
      </w:r>
      <w:r>
        <w:rPr>
          <w:spacing w:val="-6"/>
          <w:sz w:val="24"/>
          <w:szCs w:val="24"/>
        </w:rPr>
        <w:t>f</w:t>
      </w:r>
      <w:r>
        <w:rPr>
          <w:sz w:val="24"/>
          <w:szCs w:val="24"/>
        </w:rPr>
        <w:t>ficulties</w:t>
      </w:r>
      <w:r>
        <w:rPr>
          <w:spacing w:val="-22"/>
          <w:sz w:val="24"/>
          <w:szCs w:val="24"/>
        </w:rPr>
        <w:t xml:space="preserve"> </w:t>
      </w:r>
      <w:r>
        <w:rPr>
          <w:sz w:val="24"/>
          <w:szCs w:val="24"/>
        </w:rPr>
        <w:t>posed by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real</w:t>
      </w:r>
      <w:r>
        <w:rPr>
          <w:spacing w:val="4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w</w:t>
      </w:r>
      <w:r>
        <w:rPr>
          <w:sz w:val="24"/>
          <w:szCs w:val="24"/>
        </w:rPr>
        <w:t>orld,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such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as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sensory noise,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uncertaint</w:t>
      </w:r>
      <w:r>
        <w:rPr>
          <w:spacing w:val="-16"/>
          <w:sz w:val="24"/>
          <w:szCs w:val="24"/>
        </w:rPr>
        <w:t>y</w:t>
      </w:r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high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spatial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compl</w:t>
      </w:r>
      <w:r>
        <w:rPr>
          <w:spacing w:val="-4"/>
          <w:sz w:val="24"/>
          <w:szCs w:val="24"/>
        </w:rPr>
        <w:t>e</w:t>
      </w:r>
      <w:r>
        <w:rPr>
          <w:sz w:val="24"/>
          <w:szCs w:val="24"/>
        </w:rPr>
        <w:t>xit</w:t>
      </w:r>
      <w:r>
        <w:rPr>
          <w:spacing w:val="-16"/>
          <w:sz w:val="24"/>
          <w:szCs w:val="24"/>
        </w:rPr>
        <w:t>y</w:t>
      </w:r>
      <w:r>
        <w:rPr>
          <w:sz w:val="24"/>
          <w:szCs w:val="24"/>
        </w:rPr>
        <w:t>. H</w:t>
      </w:r>
      <w:r>
        <w:rPr>
          <w:spacing w:val="-6"/>
          <w:sz w:val="24"/>
          <w:szCs w:val="24"/>
        </w:rPr>
        <w:t>o</w:t>
      </w:r>
      <w:r>
        <w:rPr>
          <w:sz w:val="24"/>
          <w:szCs w:val="24"/>
        </w:rPr>
        <w:t>w</w:t>
      </w:r>
      <w:r>
        <w:rPr>
          <w:spacing w:val="-6"/>
          <w:sz w:val="24"/>
          <w:szCs w:val="24"/>
        </w:rPr>
        <w:t>e</w:t>
      </w:r>
      <w:r>
        <w:rPr>
          <w:spacing w:val="-4"/>
          <w:sz w:val="24"/>
          <w:szCs w:val="24"/>
        </w:rPr>
        <w:t>v</w:t>
      </w:r>
      <w:r>
        <w:rPr>
          <w:sz w:val="24"/>
          <w:szCs w:val="24"/>
        </w:rPr>
        <w:t>e</w:t>
      </w:r>
      <w:r>
        <w:rPr>
          <w:spacing w:val="-10"/>
          <w:sz w:val="24"/>
          <w:szCs w:val="24"/>
        </w:rPr>
        <w:t>r</w:t>
      </w:r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since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cognition and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its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neural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bases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5"/>
          <w:sz w:val="24"/>
          <w:szCs w:val="24"/>
        </w:rPr>
        <w:t>a</w:t>
      </w:r>
      <w:r>
        <w:rPr>
          <w:spacing w:val="-4"/>
          <w:sz w:val="24"/>
          <w:szCs w:val="24"/>
        </w:rPr>
        <w:t>v</w:t>
      </w:r>
      <w:r>
        <w:rPr>
          <w:sz w:val="24"/>
          <w:szCs w:val="24"/>
        </w:rPr>
        <w:t>e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been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shaped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by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structure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and challenges of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h</w:t>
      </w:r>
      <w:r>
        <w:rPr>
          <w:sz w:val="24"/>
          <w:szCs w:val="24"/>
        </w:rPr>
        <w:t>ysical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w</w:t>
      </w:r>
      <w:r>
        <w:rPr>
          <w:sz w:val="24"/>
          <w:szCs w:val="24"/>
        </w:rPr>
        <w:t>orld,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cognit</w:t>
      </w:r>
      <w:r>
        <w:rPr>
          <w:spacing w:val="-6"/>
          <w:sz w:val="24"/>
          <w:szCs w:val="24"/>
        </w:rPr>
        <w:t>i</w:t>
      </w:r>
      <w:r>
        <w:rPr>
          <w:spacing w:val="-4"/>
          <w:sz w:val="24"/>
          <w:szCs w:val="24"/>
        </w:rPr>
        <w:t>v</w:t>
      </w:r>
      <w:r>
        <w:rPr>
          <w:sz w:val="24"/>
          <w:szCs w:val="24"/>
        </w:rPr>
        <w:t>e models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should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ta</w:t>
      </w:r>
      <w:r>
        <w:rPr>
          <w:spacing w:val="-2"/>
          <w:sz w:val="24"/>
          <w:szCs w:val="24"/>
        </w:rPr>
        <w:t>k</w:t>
      </w:r>
      <w:r>
        <w:rPr>
          <w:sz w:val="24"/>
          <w:szCs w:val="24"/>
        </w:rPr>
        <w:t>e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these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into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account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as well.</w:t>
      </w:r>
    </w:p>
    <w:p w14:paraId="63FCEE3A" w14:textId="77777777" w:rsidR="00EB3AAC" w:rsidRDefault="00C229B0">
      <w:pPr>
        <w:spacing w:before="52" w:line="251" w:lineRule="auto"/>
        <w:ind w:left="610" w:right="73" w:firstLine="351"/>
        <w:jc w:val="both"/>
        <w:rPr>
          <w:sz w:val="24"/>
          <w:szCs w:val="24"/>
        </w:rPr>
      </w:pPr>
      <w:r>
        <w:rPr>
          <w:sz w:val="24"/>
          <w:szCs w:val="24"/>
        </w:rPr>
        <w:t>This</w:t>
      </w:r>
      <w:r>
        <w:rPr>
          <w:spacing w:val="1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w</w:t>
      </w:r>
      <w:r>
        <w:rPr>
          <w:sz w:val="24"/>
          <w:szCs w:val="24"/>
        </w:rPr>
        <w:t>ork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ta</w:t>
      </w:r>
      <w:r>
        <w:rPr>
          <w:spacing w:val="-2"/>
          <w:sz w:val="24"/>
          <w:szCs w:val="24"/>
        </w:rPr>
        <w:t>k</w:t>
      </w:r>
      <w:r>
        <w:rPr>
          <w:sz w:val="24"/>
          <w:szCs w:val="24"/>
        </w:rPr>
        <w:t>es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an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interdisciplinary approach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-6"/>
          <w:sz w:val="24"/>
          <w:szCs w:val="24"/>
        </w:rPr>
        <w:t>o</w:t>
      </w:r>
      <w:r>
        <w:rPr>
          <w:spacing w:val="-2"/>
          <w:sz w:val="24"/>
          <w:szCs w:val="24"/>
        </w:rPr>
        <w:t>w</w:t>
      </w:r>
      <w:r>
        <w:rPr>
          <w:sz w:val="24"/>
          <w:szCs w:val="24"/>
        </w:rPr>
        <w:t>ards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6"/>
          <w:sz w:val="24"/>
          <w:szCs w:val="24"/>
        </w:rPr>
        <w:t>e</w:t>
      </w:r>
      <w:r>
        <w:rPr>
          <w:spacing w:val="-4"/>
          <w:sz w:val="24"/>
          <w:szCs w:val="24"/>
        </w:rPr>
        <w:t>v</w:t>
      </w:r>
      <w:r>
        <w:rPr>
          <w:sz w:val="24"/>
          <w:szCs w:val="24"/>
        </w:rPr>
        <w:t>eloping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>cognit</w:t>
      </w:r>
      <w:r>
        <w:rPr>
          <w:spacing w:val="-6"/>
          <w:sz w:val="24"/>
          <w:szCs w:val="24"/>
        </w:rPr>
        <w:t>i</w:t>
      </w:r>
      <w:r>
        <w:rPr>
          <w:spacing w:val="-4"/>
          <w:sz w:val="24"/>
          <w:szCs w:val="24"/>
        </w:rPr>
        <w:t>v</w:t>
      </w:r>
      <w:r>
        <w:rPr>
          <w:sz w:val="24"/>
          <w:szCs w:val="24"/>
        </w:rPr>
        <w:t>ely plausible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spatial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memory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model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able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function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real-</w:t>
      </w:r>
      <w:r>
        <w:rPr>
          <w:spacing w:val="-2"/>
          <w:sz w:val="24"/>
          <w:szCs w:val="24"/>
        </w:rPr>
        <w:t>w</w:t>
      </w:r>
      <w:r>
        <w:rPr>
          <w:sz w:val="24"/>
          <w:szCs w:val="24"/>
        </w:rPr>
        <w:t>orld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-10"/>
          <w:sz w:val="24"/>
          <w:szCs w:val="24"/>
        </w:rPr>
        <w:t>n</w:t>
      </w:r>
      <w:r>
        <w:rPr>
          <w:sz w:val="24"/>
          <w:szCs w:val="24"/>
        </w:rPr>
        <w:t>vironments, despite the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sensory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noise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high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spatial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compl</w:t>
      </w:r>
      <w:r>
        <w:rPr>
          <w:spacing w:val="-4"/>
          <w:sz w:val="24"/>
          <w:szCs w:val="24"/>
        </w:rPr>
        <w:t>e</w:t>
      </w:r>
      <w:r>
        <w:rPr>
          <w:sz w:val="24"/>
          <w:szCs w:val="24"/>
        </w:rPr>
        <w:t>xit</w:t>
      </w:r>
      <w:r>
        <w:rPr>
          <w:spacing w:val="-16"/>
          <w:sz w:val="24"/>
          <w:szCs w:val="24"/>
        </w:rPr>
        <w:t>y</w:t>
      </w:r>
      <w:r>
        <w:rPr>
          <w:sz w:val="24"/>
          <w:szCs w:val="24"/>
        </w:rPr>
        <w:t xml:space="preserve">. </w:t>
      </w:r>
      <w:r>
        <w:rPr>
          <w:spacing w:val="16"/>
          <w:sz w:val="24"/>
          <w:szCs w:val="24"/>
        </w:rPr>
        <w:t xml:space="preserve"> </w:t>
      </w:r>
      <w:r>
        <w:rPr>
          <w:spacing w:val="-19"/>
          <w:sz w:val="24"/>
          <w:szCs w:val="24"/>
        </w:rPr>
        <w:t>W</w:t>
      </w:r>
      <w:r>
        <w:rPr>
          <w:sz w:val="24"/>
          <w:szCs w:val="24"/>
        </w:rPr>
        <w:t>e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>
        <w:rPr>
          <w:spacing w:val="-10"/>
          <w:sz w:val="24"/>
          <w:szCs w:val="24"/>
        </w:rPr>
        <w:t>n</w:t>
      </w:r>
      <w:r>
        <w:rPr>
          <w:spacing w:val="-4"/>
          <w:sz w:val="24"/>
          <w:szCs w:val="24"/>
        </w:rPr>
        <w:t>v</w:t>
      </w:r>
      <w:r>
        <w:rPr>
          <w:sz w:val="24"/>
          <w:szCs w:val="24"/>
        </w:rPr>
        <w:t>esti</w:t>
      </w:r>
      <w:r>
        <w:rPr>
          <w:spacing w:val="-1"/>
          <w:sz w:val="24"/>
          <w:szCs w:val="24"/>
        </w:rPr>
        <w:t>g</w:t>
      </w:r>
      <w:r>
        <w:rPr>
          <w:sz w:val="24"/>
          <w:szCs w:val="24"/>
        </w:rPr>
        <w:t>ated h</w:t>
      </w:r>
      <w:r>
        <w:rPr>
          <w:spacing w:val="-6"/>
          <w:sz w:val="24"/>
          <w:szCs w:val="24"/>
        </w:rPr>
        <w:t>o</w:t>
      </w:r>
      <w:r>
        <w:rPr>
          <w:sz w:val="24"/>
          <w:szCs w:val="24"/>
        </w:rPr>
        <w:t>w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spatially</w:t>
      </w:r>
      <w:r>
        <w:rPr>
          <w:spacing w:val="3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rele</w:t>
      </w:r>
      <w:proofErr w:type="spellEnd"/>
      <w:r>
        <w:rPr>
          <w:sz w:val="24"/>
          <w:szCs w:val="24"/>
        </w:rPr>
        <w:t xml:space="preserve">- </w:t>
      </w:r>
      <w:proofErr w:type="spellStart"/>
      <w:proofErr w:type="gramStart"/>
      <w:r>
        <w:rPr>
          <w:spacing w:val="-6"/>
          <w:sz w:val="24"/>
          <w:szCs w:val="24"/>
        </w:rPr>
        <w:t>v</w:t>
      </w:r>
      <w:r>
        <w:rPr>
          <w:sz w:val="24"/>
          <w:szCs w:val="24"/>
        </w:rPr>
        <w:t>ant</w:t>
      </w:r>
      <w:proofErr w:type="spellEnd"/>
      <w:proofErr w:type="gramEnd"/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brain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areas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might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maintain an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accurate location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estimate of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mammals,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despite accumulating sensory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noise,</w:t>
      </w:r>
      <w:r>
        <w:rPr>
          <w:spacing w:val="1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h</w:t>
      </w:r>
      <w:r>
        <w:rPr>
          <w:sz w:val="24"/>
          <w:szCs w:val="24"/>
        </w:rPr>
        <w:t>ypothesizing that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hippocampal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place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cells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might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pe</w:t>
      </w:r>
      <w:r>
        <w:rPr>
          <w:spacing w:val="-5"/>
          <w:sz w:val="24"/>
          <w:szCs w:val="24"/>
        </w:rPr>
        <w:t>r</w:t>
      </w:r>
      <w:r>
        <w:rPr>
          <w:sz w:val="24"/>
          <w:szCs w:val="24"/>
        </w:rPr>
        <w:t>- form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Bayesian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cue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int</w:t>
      </w:r>
      <w:r>
        <w:rPr>
          <w:spacing w:val="-4"/>
          <w:sz w:val="24"/>
          <w:szCs w:val="24"/>
        </w:rPr>
        <w:t>e</w:t>
      </w:r>
      <w:r>
        <w:rPr>
          <w:sz w:val="24"/>
          <w:szCs w:val="24"/>
        </w:rPr>
        <w:t>gration,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that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hippocampal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-6"/>
          <w:sz w:val="24"/>
          <w:szCs w:val="24"/>
        </w:rPr>
        <w:t>e</w:t>
      </w:r>
      <w:r>
        <w:rPr>
          <w:spacing w:val="-3"/>
          <w:sz w:val="24"/>
          <w:szCs w:val="24"/>
        </w:rPr>
        <w:t>v</w:t>
      </w:r>
      <w:r>
        <w:rPr>
          <w:sz w:val="24"/>
          <w:szCs w:val="24"/>
        </w:rPr>
        <w:t>erse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replay might play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role in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cognit</w:t>
      </w:r>
      <w:r>
        <w:rPr>
          <w:spacing w:val="-6"/>
          <w:sz w:val="24"/>
          <w:szCs w:val="24"/>
        </w:rPr>
        <w:t>i</w:t>
      </w:r>
      <w:r>
        <w:rPr>
          <w:spacing w:val="-4"/>
          <w:sz w:val="24"/>
          <w:szCs w:val="24"/>
        </w:rPr>
        <w:t>v</w:t>
      </w:r>
      <w:r>
        <w:rPr>
          <w:sz w:val="24"/>
          <w:szCs w:val="24"/>
        </w:rPr>
        <w:t>e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map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 xml:space="preserve">correction.  </w:t>
      </w:r>
      <w:r>
        <w:rPr>
          <w:spacing w:val="-19"/>
          <w:sz w:val="24"/>
          <w:szCs w:val="24"/>
        </w:rPr>
        <w:t>W</w:t>
      </w:r>
      <w:r>
        <w:rPr>
          <w:sz w:val="24"/>
          <w:szCs w:val="24"/>
        </w:rPr>
        <w:t>e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proposed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biologically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plausible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mechanisms</w:t>
      </w:r>
      <w:r>
        <w:rPr>
          <w:spacing w:val="4"/>
          <w:sz w:val="24"/>
          <w:szCs w:val="24"/>
        </w:rPr>
        <w:t xml:space="preserve"> </w:t>
      </w:r>
      <w:proofErr w:type="spellStart"/>
      <w:r>
        <w:rPr>
          <w:spacing w:val="-2"/>
          <w:sz w:val="24"/>
          <w:szCs w:val="24"/>
        </w:rPr>
        <w:t>f</w:t>
      </w:r>
      <w:r>
        <w:rPr>
          <w:sz w:val="24"/>
          <w:szCs w:val="24"/>
        </w:rPr>
        <w:t>acili</w:t>
      </w:r>
      <w:proofErr w:type="spellEnd"/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tating</w:t>
      </w:r>
      <w:proofErr w:type="spellEnd"/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these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statistically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nea</w:t>
      </w:r>
      <w:r>
        <w:rPr>
          <w:spacing w:val="-5"/>
          <w:sz w:val="24"/>
          <w:szCs w:val="24"/>
        </w:rPr>
        <w:t>r</w:t>
      </w:r>
      <w:r>
        <w:rPr>
          <w:sz w:val="24"/>
          <w:szCs w:val="24"/>
        </w:rPr>
        <w:t>-optimal mechanisms,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reported</w:t>
      </w:r>
      <w:r>
        <w:rPr>
          <w:spacing w:val="4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modelling</w:t>
      </w:r>
      <w:proofErr w:type="spellEnd"/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results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of single-neuron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recordings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from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rats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4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beh</w:t>
      </w:r>
      <w:r>
        <w:rPr>
          <w:spacing w:val="-5"/>
          <w:sz w:val="24"/>
          <w:szCs w:val="24"/>
        </w:rPr>
        <w:t>a</w:t>
      </w:r>
      <w:r>
        <w:rPr>
          <w:sz w:val="24"/>
          <w:szCs w:val="24"/>
        </w:rPr>
        <w:t>viour</w:t>
      </w:r>
      <w:proofErr w:type="spellEnd"/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data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from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humans acquired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outside this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PhD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support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forme</w:t>
      </w:r>
      <w:r>
        <w:rPr>
          <w:spacing w:val="-10"/>
          <w:sz w:val="24"/>
          <w:szCs w:val="24"/>
        </w:rPr>
        <w:t>r</w:t>
      </w:r>
      <w:r>
        <w:rPr>
          <w:sz w:val="24"/>
          <w:szCs w:val="24"/>
        </w:rPr>
        <w:t>,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2"/>
          <w:sz w:val="24"/>
          <w:szCs w:val="24"/>
        </w:rPr>
        <w:t>k</w:t>
      </w:r>
      <w:r>
        <w:rPr>
          <w:sz w:val="24"/>
          <w:szCs w:val="24"/>
        </w:rPr>
        <w:t>etch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map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accura</w:t>
      </w:r>
      <w:r>
        <w:rPr>
          <w:spacing w:val="-4"/>
          <w:sz w:val="24"/>
          <w:szCs w:val="24"/>
        </w:rPr>
        <w:t>c</w:t>
      </w:r>
      <w:r>
        <w:rPr>
          <w:sz w:val="24"/>
          <w:szCs w:val="24"/>
        </w:rPr>
        <w:t>y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data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collected</w:t>
      </w:r>
      <w:r>
        <w:rPr>
          <w:spacing w:val="-13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-6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e</w:t>
      </w:r>
      <w:r>
        <w:rPr>
          <w:sz w:val="24"/>
          <w:szCs w:val="24"/>
        </w:rPr>
        <w:t>xperiments performed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online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supporting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latter</w:t>
      </w:r>
      <w:r>
        <w:rPr>
          <w:spacing w:val="-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h</w:t>
      </w:r>
      <w:r>
        <w:rPr>
          <w:sz w:val="24"/>
          <w:szCs w:val="24"/>
        </w:rPr>
        <w:t>ypothesis.</w:t>
      </w:r>
    </w:p>
    <w:p w14:paraId="794C10A4" w14:textId="77777777" w:rsidR="00EB3AAC" w:rsidRDefault="00C229B0">
      <w:pPr>
        <w:spacing w:before="52" w:line="251" w:lineRule="auto"/>
        <w:ind w:left="610" w:right="73" w:firstLine="351"/>
        <w:jc w:val="both"/>
        <w:rPr>
          <w:sz w:val="24"/>
          <w:szCs w:val="24"/>
        </w:rPr>
      </w:pPr>
      <w:r>
        <w:rPr>
          <w:sz w:val="24"/>
          <w:szCs w:val="24"/>
        </w:rPr>
        <w:t>In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addition</w:t>
      </w:r>
      <w:r>
        <w:rPr>
          <w:spacing w:val="-16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dealing</w:t>
      </w:r>
      <w:r>
        <w:rPr>
          <w:spacing w:val="-15"/>
          <w:sz w:val="24"/>
          <w:szCs w:val="24"/>
        </w:rPr>
        <w:t xml:space="preserve"> </w:t>
      </w:r>
      <w:r>
        <w:rPr>
          <w:sz w:val="24"/>
          <w:szCs w:val="24"/>
        </w:rPr>
        <w:t>with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sensory</w:t>
      </w:r>
      <w:r>
        <w:rPr>
          <w:spacing w:val="-15"/>
          <w:sz w:val="24"/>
          <w:szCs w:val="24"/>
        </w:rPr>
        <w:t xml:space="preserve"> </w:t>
      </w:r>
      <w:r>
        <w:rPr>
          <w:sz w:val="24"/>
          <w:szCs w:val="24"/>
        </w:rPr>
        <w:t>noise</w:t>
      </w:r>
      <w:r>
        <w:rPr>
          <w:spacing w:val="-13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uncertaint</w:t>
      </w:r>
      <w:r>
        <w:rPr>
          <w:spacing w:val="-16"/>
          <w:sz w:val="24"/>
          <w:szCs w:val="24"/>
        </w:rPr>
        <w:t>y</w:t>
      </w:r>
      <w:r>
        <w:rPr>
          <w:sz w:val="24"/>
          <w:szCs w:val="24"/>
        </w:rPr>
        <w:t>,</w:t>
      </w:r>
      <w:r>
        <w:rPr>
          <w:spacing w:val="-17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realistic</w:t>
      </w:r>
      <w:r>
        <w:rPr>
          <w:spacing w:val="-16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-10"/>
          <w:sz w:val="24"/>
          <w:szCs w:val="24"/>
        </w:rPr>
        <w:t>n</w:t>
      </w:r>
      <w:r>
        <w:rPr>
          <w:sz w:val="24"/>
          <w:szCs w:val="24"/>
        </w:rPr>
        <w:t>vironments, la</w:t>
      </w:r>
      <w:r>
        <w:rPr>
          <w:spacing w:val="-4"/>
          <w:sz w:val="24"/>
          <w:szCs w:val="24"/>
        </w:rPr>
        <w:t>r</w:t>
      </w:r>
      <w:r>
        <w:rPr>
          <w:sz w:val="24"/>
          <w:szCs w:val="24"/>
        </w:rPr>
        <w:t>ge-scale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representations also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5"/>
          <w:sz w:val="24"/>
          <w:szCs w:val="24"/>
        </w:rPr>
        <w:t>a</w:t>
      </w:r>
      <w:r>
        <w:rPr>
          <w:spacing w:val="-4"/>
          <w:sz w:val="24"/>
          <w:szCs w:val="24"/>
        </w:rPr>
        <w:t>v</w:t>
      </w:r>
      <w:r>
        <w:rPr>
          <w:sz w:val="24"/>
          <w:szCs w:val="24"/>
        </w:rPr>
        <w:t>e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be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stored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used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-6"/>
          <w:sz w:val="24"/>
          <w:szCs w:val="24"/>
        </w:rPr>
        <w:t>f</w:t>
      </w:r>
      <w:r>
        <w:rPr>
          <w:sz w:val="24"/>
          <w:szCs w:val="24"/>
        </w:rPr>
        <w:t>ficientl</w:t>
      </w:r>
      <w:r>
        <w:rPr>
          <w:spacing w:val="-16"/>
          <w:sz w:val="24"/>
          <w:szCs w:val="24"/>
        </w:rPr>
        <w:t>y</w:t>
      </w:r>
      <w:r>
        <w:rPr>
          <w:sz w:val="24"/>
          <w:szCs w:val="24"/>
        </w:rPr>
        <w:t xml:space="preserve">. 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Hierarchical spatial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representations help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dealing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with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la</w:t>
      </w:r>
      <w:r>
        <w:rPr>
          <w:spacing w:val="-4"/>
          <w:sz w:val="24"/>
          <w:szCs w:val="24"/>
        </w:rPr>
        <w:t>r</w:t>
      </w:r>
      <w:r>
        <w:rPr>
          <w:sz w:val="24"/>
          <w:szCs w:val="24"/>
        </w:rPr>
        <w:t>ge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amounts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spatial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information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by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in- creasing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speed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-6"/>
          <w:sz w:val="24"/>
          <w:szCs w:val="24"/>
        </w:rPr>
        <w:t>f</w:t>
      </w:r>
      <w:r>
        <w:rPr>
          <w:sz w:val="24"/>
          <w:szCs w:val="24"/>
        </w:rPr>
        <w:t>ficien</w:t>
      </w:r>
      <w:r>
        <w:rPr>
          <w:spacing w:val="-4"/>
          <w:sz w:val="24"/>
          <w:szCs w:val="24"/>
        </w:rPr>
        <w:t>c</w:t>
      </w:r>
      <w:r>
        <w:rPr>
          <w:sz w:val="24"/>
          <w:szCs w:val="24"/>
        </w:rPr>
        <w:t>y</w:t>
      </w:r>
      <w:r>
        <w:rPr>
          <w:spacing w:val="-14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retri</w:t>
      </w:r>
      <w:r>
        <w:rPr>
          <w:spacing w:val="-6"/>
          <w:sz w:val="24"/>
          <w:szCs w:val="24"/>
        </w:rPr>
        <w:t>ev</w:t>
      </w:r>
      <w:r>
        <w:rPr>
          <w:sz w:val="24"/>
          <w:szCs w:val="24"/>
        </w:rPr>
        <w:t>al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search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route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planning,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as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well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 xml:space="preserve">as </w:t>
      </w:r>
      <w:r>
        <w:rPr>
          <w:spacing w:val="-2"/>
          <w:sz w:val="24"/>
          <w:szCs w:val="24"/>
        </w:rPr>
        <w:t>f</w:t>
      </w:r>
      <w:r>
        <w:rPr>
          <w:sz w:val="24"/>
          <w:szCs w:val="24"/>
        </w:rPr>
        <w:t>acilitating economical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storage.</w:t>
      </w:r>
      <w:r>
        <w:rPr>
          <w:spacing w:val="36"/>
          <w:sz w:val="24"/>
          <w:szCs w:val="24"/>
        </w:rPr>
        <w:t xml:space="preserve"> </w:t>
      </w:r>
      <w:r>
        <w:rPr>
          <w:sz w:val="24"/>
          <w:szCs w:val="24"/>
        </w:rPr>
        <w:t>It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has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been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suggested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that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cognit</w:t>
      </w:r>
      <w:r>
        <w:rPr>
          <w:spacing w:val="-6"/>
          <w:sz w:val="24"/>
          <w:szCs w:val="24"/>
        </w:rPr>
        <w:t>i</w:t>
      </w:r>
      <w:r>
        <w:rPr>
          <w:spacing w:val="-4"/>
          <w:sz w:val="24"/>
          <w:szCs w:val="24"/>
        </w:rPr>
        <w:t>v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maps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humans are</w:t>
      </w:r>
      <w:r>
        <w:rPr>
          <w:spacing w:val="27"/>
          <w:sz w:val="24"/>
          <w:szCs w:val="24"/>
        </w:rPr>
        <w:t xml:space="preserve"> </w:t>
      </w:r>
      <w:r>
        <w:rPr>
          <w:sz w:val="24"/>
          <w:szCs w:val="24"/>
        </w:rPr>
        <w:t>hierarchical,</w:t>
      </w:r>
      <w:r>
        <w:rPr>
          <w:spacing w:val="25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ut</w:t>
      </w:r>
      <w:r>
        <w:rPr>
          <w:spacing w:val="27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27"/>
          <w:sz w:val="24"/>
          <w:szCs w:val="24"/>
        </w:rPr>
        <w:t xml:space="preserve"> </w:t>
      </w:r>
      <w:r>
        <w:rPr>
          <w:sz w:val="24"/>
          <w:szCs w:val="24"/>
        </w:rPr>
        <w:t>computational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>principles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underlying</w:t>
      </w:r>
      <w:r>
        <w:rPr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>these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>hierarchies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5"/>
          <w:sz w:val="24"/>
          <w:szCs w:val="24"/>
        </w:rPr>
        <w:t>a</w:t>
      </w:r>
      <w:r>
        <w:rPr>
          <w:spacing w:val="-4"/>
          <w:sz w:val="24"/>
          <w:szCs w:val="24"/>
        </w:rPr>
        <w:t>v</w:t>
      </w:r>
      <w:r>
        <w:rPr>
          <w:sz w:val="24"/>
          <w:szCs w:val="24"/>
        </w:rPr>
        <w:t>e</w:t>
      </w:r>
    </w:p>
    <w:p w14:paraId="76276128" w14:textId="77777777" w:rsidR="00EB3AAC" w:rsidRDefault="00EB3AAC">
      <w:pPr>
        <w:spacing w:before="9" w:line="100" w:lineRule="exact"/>
        <w:rPr>
          <w:sz w:val="10"/>
          <w:szCs w:val="10"/>
        </w:rPr>
      </w:pPr>
    </w:p>
    <w:p w14:paraId="5FC725DA" w14:textId="77777777" w:rsidR="00EB3AAC" w:rsidRDefault="00EB3AAC">
      <w:pPr>
        <w:spacing w:line="200" w:lineRule="exact"/>
      </w:pPr>
    </w:p>
    <w:p w14:paraId="760412CE" w14:textId="77777777" w:rsidR="00EB3AAC" w:rsidRDefault="00C229B0">
      <w:pPr>
        <w:ind w:left="4623" w:right="4127"/>
        <w:jc w:val="center"/>
        <w:rPr>
          <w:sz w:val="24"/>
          <w:szCs w:val="24"/>
        </w:rPr>
        <w:sectPr w:rsidR="00EB3AAC">
          <w:pgSz w:w="11920" w:h="16840"/>
          <w:pgMar w:top="1560" w:right="1280" w:bottom="280" w:left="1680" w:header="720" w:footer="720" w:gutter="0"/>
          <w:cols w:space="720"/>
        </w:sectPr>
      </w:pPr>
      <w:r>
        <w:rPr>
          <w:w w:val="99"/>
          <w:sz w:val="24"/>
          <w:szCs w:val="24"/>
        </w:rPr>
        <w:t>7</w:t>
      </w:r>
    </w:p>
    <w:p w14:paraId="15525748" w14:textId="77777777" w:rsidR="00EB3AAC" w:rsidRDefault="00EB3AAC">
      <w:pPr>
        <w:spacing w:line="200" w:lineRule="exact"/>
      </w:pPr>
    </w:p>
    <w:p w14:paraId="12EB351C" w14:textId="77777777" w:rsidR="00EB3AAC" w:rsidRDefault="00EB3AAC">
      <w:pPr>
        <w:spacing w:line="200" w:lineRule="exact"/>
      </w:pPr>
    </w:p>
    <w:p w14:paraId="64611F61" w14:textId="77777777" w:rsidR="00EB3AAC" w:rsidRDefault="00EB3AAC">
      <w:pPr>
        <w:spacing w:before="4" w:line="260" w:lineRule="exact"/>
        <w:rPr>
          <w:sz w:val="26"/>
          <w:szCs w:val="26"/>
        </w:rPr>
      </w:pPr>
    </w:p>
    <w:p w14:paraId="7CFDAC85" w14:textId="77777777" w:rsidR="00EB3AAC" w:rsidRDefault="00C229B0">
      <w:pPr>
        <w:spacing w:before="19" w:line="251" w:lineRule="auto"/>
        <w:ind w:left="100" w:right="524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rece</w:t>
      </w:r>
      <w:r>
        <w:rPr>
          <w:spacing w:val="-6"/>
          <w:sz w:val="24"/>
          <w:szCs w:val="24"/>
        </w:rPr>
        <w:t>i</w:t>
      </w:r>
      <w:r>
        <w:rPr>
          <w:spacing w:val="-4"/>
          <w:sz w:val="24"/>
          <w:szCs w:val="24"/>
        </w:rPr>
        <w:t>v</w:t>
      </w:r>
      <w:r>
        <w:rPr>
          <w:sz w:val="24"/>
          <w:szCs w:val="24"/>
        </w:rPr>
        <w:t>ed</w:t>
      </w:r>
      <w:proofErr w:type="gramEnd"/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little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attention.</w:t>
      </w:r>
      <w:r>
        <w:rPr>
          <w:spacing w:val="37"/>
          <w:sz w:val="24"/>
          <w:szCs w:val="24"/>
        </w:rPr>
        <w:t xml:space="preserve"> </w:t>
      </w:r>
      <w:r>
        <w:rPr>
          <w:spacing w:val="-19"/>
          <w:sz w:val="24"/>
          <w:szCs w:val="24"/>
        </w:rPr>
        <w:t>W</w:t>
      </w:r>
      <w:r>
        <w:rPr>
          <w:sz w:val="24"/>
          <w:szCs w:val="24"/>
        </w:rPr>
        <w:t>e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>
        <w:rPr>
          <w:spacing w:val="-10"/>
          <w:sz w:val="24"/>
          <w:szCs w:val="24"/>
        </w:rPr>
        <w:t>n</w:t>
      </w:r>
      <w:r>
        <w:rPr>
          <w:spacing w:val="-4"/>
          <w:sz w:val="24"/>
          <w:szCs w:val="24"/>
        </w:rPr>
        <w:t>v</w:t>
      </w:r>
      <w:r>
        <w:rPr>
          <w:sz w:val="24"/>
          <w:szCs w:val="24"/>
        </w:rPr>
        <w:t>esti</w:t>
      </w:r>
      <w:r>
        <w:rPr>
          <w:spacing w:val="-1"/>
          <w:sz w:val="24"/>
          <w:szCs w:val="24"/>
        </w:rPr>
        <w:t>g</w:t>
      </w:r>
      <w:r>
        <w:rPr>
          <w:sz w:val="24"/>
          <w:szCs w:val="24"/>
        </w:rPr>
        <w:t>ated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features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influencing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cognit</w:t>
      </w:r>
      <w:r>
        <w:rPr>
          <w:spacing w:val="-6"/>
          <w:sz w:val="24"/>
          <w:szCs w:val="24"/>
        </w:rPr>
        <w:t>i</w:t>
      </w:r>
      <w:r>
        <w:rPr>
          <w:spacing w:val="-4"/>
          <w:sz w:val="24"/>
          <w:szCs w:val="24"/>
        </w:rPr>
        <w:t>v</w:t>
      </w:r>
      <w:r>
        <w:rPr>
          <w:sz w:val="24"/>
          <w:szCs w:val="24"/>
        </w:rPr>
        <w:t>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map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structure using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collected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spatial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memory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data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concerning</w:t>
      </w:r>
      <w:r>
        <w:rPr>
          <w:spacing w:val="-13"/>
          <w:sz w:val="24"/>
          <w:szCs w:val="24"/>
        </w:rPr>
        <w:t xml:space="preserve"> </w:t>
      </w:r>
      <w:r>
        <w:rPr>
          <w:sz w:val="24"/>
          <w:szCs w:val="24"/>
        </w:rPr>
        <w:t>real-</w:t>
      </w:r>
      <w:r>
        <w:rPr>
          <w:spacing w:val="-2"/>
          <w:sz w:val="24"/>
          <w:szCs w:val="24"/>
        </w:rPr>
        <w:t>w</w:t>
      </w:r>
      <w:r>
        <w:rPr>
          <w:sz w:val="24"/>
          <w:szCs w:val="24"/>
        </w:rPr>
        <w:t>orld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virtual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reality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-10"/>
          <w:sz w:val="24"/>
          <w:szCs w:val="24"/>
        </w:rPr>
        <w:t>n</w:t>
      </w:r>
      <w:r>
        <w:rPr>
          <w:sz w:val="24"/>
          <w:szCs w:val="24"/>
        </w:rPr>
        <w:t xml:space="preserve">viron- </w:t>
      </w:r>
      <w:proofErr w:type="spellStart"/>
      <w:r>
        <w:rPr>
          <w:sz w:val="24"/>
          <w:szCs w:val="24"/>
        </w:rPr>
        <w:t>ments</w:t>
      </w:r>
      <w:proofErr w:type="spellEnd"/>
      <w:r>
        <w:rPr>
          <w:sz w:val="24"/>
          <w:szCs w:val="24"/>
        </w:rPr>
        <w:t>,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proposed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computational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mechanism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(clustering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psychological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space) which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might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g</w:t>
      </w:r>
      <w:r>
        <w:rPr>
          <w:spacing w:val="-6"/>
          <w:sz w:val="24"/>
          <w:szCs w:val="24"/>
        </w:rPr>
        <w:t>i</w:t>
      </w:r>
      <w:r>
        <w:rPr>
          <w:spacing w:val="-4"/>
          <w:sz w:val="24"/>
          <w:szCs w:val="24"/>
        </w:rPr>
        <w:t>v</w:t>
      </w:r>
      <w:r>
        <w:rPr>
          <w:sz w:val="24"/>
          <w:szCs w:val="24"/>
        </w:rPr>
        <w:t>e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rise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sub-map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structures.</w:t>
      </w:r>
      <w:r>
        <w:rPr>
          <w:spacing w:val="43"/>
          <w:sz w:val="24"/>
          <w:szCs w:val="24"/>
        </w:rPr>
        <w:t xml:space="preserve"> </w:t>
      </w:r>
      <w:r>
        <w:rPr>
          <w:spacing w:val="-19"/>
          <w:sz w:val="24"/>
          <w:szCs w:val="24"/>
        </w:rPr>
        <w:t>W</w:t>
      </w:r>
      <w:r>
        <w:rPr>
          <w:sz w:val="24"/>
          <w:szCs w:val="24"/>
        </w:rPr>
        <w:t>e</w:t>
      </w:r>
      <w:r>
        <w:rPr>
          <w:spacing w:val="6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v</w:t>
      </w:r>
      <w:r>
        <w:rPr>
          <w:sz w:val="24"/>
          <w:szCs w:val="24"/>
        </w:rPr>
        <w:t>alidated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our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proposed mechanism using</w:t>
      </w:r>
      <w:r>
        <w:rPr>
          <w:spacing w:val="-13"/>
          <w:sz w:val="24"/>
          <w:szCs w:val="24"/>
        </w:rPr>
        <w:t xml:space="preserve"> </w:t>
      </w:r>
      <w:r>
        <w:rPr>
          <w:sz w:val="24"/>
          <w:szCs w:val="24"/>
        </w:rPr>
        <w:t>spatial</w:t>
      </w:r>
      <w:r>
        <w:rPr>
          <w:spacing w:val="-14"/>
          <w:sz w:val="24"/>
          <w:szCs w:val="24"/>
        </w:rPr>
        <w:t xml:space="preserve"> </w:t>
      </w:r>
      <w:r>
        <w:rPr>
          <w:sz w:val="24"/>
          <w:szCs w:val="24"/>
        </w:rPr>
        <w:t>memories</w:t>
      </w:r>
      <w:r>
        <w:rPr>
          <w:spacing w:val="-17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human</w:t>
      </w:r>
      <w:r>
        <w:rPr>
          <w:spacing w:val="-15"/>
          <w:sz w:val="24"/>
          <w:szCs w:val="24"/>
        </w:rPr>
        <w:t xml:space="preserve"> </w:t>
      </w:r>
      <w:r>
        <w:rPr>
          <w:sz w:val="24"/>
          <w:szCs w:val="24"/>
        </w:rPr>
        <w:t>subjects</w:t>
      </w:r>
      <w:r>
        <w:rPr>
          <w:spacing w:val="-16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-10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ov</w:t>
      </w:r>
      <w:r>
        <w:rPr>
          <w:sz w:val="24"/>
          <w:szCs w:val="24"/>
        </w:rPr>
        <w:t>er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hundred</w:t>
      </w:r>
      <w:r>
        <w:rPr>
          <w:spacing w:val="-16"/>
          <w:sz w:val="24"/>
          <w:szCs w:val="24"/>
        </w:rPr>
        <w:t xml:space="preserve"> </w:t>
      </w:r>
      <w:r>
        <w:rPr>
          <w:sz w:val="24"/>
          <w:szCs w:val="24"/>
        </w:rPr>
        <w:t>cities</w:t>
      </w:r>
      <w:r>
        <w:rPr>
          <w:spacing w:val="-1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w</w:t>
      </w:r>
      <w:r>
        <w:rPr>
          <w:sz w:val="24"/>
          <w:szCs w:val="24"/>
        </w:rPr>
        <w:t>orld-wide,</w:t>
      </w:r>
      <w:r>
        <w:rPr>
          <w:spacing w:val="-18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1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</w:t>
      </w:r>
      <w:proofErr w:type="spellEnd"/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plemented</w:t>
      </w:r>
      <w:proofErr w:type="spellEnd"/>
      <w:r>
        <w:rPr>
          <w:spacing w:val="-13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computational</w:t>
      </w:r>
      <w:r>
        <w:rPr>
          <w:spacing w:val="-17"/>
          <w:sz w:val="24"/>
          <w:szCs w:val="24"/>
        </w:rPr>
        <w:t xml:space="preserve"> </w:t>
      </w:r>
      <w:r>
        <w:rPr>
          <w:sz w:val="24"/>
          <w:szCs w:val="24"/>
        </w:rPr>
        <w:t>model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able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predict,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ad</w:t>
      </w:r>
      <w:r>
        <w:rPr>
          <w:spacing w:val="-6"/>
          <w:sz w:val="24"/>
          <w:szCs w:val="24"/>
        </w:rPr>
        <w:t>v</w:t>
      </w:r>
      <w:r>
        <w:rPr>
          <w:sz w:val="24"/>
          <w:szCs w:val="24"/>
        </w:rPr>
        <w:t>ance,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their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sub-map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structures based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our</w:t>
      </w:r>
      <w:r>
        <w:rPr>
          <w:spacing w:val="-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h</w:t>
      </w:r>
      <w:r>
        <w:rPr>
          <w:sz w:val="24"/>
          <w:szCs w:val="24"/>
        </w:rPr>
        <w:t>ypothesis.</w:t>
      </w:r>
    </w:p>
    <w:p w14:paraId="2AD053D1" w14:textId="77777777" w:rsidR="00EB3AAC" w:rsidRDefault="00C229B0">
      <w:pPr>
        <w:spacing w:line="251" w:lineRule="auto"/>
        <w:ind w:left="100" w:right="524" w:firstLine="351"/>
        <w:jc w:val="both"/>
        <w:rPr>
          <w:sz w:val="24"/>
          <w:szCs w:val="24"/>
        </w:rPr>
        <w:sectPr w:rsidR="00EB3AAC">
          <w:footerReference w:type="default" r:id="rId8"/>
          <w:pgSz w:w="11920" w:h="16840"/>
          <w:pgMar w:top="1560" w:right="1680" w:bottom="280" w:left="1340" w:header="0" w:footer="1278" w:gutter="0"/>
          <w:cols w:space="720"/>
        </w:sectPr>
      </w:pPr>
      <w:r>
        <w:rPr>
          <w:sz w:val="24"/>
          <w:szCs w:val="24"/>
        </w:rPr>
        <w:t>Based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these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insights,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we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6"/>
          <w:sz w:val="24"/>
          <w:szCs w:val="24"/>
        </w:rPr>
        <w:t>e</w:t>
      </w:r>
      <w:r>
        <w:rPr>
          <w:spacing w:val="-4"/>
          <w:sz w:val="24"/>
          <w:szCs w:val="24"/>
        </w:rPr>
        <w:t>v</w:t>
      </w:r>
      <w:r>
        <w:rPr>
          <w:sz w:val="24"/>
          <w:szCs w:val="24"/>
        </w:rPr>
        <w:t>eloped</w:t>
      </w:r>
      <w:r>
        <w:rPr>
          <w:spacing w:val="-13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spatial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memory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module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general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 xml:space="preserve">cog- </w:t>
      </w:r>
      <w:proofErr w:type="spellStart"/>
      <w:r>
        <w:rPr>
          <w:sz w:val="24"/>
          <w:szCs w:val="24"/>
        </w:rPr>
        <w:t>nit</w:t>
      </w:r>
      <w:r>
        <w:rPr>
          <w:spacing w:val="-6"/>
          <w:sz w:val="24"/>
          <w:szCs w:val="24"/>
        </w:rPr>
        <w:t>i</w:t>
      </w:r>
      <w:r>
        <w:rPr>
          <w:spacing w:val="-4"/>
          <w:sz w:val="24"/>
          <w:szCs w:val="24"/>
        </w:rPr>
        <w:t>v</w:t>
      </w:r>
      <w:r>
        <w:rPr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architecture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(the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LI</w:t>
      </w:r>
      <w:r>
        <w:rPr>
          <w:spacing w:val="-10"/>
          <w:sz w:val="24"/>
          <w:szCs w:val="24"/>
        </w:rPr>
        <w:t>D</w:t>
      </w:r>
      <w:r>
        <w:rPr>
          <w:sz w:val="24"/>
          <w:szCs w:val="24"/>
        </w:rPr>
        <w:t>A model of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cognition),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int</w:t>
      </w:r>
      <w:r>
        <w:rPr>
          <w:spacing w:val="-4"/>
          <w:sz w:val="24"/>
          <w:szCs w:val="24"/>
        </w:rPr>
        <w:t>e</w:t>
      </w:r>
      <w:r>
        <w:rPr>
          <w:sz w:val="24"/>
          <w:szCs w:val="24"/>
        </w:rPr>
        <w:t>grating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it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with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other</w:t>
      </w:r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cogni</w:t>
      </w:r>
      <w:proofErr w:type="spellEnd"/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t</w:t>
      </w:r>
      <w:r>
        <w:rPr>
          <w:spacing w:val="-6"/>
          <w:sz w:val="24"/>
          <w:szCs w:val="24"/>
        </w:rPr>
        <w:t>i</w:t>
      </w:r>
      <w:r>
        <w:rPr>
          <w:spacing w:val="-4"/>
          <w:sz w:val="24"/>
          <w:szCs w:val="24"/>
        </w:rPr>
        <w:t>v</w:t>
      </w:r>
      <w:r>
        <w:rPr>
          <w:sz w:val="24"/>
          <w:szCs w:val="24"/>
        </w:rPr>
        <w:t>e</w:t>
      </w:r>
      <w:proofErr w:type="spellEnd"/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mechanisms</w:t>
      </w:r>
      <w:r>
        <w:rPr>
          <w:spacing w:val="-3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uilt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into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LI</w:t>
      </w:r>
      <w:r>
        <w:rPr>
          <w:spacing w:val="-10"/>
          <w:sz w:val="24"/>
          <w:szCs w:val="24"/>
        </w:rPr>
        <w:t>D</w:t>
      </w:r>
      <w:r>
        <w:rPr>
          <w:sz w:val="24"/>
          <w:szCs w:val="24"/>
        </w:rPr>
        <w:t>A.</w:t>
      </w:r>
      <w:r>
        <w:rPr>
          <w:spacing w:val="3"/>
          <w:sz w:val="24"/>
          <w:szCs w:val="24"/>
        </w:rPr>
        <w:t xml:space="preserve"> </w:t>
      </w:r>
      <w:r>
        <w:rPr>
          <w:spacing w:val="-19"/>
          <w:sz w:val="24"/>
          <w:szCs w:val="24"/>
        </w:rPr>
        <w:t>W</w:t>
      </w:r>
      <w:r>
        <w:rPr>
          <w:sz w:val="24"/>
          <w:szCs w:val="24"/>
        </w:rPr>
        <w:t>e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demonstrated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ability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resulting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model to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deal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with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challenges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real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w</w:t>
      </w:r>
      <w:r>
        <w:rPr>
          <w:sz w:val="24"/>
          <w:szCs w:val="24"/>
        </w:rPr>
        <w:t>orld by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running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it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simulated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-10"/>
          <w:sz w:val="24"/>
          <w:szCs w:val="24"/>
        </w:rPr>
        <w:t>n</w:t>
      </w:r>
      <w:r>
        <w:rPr>
          <w:sz w:val="24"/>
          <w:szCs w:val="24"/>
        </w:rPr>
        <w:t xml:space="preserve">vironments, </w:t>
      </w:r>
      <w:proofErr w:type="spellStart"/>
      <w:r>
        <w:rPr>
          <w:sz w:val="24"/>
          <w:szCs w:val="24"/>
        </w:rPr>
        <w:t>modelled</w:t>
      </w:r>
      <w:proofErr w:type="spellEnd"/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after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our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participants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actual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urban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-10"/>
          <w:sz w:val="24"/>
          <w:szCs w:val="24"/>
        </w:rPr>
        <w:t>n</w:t>
      </w:r>
      <w:r>
        <w:rPr>
          <w:sz w:val="24"/>
          <w:szCs w:val="24"/>
        </w:rPr>
        <w:t>vironments,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using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high-fidelity</w:t>
      </w:r>
      <w:r>
        <w:rPr>
          <w:spacing w:val="-13"/>
          <w:sz w:val="24"/>
          <w:szCs w:val="24"/>
        </w:rPr>
        <w:t xml:space="preserve"> </w:t>
      </w:r>
      <w:r>
        <w:rPr>
          <w:sz w:val="24"/>
          <w:szCs w:val="24"/>
        </w:rPr>
        <w:t>robotic simulation soft</w:t>
      </w:r>
      <w:r>
        <w:rPr>
          <w:spacing w:val="-2"/>
          <w:sz w:val="24"/>
          <w:szCs w:val="24"/>
        </w:rPr>
        <w:t>w</w:t>
      </w:r>
      <w:r>
        <w:rPr>
          <w:sz w:val="24"/>
          <w:szCs w:val="24"/>
        </w:rPr>
        <w:t>are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(including a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h</w:t>
      </w:r>
      <w:r>
        <w:rPr>
          <w:sz w:val="24"/>
          <w:szCs w:val="24"/>
        </w:rPr>
        <w:t>ysics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engine)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which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pr</w:t>
      </w:r>
      <w:r>
        <w:rPr>
          <w:spacing w:val="-4"/>
          <w:sz w:val="24"/>
          <w:szCs w:val="24"/>
        </w:rPr>
        <w:t>o</w:t>
      </w:r>
      <w:r>
        <w:rPr>
          <w:sz w:val="24"/>
          <w:szCs w:val="24"/>
        </w:rPr>
        <w:t>vides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same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inter</w:t>
      </w:r>
      <w:r>
        <w:rPr>
          <w:spacing w:val="-2"/>
          <w:sz w:val="24"/>
          <w:szCs w:val="24"/>
        </w:rPr>
        <w:t>f</w:t>
      </w:r>
      <w:r>
        <w:rPr>
          <w:sz w:val="24"/>
          <w:szCs w:val="24"/>
        </w:rPr>
        <w:t>aces as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real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robot.  Our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LI</w:t>
      </w:r>
      <w:r>
        <w:rPr>
          <w:spacing w:val="-10"/>
          <w:sz w:val="24"/>
          <w:szCs w:val="24"/>
        </w:rPr>
        <w:t>D</w:t>
      </w:r>
      <w:r>
        <w:rPr>
          <w:sz w:val="24"/>
          <w:szCs w:val="24"/>
        </w:rPr>
        <w:t>A-based spatial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memory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model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could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reproduce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spatial representation errors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human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participants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di</w:t>
      </w:r>
      <w:r>
        <w:rPr>
          <w:spacing w:val="-6"/>
          <w:sz w:val="24"/>
          <w:szCs w:val="24"/>
        </w:rPr>
        <w:t>f</w:t>
      </w:r>
      <w:r>
        <w:rPr>
          <w:sz w:val="24"/>
          <w:szCs w:val="24"/>
        </w:rPr>
        <w:t>ferent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recreated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-10"/>
          <w:sz w:val="24"/>
          <w:szCs w:val="24"/>
        </w:rPr>
        <w:t>n</w:t>
      </w:r>
      <w:r>
        <w:rPr>
          <w:sz w:val="24"/>
          <w:szCs w:val="24"/>
        </w:rPr>
        <w:t>vironments,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 xml:space="preserve">sub- </w:t>
      </w:r>
      <w:proofErr w:type="spellStart"/>
      <w:r>
        <w:rPr>
          <w:sz w:val="24"/>
          <w:szCs w:val="24"/>
        </w:rPr>
        <w:t>stantiating</w:t>
      </w:r>
      <w:proofErr w:type="spellEnd"/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plausibility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computational</w:t>
      </w:r>
      <w:r>
        <w:rPr>
          <w:spacing w:val="-14"/>
          <w:sz w:val="24"/>
          <w:szCs w:val="24"/>
        </w:rPr>
        <w:t xml:space="preserve"> </w:t>
      </w:r>
      <w:r>
        <w:rPr>
          <w:sz w:val="24"/>
          <w:szCs w:val="24"/>
        </w:rPr>
        <w:t>implementation</w:t>
      </w:r>
      <w:r>
        <w:rPr>
          <w:spacing w:val="-15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our</w:t>
      </w:r>
      <w:r>
        <w:rPr>
          <w:spacing w:val="-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h</w:t>
      </w:r>
      <w:r>
        <w:rPr>
          <w:sz w:val="24"/>
          <w:szCs w:val="24"/>
        </w:rPr>
        <w:t>ypotheses.</w:t>
      </w:r>
    </w:p>
    <w:p w14:paraId="152C492D" w14:textId="77777777" w:rsidR="00EB3AAC" w:rsidRDefault="00EB3AAC">
      <w:pPr>
        <w:spacing w:before="10" w:line="100" w:lineRule="exact"/>
        <w:rPr>
          <w:sz w:val="10"/>
          <w:szCs w:val="10"/>
        </w:rPr>
      </w:pPr>
    </w:p>
    <w:p w14:paraId="5F000B6D" w14:textId="77777777" w:rsidR="00EB3AAC" w:rsidRDefault="00EB3AAC">
      <w:pPr>
        <w:spacing w:line="200" w:lineRule="exact"/>
      </w:pPr>
    </w:p>
    <w:p w14:paraId="1FC34AC3" w14:textId="77777777" w:rsidR="00EB3AAC" w:rsidRDefault="00EB3AAC">
      <w:pPr>
        <w:spacing w:line="200" w:lineRule="exact"/>
      </w:pPr>
    </w:p>
    <w:p w14:paraId="2217DF7A" w14:textId="77777777" w:rsidR="00EB3AAC" w:rsidRDefault="00EB3AAC">
      <w:pPr>
        <w:spacing w:line="200" w:lineRule="exact"/>
      </w:pPr>
    </w:p>
    <w:p w14:paraId="08E50D7C" w14:textId="77777777" w:rsidR="00EB3AAC" w:rsidRDefault="00EB3AAC">
      <w:pPr>
        <w:spacing w:line="200" w:lineRule="exact"/>
      </w:pPr>
    </w:p>
    <w:p w14:paraId="5643106F" w14:textId="77777777" w:rsidR="00EB3AAC" w:rsidRDefault="00EB3AAC">
      <w:pPr>
        <w:spacing w:line="200" w:lineRule="exact"/>
      </w:pPr>
    </w:p>
    <w:p w14:paraId="65DA499D" w14:textId="77777777" w:rsidR="00EB3AAC" w:rsidRDefault="00EB3AAC">
      <w:pPr>
        <w:spacing w:line="200" w:lineRule="exact"/>
      </w:pPr>
    </w:p>
    <w:p w14:paraId="0246FD55" w14:textId="77777777" w:rsidR="00EB3AAC" w:rsidRDefault="00EB3AAC">
      <w:pPr>
        <w:spacing w:line="200" w:lineRule="exact"/>
      </w:pPr>
    </w:p>
    <w:p w14:paraId="78714B91" w14:textId="77777777" w:rsidR="00EB3AAC" w:rsidRDefault="00EB3AAC">
      <w:pPr>
        <w:spacing w:line="200" w:lineRule="exact"/>
      </w:pPr>
    </w:p>
    <w:p w14:paraId="2D6CE188" w14:textId="77777777" w:rsidR="00EB3AAC" w:rsidRDefault="00EB3AAC">
      <w:pPr>
        <w:spacing w:line="200" w:lineRule="exact"/>
      </w:pPr>
    </w:p>
    <w:p w14:paraId="4514DF85" w14:textId="77777777" w:rsidR="00EB3AAC" w:rsidRDefault="00EB3AAC">
      <w:pPr>
        <w:spacing w:line="200" w:lineRule="exact"/>
      </w:pPr>
    </w:p>
    <w:p w14:paraId="4CCFC53C" w14:textId="77777777" w:rsidR="00EB3AAC" w:rsidRDefault="00C229B0">
      <w:pPr>
        <w:spacing w:line="520" w:lineRule="exact"/>
        <w:ind w:left="100" w:right="6577"/>
        <w:jc w:val="both"/>
        <w:rPr>
          <w:sz w:val="49"/>
          <w:szCs w:val="49"/>
        </w:rPr>
      </w:pPr>
      <w:r>
        <w:rPr>
          <w:w w:val="107"/>
          <w:sz w:val="49"/>
          <w:szCs w:val="49"/>
        </w:rPr>
        <w:t>Chapter</w:t>
      </w:r>
      <w:r>
        <w:rPr>
          <w:spacing w:val="85"/>
          <w:w w:val="107"/>
          <w:sz w:val="49"/>
          <w:szCs w:val="49"/>
        </w:rPr>
        <w:t xml:space="preserve"> </w:t>
      </w:r>
      <w:r>
        <w:rPr>
          <w:w w:val="107"/>
          <w:sz w:val="49"/>
          <w:szCs w:val="49"/>
        </w:rPr>
        <w:t>1</w:t>
      </w:r>
    </w:p>
    <w:p w14:paraId="59CE796B" w14:textId="77777777" w:rsidR="00EB3AAC" w:rsidRDefault="00EB3AAC">
      <w:pPr>
        <w:spacing w:line="200" w:lineRule="exact"/>
      </w:pPr>
    </w:p>
    <w:p w14:paraId="6114E9EA" w14:textId="77777777" w:rsidR="00EB3AAC" w:rsidRDefault="00EB3AAC">
      <w:pPr>
        <w:spacing w:before="7" w:line="260" w:lineRule="exact"/>
        <w:rPr>
          <w:sz w:val="26"/>
          <w:szCs w:val="26"/>
        </w:rPr>
      </w:pPr>
    </w:p>
    <w:p w14:paraId="7A5EB35C" w14:textId="77777777" w:rsidR="00EB3AAC" w:rsidRDefault="00C229B0">
      <w:pPr>
        <w:ind w:left="100" w:right="6021"/>
        <w:jc w:val="both"/>
        <w:rPr>
          <w:sz w:val="49"/>
          <w:szCs w:val="49"/>
        </w:rPr>
      </w:pPr>
      <w:r>
        <w:rPr>
          <w:w w:val="120"/>
          <w:sz w:val="49"/>
          <w:szCs w:val="49"/>
        </w:rPr>
        <w:t>Int</w:t>
      </w:r>
      <w:r>
        <w:rPr>
          <w:spacing w:val="-9"/>
          <w:w w:val="120"/>
          <w:sz w:val="49"/>
          <w:szCs w:val="49"/>
        </w:rPr>
        <w:t>r</w:t>
      </w:r>
      <w:r>
        <w:rPr>
          <w:w w:val="107"/>
          <w:sz w:val="49"/>
          <w:szCs w:val="49"/>
        </w:rPr>
        <w:t>oduction</w:t>
      </w:r>
    </w:p>
    <w:p w14:paraId="1E13CC35" w14:textId="77777777" w:rsidR="00EB3AAC" w:rsidRDefault="00EB3AAC">
      <w:pPr>
        <w:spacing w:line="180" w:lineRule="exact"/>
        <w:rPr>
          <w:sz w:val="19"/>
          <w:szCs w:val="19"/>
        </w:rPr>
      </w:pPr>
    </w:p>
    <w:p w14:paraId="788DC36D" w14:textId="77777777" w:rsidR="00EB3AAC" w:rsidRDefault="00EB3AAC">
      <w:pPr>
        <w:spacing w:line="200" w:lineRule="exact"/>
      </w:pPr>
    </w:p>
    <w:p w14:paraId="718F12F2" w14:textId="77777777" w:rsidR="00EB3AAC" w:rsidRDefault="00EB3AAC">
      <w:pPr>
        <w:spacing w:line="200" w:lineRule="exact"/>
      </w:pPr>
    </w:p>
    <w:p w14:paraId="18D6D2EA" w14:textId="77777777" w:rsidR="00EB3AAC" w:rsidRDefault="00EB3AAC">
      <w:pPr>
        <w:spacing w:line="200" w:lineRule="exact"/>
      </w:pPr>
    </w:p>
    <w:p w14:paraId="04661E5F" w14:textId="77777777" w:rsidR="00EB3AAC" w:rsidRDefault="00C229B0">
      <w:pPr>
        <w:spacing w:line="251" w:lineRule="auto"/>
        <w:ind w:left="100" w:right="524"/>
        <w:jc w:val="both"/>
        <w:rPr>
          <w:sz w:val="24"/>
          <w:szCs w:val="24"/>
        </w:rPr>
      </w:pPr>
      <w:r>
        <w:rPr>
          <w:sz w:val="24"/>
          <w:szCs w:val="24"/>
        </w:rPr>
        <w:t>Brains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5"/>
          <w:sz w:val="24"/>
          <w:szCs w:val="24"/>
        </w:rPr>
        <w:t>a</w:t>
      </w:r>
      <w:r>
        <w:rPr>
          <w:spacing w:val="-4"/>
          <w:sz w:val="24"/>
          <w:szCs w:val="24"/>
        </w:rPr>
        <w:t>v</w:t>
      </w:r>
      <w:r>
        <w:rPr>
          <w:sz w:val="24"/>
          <w:szCs w:val="24"/>
        </w:rPr>
        <w:t>e</w:t>
      </w:r>
      <w:r>
        <w:rPr>
          <w:spacing w:val="19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e</w:t>
      </w:r>
      <w:r>
        <w:rPr>
          <w:spacing w:val="-5"/>
          <w:sz w:val="24"/>
          <w:szCs w:val="24"/>
        </w:rPr>
        <w:t>v</w:t>
      </w:r>
      <w:r>
        <w:rPr>
          <w:sz w:val="24"/>
          <w:szCs w:val="24"/>
        </w:rPr>
        <w:t>ol</w:t>
      </w:r>
      <w:r>
        <w:rPr>
          <w:spacing w:val="-4"/>
          <w:sz w:val="24"/>
          <w:szCs w:val="24"/>
        </w:rPr>
        <w:t>v</w:t>
      </w:r>
      <w:r>
        <w:rPr>
          <w:sz w:val="24"/>
          <w:szCs w:val="24"/>
        </w:rPr>
        <w:t>ed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m</w:t>
      </w:r>
      <w:r>
        <w:rPr>
          <w:spacing w:val="-4"/>
          <w:sz w:val="24"/>
          <w:szCs w:val="24"/>
        </w:rPr>
        <w:t>ov</w:t>
      </w:r>
      <w:r>
        <w:rPr>
          <w:sz w:val="24"/>
          <w:szCs w:val="24"/>
        </w:rPr>
        <w:t>e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bodies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through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space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order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increase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chances of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surv</w:t>
      </w:r>
      <w:r>
        <w:rPr>
          <w:spacing w:val="-6"/>
          <w:sz w:val="24"/>
          <w:szCs w:val="24"/>
        </w:rPr>
        <w:t>iv</w:t>
      </w:r>
      <w:r>
        <w:rPr>
          <w:sz w:val="24"/>
          <w:szCs w:val="24"/>
        </w:rPr>
        <w:t>al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reproduction,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through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numerous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compl</w:t>
      </w:r>
      <w:r>
        <w:rPr>
          <w:spacing w:val="-4"/>
          <w:sz w:val="24"/>
          <w:szCs w:val="24"/>
        </w:rPr>
        <w:t>e</w:t>
      </w:r>
      <w:r>
        <w:rPr>
          <w:sz w:val="24"/>
          <w:szCs w:val="24"/>
        </w:rPr>
        <w:t>x</w:t>
      </w:r>
      <w:r>
        <w:rPr>
          <w:spacing w:val="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beh</w:t>
      </w:r>
      <w:r>
        <w:rPr>
          <w:spacing w:val="-5"/>
          <w:sz w:val="24"/>
          <w:szCs w:val="24"/>
        </w:rPr>
        <w:t>a</w:t>
      </w:r>
      <w:r>
        <w:rPr>
          <w:sz w:val="24"/>
          <w:szCs w:val="24"/>
        </w:rPr>
        <w:t>viours</w:t>
      </w:r>
      <w:proofErr w:type="spellEnd"/>
      <w:r>
        <w:rPr>
          <w:sz w:val="24"/>
          <w:szCs w:val="24"/>
        </w:rPr>
        <w:t xml:space="preserve"> such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as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fleeing from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threats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or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searching for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nutrients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or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potential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mates. 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ability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remember spatial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information,</w:t>
      </w:r>
      <w:r>
        <w:rPr>
          <w:spacing w:val="-15"/>
          <w:sz w:val="24"/>
          <w:szCs w:val="24"/>
        </w:rPr>
        <w:t xml:space="preserve"> </w:t>
      </w:r>
      <w:r>
        <w:rPr>
          <w:sz w:val="24"/>
          <w:szCs w:val="24"/>
        </w:rPr>
        <w:t>e.g.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pr</w:t>
      </w:r>
      <w:r>
        <w:rPr>
          <w:spacing w:val="-6"/>
          <w:sz w:val="24"/>
          <w:szCs w:val="24"/>
        </w:rPr>
        <w:t>e</w:t>
      </w:r>
      <w:r>
        <w:rPr>
          <w:sz w:val="24"/>
          <w:szCs w:val="24"/>
        </w:rPr>
        <w:t>viously</w:t>
      </w:r>
      <w:r>
        <w:rPr>
          <w:spacing w:val="-14"/>
          <w:sz w:val="24"/>
          <w:szCs w:val="24"/>
        </w:rPr>
        <w:t xml:space="preserve"> </w:t>
      </w:r>
      <w:r>
        <w:rPr>
          <w:sz w:val="24"/>
          <w:szCs w:val="24"/>
        </w:rPr>
        <w:t>encountered</w:t>
      </w:r>
      <w:r>
        <w:rPr>
          <w:spacing w:val="-16"/>
          <w:sz w:val="24"/>
          <w:szCs w:val="24"/>
        </w:rPr>
        <w:t xml:space="preserve"> </w:t>
      </w:r>
      <w:r>
        <w:rPr>
          <w:sz w:val="24"/>
          <w:szCs w:val="24"/>
        </w:rPr>
        <w:t>food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sources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or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shelters,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has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pr</w:t>
      </w:r>
      <w:r>
        <w:rPr>
          <w:spacing w:val="-4"/>
          <w:sz w:val="24"/>
          <w:szCs w:val="24"/>
        </w:rPr>
        <w:t>o</w:t>
      </w:r>
      <w:r>
        <w:rPr>
          <w:sz w:val="24"/>
          <w:szCs w:val="24"/>
        </w:rPr>
        <w:t xml:space="preserve">vided </w:t>
      </w:r>
      <w:r>
        <w:rPr>
          <w:w w:val="97"/>
          <w:sz w:val="24"/>
          <w:szCs w:val="24"/>
        </w:rPr>
        <w:t>su</w:t>
      </w:r>
      <w:r>
        <w:rPr>
          <w:spacing w:val="-6"/>
          <w:w w:val="97"/>
          <w:sz w:val="24"/>
          <w:szCs w:val="24"/>
        </w:rPr>
        <w:t>f</w:t>
      </w:r>
      <w:r>
        <w:rPr>
          <w:w w:val="97"/>
          <w:sz w:val="24"/>
          <w:szCs w:val="24"/>
        </w:rPr>
        <w:t xml:space="preserve">ficient </w:t>
      </w:r>
      <w:r>
        <w:rPr>
          <w:spacing w:val="-6"/>
          <w:sz w:val="24"/>
          <w:szCs w:val="24"/>
        </w:rPr>
        <w:t>e</w:t>
      </w:r>
      <w:r>
        <w:rPr>
          <w:spacing w:val="-5"/>
          <w:sz w:val="24"/>
          <w:szCs w:val="24"/>
        </w:rPr>
        <w:t>v</w:t>
      </w:r>
      <w:r>
        <w:rPr>
          <w:sz w:val="24"/>
          <w:szCs w:val="24"/>
        </w:rPr>
        <w:t>olutionary</w:t>
      </w:r>
      <w:r>
        <w:rPr>
          <w:spacing w:val="-20"/>
          <w:sz w:val="24"/>
          <w:szCs w:val="24"/>
        </w:rPr>
        <w:t xml:space="preserve"> </w:t>
      </w:r>
      <w:r>
        <w:rPr>
          <w:sz w:val="24"/>
          <w:szCs w:val="24"/>
        </w:rPr>
        <w:t>ad</w:t>
      </w:r>
      <w:r>
        <w:rPr>
          <w:spacing w:val="-6"/>
          <w:sz w:val="24"/>
          <w:szCs w:val="24"/>
        </w:rPr>
        <w:t>v</w:t>
      </w:r>
      <w:r>
        <w:rPr>
          <w:sz w:val="24"/>
          <w:szCs w:val="24"/>
        </w:rPr>
        <w:t>antage</w:t>
      </w:r>
      <w:r>
        <w:rPr>
          <w:spacing w:val="-18"/>
          <w:sz w:val="24"/>
          <w:szCs w:val="24"/>
        </w:rPr>
        <w:t xml:space="preserve"> </w:t>
      </w:r>
      <w:r>
        <w:rPr>
          <w:sz w:val="24"/>
          <w:szCs w:val="24"/>
        </w:rPr>
        <w:t>that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all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kn</w:t>
      </w:r>
      <w:r>
        <w:rPr>
          <w:spacing w:val="-6"/>
          <w:sz w:val="24"/>
          <w:szCs w:val="24"/>
        </w:rPr>
        <w:t>o</w:t>
      </w:r>
      <w:r>
        <w:rPr>
          <w:sz w:val="24"/>
          <w:szCs w:val="24"/>
        </w:rPr>
        <w:t>wn</w:t>
      </w:r>
      <w:r>
        <w:rPr>
          <w:spacing w:val="-15"/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>
        <w:rPr>
          <w:spacing w:val="-4"/>
          <w:sz w:val="24"/>
          <w:szCs w:val="24"/>
        </w:rPr>
        <w:t>r</w:t>
      </w:r>
      <w:r>
        <w:rPr>
          <w:spacing w:val="-1"/>
          <w:sz w:val="24"/>
          <w:szCs w:val="24"/>
        </w:rPr>
        <w:t>g</w:t>
      </w:r>
      <w:r>
        <w:rPr>
          <w:sz w:val="24"/>
          <w:szCs w:val="24"/>
        </w:rPr>
        <w:t>anisms</w:t>
      </w:r>
      <w:r>
        <w:rPr>
          <w:spacing w:val="-18"/>
          <w:sz w:val="24"/>
          <w:szCs w:val="24"/>
        </w:rPr>
        <w:t xml:space="preserve"> </w:t>
      </w:r>
      <w:r>
        <w:rPr>
          <w:sz w:val="24"/>
          <w:szCs w:val="24"/>
        </w:rPr>
        <w:t>with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brains</w:t>
      </w:r>
      <w:r>
        <w:rPr>
          <w:spacing w:val="-14"/>
          <w:sz w:val="24"/>
          <w:szCs w:val="24"/>
        </w:rPr>
        <w:t xml:space="preserve"> </w:t>
      </w:r>
      <w:r>
        <w:rPr>
          <w:sz w:val="24"/>
          <w:szCs w:val="24"/>
        </w:rPr>
        <w:t>(and</w:t>
      </w:r>
      <w:r>
        <w:rPr>
          <w:spacing w:val="-12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e</w:t>
      </w:r>
      <w:r>
        <w:rPr>
          <w:spacing w:val="-4"/>
          <w:sz w:val="24"/>
          <w:szCs w:val="24"/>
        </w:rPr>
        <w:t>v</w:t>
      </w:r>
      <w:r>
        <w:rPr>
          <w:sz w:val="24"/>
          <w:szCs w:val="24"/>
        </w:rPr>
        <w:t>en</w:t>
      </w:r>
      <w:r>
        <w:rPr>
          <w:spacing w:val="-13"/>
          <w:sz w:val="24"/>
          <w:szCs w:val="24"/>
        </w:rPr>
        <w:t xml:space="preserve"> </w:t>
      </w:r>
      <w:r>
        <w:rPr>
          <w:sz w:val="24"/>
          <w:szCs w:val="24"/>
        </w:rPr>
        <w:t>some without,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such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as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slime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mold -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Reid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et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al.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(2012))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5"/>
          <w:sz w:val="24"/>
          <w:szCs w:val="24"/>
        </w:rPr>
        <w:t>a</w:t>
      </w:r>
      <w:r>
        <w:rPr>
          <w:spacing w:val="-4"/>
          <w:sz w:val="24"/>
          <w:szCs w:val="24"/>
        </w:rPr>
        <w:t>v</w:t>
      </w:r>
      <w:r>
        <w:rPr>
          <w:sz w:val="24"/>
          <w:szCs w:val="24"/>
        </w:rPr>
        <w:t>e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at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least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rudimentary</w:t>
      </w:r>
      <w:r>
        <w:rPr>
          <w:spacing w:val="-17"/>
          <w:sz w:val="24"/>
          <w:szCs w:val="24"/>
        </w:rPr>
        <w:t xml:space="preserve"> </w:t>
      </w:r>
      <w:r>
        <w:rPr>
          <w:sz w:val="24"/>
          <w:szCs w:val="24"/>
        </w:rPr>
        <w:t>ability to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utilize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representations</w:t>
      </w:r>
      <w:r>
        <w:rPr>
          <w:spacing w:val="-21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space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more</w:t>
      </w:r>
      <w:r>
        <w:rPr>
          <w:spacing w:val="-11"/>
          <w:sz w:val="24"/>
          <w:szCs w:val="24"/>
        </w:rPr>
        <w:t xml:space="preserve"> </w:t>
      </w:r>
      <w:r>
        <w:rPr>
          <w:w w:val="97"/>
          <w:sz w:val="24"/>
          <w:szCs w:val="24"/>
        </w:rPr>
        <w:t>e</w:t>
      </w:r>
      <w:r>
        <w:rPr>
          <w:spacing w:val="-6"/>
          <w:w w:val="97"/>
          <w:sz w:val="24"/>
          <w:szCs w:val="24"/>
        </w:rPr>
        <w:t>f</w:t>
      </w:r>
      <w:r>
        <w:rPr>
          <w:w w:val="97"/>
          <w:sz w:val="24"/>
          <w:szCs w:val="24"/>
        </w:rPr>
        <w:t>ficient</w:t>
      </w:r>
      <w:r>
        <w:rPr>
          <w:spacing w:val="-1"/>
          <w:w w:val="97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-5"/>
          <w:sz w:val="24"/>
          <w:szCs w:val="24"/>
        </w:rPr>
        <w:t>a</w:t>
      </w:r>
      <w:r>
        <w:rPr>
          <w:sz w:val="24"/>
          <w:szCs w:val="24"/>
        </w:rPr>
        <w:t>vi</w:t>
      </w:r>
      <w:r>
        <w:rPr>
          <w:spacing w:val="-1"/>
          <w:sz w:val="24"/>
          <w:szCs w:val="24"/>
        </w:rPr>
        <w:t>g</w:t>
      </w:r>
      <w:r>
        <w:rPr>
          <w:sz w:val="24"/>
          <w:szCs w:val="24"/>
        </w:rPr>
        <w:t>ation.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Higher</w:t>
      </w:r>
      <w:r>
        <w:rPr>
          <w:spacing w:val="-13"/>
          <w:sz w:val="24"/>
          <w:szCs w:val="24"/>
        </w:rPr>
        <w:t xml:space="preserve"> </w:t>
      </w:r>
      <w:r>
        <w:rPr>
          <w:sz w:val="24"/>
          <w:szCs w:val="24"/>
        </w:rPr>
        <w:t>mammals</w:t>
      </w:r>
      <w:r>
        <w:rPr>
          <w:spacing w:val="-15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5"/>
          <w:sz w:val="24"/>
          <w:szCs w:val="24"/>
        </w:rPr>
        <w:t>a</w:t>
      </w:r>
      <w:r>
        <w:rPr>
          <w:spacing w:val="-4"/>
          <w:sz w:val="24"/>
          <w:szCs w:val="24"/>
        </w:rPr>
        <w:t>v</w:t>
      </w:r>
      <w:r>
        <w:rPr>
          <w:sz w:val="24"/>
          <w:szCs w:val="24"/>
        </w:rPr>
        <w:t xml:space="preserve">e </w:t>
      </w:r>
      <w:r>
        <w:rPr>
          <w:spacing w:val="-6"/>
          <w:sz w:val="24"/>
          <w:szCs w:val="24"/>
        </w:rPr>
        <w:t>e</w:t>
      </w:r>
      <w:r>
        <w:rPr>
          <w:spacing w:val="-5"/>
          <w:sz w:val="24"/>
          <w:szCs w:val="24"/>
        </w:rPr>
        <w:t>v</w:t>
      </w:r>
      <w:r>
        <w:rPr>
          <w:sz w:val="24"/>
          <w:szCs w:val="24"/>
        </w:rPr>
        <w:t>ol</w:t>
      </w:r>
      <w:r>
        <w:rPr>
          <w:spacing w:val="-4"/>
          <w:sz w:val="24"/>
          <w:szCs w:val="24"/>
        </w:rPr>
        <w:t>v</w:t>
      </w:r>
      <w:r>
        <w:rPr>
          <w:sz w:val="24"/>
          <w:szCs w:val="24"/>
        </w:rPr>
        <w:t>ed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net</w:t>
      </w:r>
      <w:r>
        <w:rPr>
          <w:spacing w:val="-2"/>
          <w:sz w:val="24"/>
          <w:szCs w:val="24"/>
        </w:rPr>
        <w:t>w</w:t>
      </w:r>
      <w:r>
        <w:rPr>
          <w:sz w:val="24"/>
          <w:szCs w:val="24"/>
        </w:rPr>
        <w:t>ork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brain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areas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implementing spatial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memor</w:t>
      </w:r>
      <w:r>
        <w:rPr>
          <w:spacing w:val="-16"/>
          <w:sz w:val="24"/>
          <w:szCs w:val="24"/>
        </w:rPr>
        <w:t>y</w:t>
      </w:r>
      <w:r>
        <w:rPr>
          <w:sz w:val="24"/>
          <w:szCs w:val="24"/>
        </w:rPr>
        <w:t>,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system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storing and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recalling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spatial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information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about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-10"/>
          <w:sz w:val="24"/>
          <w:szCs w:val="24"/>
        </w:rPr>
        <w:t>n</w:t>
      </w:r>
      <w:r>
        <w:rPr>
          <w:sz w:val="24"/>
          <w:szCs w:val="24"/>
        </w:rPr>
        <w:t>vironment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about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their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location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it.</w:t>
      </w:r>
    </w:p>
    <w:p w14:paraId="5CA7E14D" w14:textId="77777777" w:rsidR="00EB3AAC" w:rsidRDefault="00C229B0">
      <w:pPr>
        <w:spacing w:before="35" w:line="251" w:lineRule="auto"/>
        <w:ind w:left="100" w:right="524" w:firstLine="351"/>
        <w:jc w:val="both"/>
        <w:rPr>
          <w:sz w:val="24"/>
          <w:szCs w:val="24"/>
        </w:rPr>
      </w:pPr>
      <w:r>
        <w:rPr>
          <w:sz w:val="24"/>
          <w:szCs w:val="24"/>
        </w:rPr>
        <w:t>Representing spatial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information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accurately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real</w:t>
      </w:r>
      <w:r>
        <w:rPr>
          <w:spacing w:val="9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w</w:t>
      </w:r>
      <w:r>
        <w:rPr>
          <w:sz w:val="24"/>
          <w:szCs w:val="24"/>
        </w:rPr>
        <w:t>orld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hard,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6"/>
          <w:sz w:val="24"/>
          <w:szCs w:val="24"/>
        </w:rPr>
        <w:t>e</w:t>
      </w:r>
      <w:r>
        <w:rPr>
          <w:spacing w:val="-4"/>
          <w:sz w:val="24"/>
          <w:szCs w:val="24"/>
        </w:rPr>
        <w:t>v</w:t>
      </w:r>
      <w:r>
        <w:rPr>
          <w:sz w:val="24"/>
          <w:szCs w:val="24"/>
        </w:rPr>
        <w:t>eral reasons.</w:t>
      </w:r>
      <w:r>
        <w:rPr>
          <w:spacing w:val="23"/>
          <w:sz w:val="24"/>
          <w:szCs w:val="24"/>
        </w:rPr>
        <w:t xml:space="preserve"> </w:t>
      </w:r>
      <w:r>
        <w:rPr>
          <w:sz w:val="24"/>
          <w:szCs w:val="24"/>
        </w:rPr>
        <w:t>Sensors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actuators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are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limited, erroneous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noisy (in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sense of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noise interfering</w:t>
      </w:r>
      <w:r>
        <w:rPr>
          <w:spacing w:val="-19"/>
          <w:sz w:val="24"/>
          <w:szCs w:val="24"/>
        </w:rPr>
        <w:t xml:space="preserve"> </w:t>
      </w:r>
      <w:r>
        <w:rPr>
          <w:sz w:val="24"/>
          <w:szCs w:val="24"/>
        </w:rPr>
        <w:t>with</w:t>
      </w:r>
      <w:r>
        <w:rPr>
          <w:spacing w:val="-13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signal).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There</w:t>
      </w:r>
      <w:r>
        <w:rPr>
          <w:spacing w:val="-15"/>
          <w:sz w:val="24"/>
          <w:szCs w:val="24"/>
        </w:rPr>
        <w:t xml:space="preserve"> </w:t>
      </w:r>
      <w:r>
        <w:rPr>
          <w:sz w:val="24"/>
          <w:szCs w:val="24"/>
        </w:rPr>
        <w:t>are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additional</w:t>
      </w:r>
      <w:r>
        <w:rPr>
          <w:spacing w:val="-19"/>
          <w:sz w:val="24"/>
          <w:szCs w:val="24"/>
        </w:rPr>
        <w:t xml:space="preserve"> </w:t>
      </w:r>
      <w:r>
        <w:rPr>
          <w:sz w:val="24"/>
          <w:szCs w:val="24"/>
        </w:rPr>
        <w:t>sources</w:t>
      </w:r>
      <w:r>
        <w:rPr>
          <w:spacing w:val="-16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uncertainty</w:t>
      </w:r>
      <w:r>
        <w:rPr>
          <w:spacing w:val="-20"/>
          <w:sz w:val="24"/>
          <w:szCs w:val="24"/>
        </w:rPr>
        <w:t xml:space="preserve"> </w:t>
      </w:r>
      <w:r>
        <w:rPr>
          <w:sz w:val="24"/>
          <w:szCs w:val="24"/>
        </w:rPr>
        <w:t>or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unkn</w:t>
      </w:r>
      <w:r>
        <w:rPr>
          <w:spacing w:val="-6"/>
          <w:sz w:val="24"/>
          <w:szCs w:val="24"/>
        </w:rPr>
        <w:t>o</w:t>
      </w:r>
      <w:r>
        <w:rPr>
          <w:sz w:val="24"/>
          <w:szCs w:val="24"/>
        </w:rPr>
        <w:t>wn</w:t>
      </w:r>
      <w:r>
        <w:rPr>
          <w:spacing w:val="-18"/>
          <w:sz w:val="24"/>
          <w:szCs w:val="24"/>
        </w:rPr>
        <w:t xml:space="preserve"> </w:t>
      </w:r>
      <w:r>
        <w:rPr>
          <w:sz w:val="24"/>
          <w:szCs w:val="24"/>
        </w:rPr>
        <w:t>in- formation,</w:t>
      </w:r>
      <w:r>
        <w:rPr>
          <w:spacing w:val="-20"/>
          <w:sz w:val="24"/>
          <w:szCs w:val="24"/>
        </w:rPr>
        <w:t xml:space="preserve"> </w:t>
      </w:r>
      <w:r>
        <w:rPr>
          <w:sz w:val="24"/>
          <w:szCs w:val="24"/>
        </w:rPr>
        <w:t>such</w:t>
      </w:r>
      <w:r>
        <w:rPr>
          <w:spacing w:val="-17"/>
          <w:sz w:val="24"/>
          <w:szCs w:val="24"/>
        </w:rPr>
        <w:t xml:space="preserve"> </w:t>
      </w:r>
      <w:r>
        <w:rPr>
          <w:sz w:val="24"/>
          <w:szCs w:val="24"/>
        </w:rPr>
        <w:t>as</w:t>
      </w:r>
      <w:r>
        <w:rPr>
          <w:spacing w:val="-15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e</w:t>
      </w:r>
      <w:r>
        <w:rPr>
          <w:sz w:val="24"/>
          <w:szCs w:val="24"/>
        </w:rPr>
        <w:t>xternal</w:t>
      </w:r>
      <w:r>
        <w:rPr>
          <w:spacing w:val="-21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e</w:t>
      </w:r>
      <w:r>
        <w:rPr>
          <w:spacing w:val="-4"/>
          <w:sz w:val="24"/>
          <w:szCs w:val="24"/>
        </w:rPr>
        <w:t>v</w:t>
      </w:r>
      <w:r>
        <w:rPr>
          <w:sz w:val="24"/>
          <w:szCs w:val="24"/>
        </w:rPr>
        <w:t>ents,</w:t>
      </w:r>
      <w:r>
        <w:rPr>
          <w:spacing w:val="-17"/>
          <w:sz w:val="24"/>
          <w:szCs w:val="24"/>
        </w:rPr>
        <w:t xml:space="preserve"> </w:t>
      </w:r>
      <w:r>
        <w:rPr>
          <w:sz w:val="24"/>
          <w:szCs w:val="24"/>
        </w:rPr>
        <w:t>actions</w:t>
      </w:r>
      <w:r>
        <w:rPr>
          <w:spacing w:val="-20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15"/>
          <w:sz w:val="24"/>
          <w:szCs w:val="24"/>
        </w:rPr>
        <w:t xml:space="preserve"> </w:t>
      </w:r>
      <w:r>
        <w:rPr>
          <w:sz w:val="24"/>
          <w:szCs w:val="24"/>
        </w:rPr>
        <w:t>other</w:t>
      </w:r>
      <w:r>
        <w:rPr>
          <w:spacing w:val="-18"/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>
        <w:rPr>
          <w:spacing w:val="-4"/>
          <w:sz w:val="24"/>
          <w:szCs w:val="24"/>
        </w:rPr>
        <w:t>r</w:t>
      </w:r>
      <w:r>
        <w:rPr>
          <w:spacing w:val="-1"/>
          <w:sz w:val="24"/>
          <w:szCs w:val="24"/>
        </w:rPr>
        <w:t>g</w:t>
      </w:r>
      <w:r>
        <w:rPr>
          <w:sz w:val="24"/>
          <w:szCs w:val="24"/>
        </w:rPr>
        <w:t>anisms,</w:t>
      </w:r>
      <w:r>
        <w:rPr>
          <w:spacing w:val="-20"/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unperce</w:t>
      </w:r>
      <w:r>
        <w:rPr>
          <w:spacing w:val="-6"/>
          <w:w w:val="99"/>
          <w:sz w:val="24"/>
          <w:szCs w:val="24"/>
        </w:rPr>
        <w:t>i</w:t>
      </w:r>
      <w:r>
        <w:rPr>
          <w:spacing w:val="-4"/>
          <w:w w:val="99"/>
          <w:sz w:val="24"/>
          <w:szCs w:val="24"/>
        </w:rPr>
        <w:t>v</w:t>
      </w:r>
      <w:r>
        <w:rPr>
          <w:w w:val="99"/>
          <w:sz w:val="24"/>
          <w:szCs w:val="24"/>
        </w:rPr>
        <w:t>ed</w:t>
      </w:r>
      <w:r>
        <w:rPr>
          <w:spacing w:val="-12"/>
          <w:w w:val="99"/>
          <w:sz w:val="24"/>
          <w:szCs w:val="24"/>
        </w:rPr>
        <w:t xml:space="preserve"> </w:t>
      </w:r>
      <w:r>
        <w:rPr>
          <w:sz w:val="24"/>
          <w:szCs w:val="24"/>
        </w:rPr>
        <w:t>or</w:t>
      </w:r>
      <w:r>
        <w:rPr>
          <w:spacing w:val="-15"/>
          <w:sz w:val="24"/>
          <w:szCs w:val="24"/>
        </w:rPr>
        <w:t xml:space="preserve"> </w:t>
      </w:r>
      <w:r>
        <w:rPr>
          <w:sz w:val="24"/>
          <w:szCs w:val="24"/>
        </w:rPr>
        <w:t>currently unperce</w:t>
      </w:r>
      <w:r>
        <w:rPr>
          <w:spacing w:val="-6"/>
          <w:sz w:val="24"/>
          <w:szCs w:val="24"/>
        </w:rPr>
        <w:t>iv</w:t>
      </w:r>
      <w:r>
        <w:rPr>
          <w:sz w:val="24"/>
          <w:szCs w:val="24"/>
        </w:rPr>
        <w:t>able objects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or</w:t>
      </w:r>
      <w:r>
        <w:rPr>
          <w:spacing w:val="11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e</w:t>
      </w:r>
      <w:r>
        <w:rPr>
          <w:spacing w:val="-4"/>
          <w:sz w:val="24"/>
          <w:szCs w:val="24"/>
        </w:rPr>
        <w:t>v</w:t>
      </w:r>
      <w:r>
        <w:rPr>
          <w:sz w:val="24"/>
          <w:szCs w:val="24"/>
        </w:rPr>
        <w:t xml:space="preserve">ents. 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Furthermore,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h</w:t>
      </w:r>
      <w:r>
        <w:rPr>
          <w:sz w:val="24"/>
          <w:szCs w:val="24"/>
        </w:rPr>
        <w:t>ysical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-10"/>
          <w:sz w:val="24"/>
          <w:szCs w:val="24"/>
        </w:rPr>
        <w:t>n</w:t>
      </w:r>
      <w:r>
        <w:rPr>
          <w:sz w:val="24"/>
          <w:szCs w:val="24"/>
        </w:rPr>
        <w:t>vironments can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be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highly compl</w:t>
      </w:r>
      <w:r>
        <w:rPr>
          <w:spacing w:val="-4"/>
          <w:sz w:val="24"/>
          <w:szCs w:val="24"/>
        </w:rPr>
        <w:t>e</w:t>
      </w:r>
      <w:r>
        <w:rPr>
          <w:sz w:val="24"/>
          <w:szCs w:val="24"/>
        </w:rPr>
        <w:t>x,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yet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cognit</w:t>
      </w:r>
      <w:r>
        <w:rPr>
          <w:spacing w:val="-6"/>
          <w:sz w:val="24"/>
          <w:szCs w:val="24"/>
        </w:rPr>
        <w:t>i</w:t>
      </w:r>
      <w:r>
        <w:rPr>
          <w:spacing w:val="-4"/>
          <w:sz w:val="24"/>
          <w:szCs w:val="24"/>
        </w:rPr>
        <w:t>v</w:t>
      </w:r>
      <w:r>
        <w:rPr>
          <w:sz w:val="24"/>
          <w:szCs w:val="24"/>
        </w:rPr>
        <w:t>e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resources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(amount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memor</w:t>
      </w:r>
      <w:r>
        <w:rPr>
          <w:spacing w:val="-16"/>
          <w:sz w:val="24"/>
          <w:szCs w:val="24"/>
        </w:rPr>
        <w:t>y</w:t>
      </w:r>
      <w:r>
        <w:rPr>
          <w:sz w:val="24"/>
          <w:szCs w:val="24"/>
        </w:rPr>
        <w:t>,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processing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6"/>
          <w:sz w:val="24"/>
          <w:szCs w:val="24"/>
        </w:rPr>
        <w:t>o</w:t>
      </w:r>
      <w:r>
        <w:rPr>
          <w:sz w:val="24"/>
          <w:szCs w:val="24"/>
        </w:rPr>
        <w:t>we</w:t>
      </w:r>
      <w:r>
        <w:rPr>
          <w:spacing w:val="-10"/>
          <w:sz w:val="24"/>
          <w:szCs w:val="24"/>
        </w:rPr>
        <w:t>r</w:t>
      </w:r>
      <w:r>
        <w:rPr>
          <w:sz w:val="24"/>
          <w:szCs w:val="24"/>
        </w:rPr>
        <w:t>,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time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and ene</w:t>
      </w:r>
      <w:r>
        <w:rPr>
          <w:spacing w:val="-4"/>
          <w:sz w:val="24"/>
          <w:szCs w:val="24"/>
        </w:rPr>
        <w:t>r</w:t>
      </w:r>
      <w:r>
        <w:rPr>
          <w:sz w:val="24"/>
          <w:szCs w:val="24"/>
        </w:rPr>
        <w:t>gy</w:t>
      </w:r>
      <w:r>
        <w:rPr>
          <w:spacing w:val="-7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a</w:t>
      </w:r>
      <w:r>
        <w:rPr>
          <w:spacing w:val="-6"/>
          <w:sz w:val="24"/>
          <w:szCs w:val="24"/>
        </w:rPr>
        <w:t>v</w:t>
      </w:r>
      <w:r>
        <w:rPr>
          <w:sz w:val="24"/>
          <w:szCs w:val="24"/>
        </w:rPr>
        <w:t>ailable)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are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necessarily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limited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by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biological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h</w:t>
      </w:r>
      <w:r>
        <w:rPr>
          <w:sz w:val="24"/>
          <w:szCs w:val="24"/>
        </w:rPr>
        <w:t>ysical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constraints.</w:t>
      </w:r>
    </w:p>
    <w:p w14:paraId="2F7B290E" w14:textId="77777777" w:rsidR="00EB3AAC" w:rsidRDefault="00C229B0">
      <w:pPr>
        <w:spacing w:before="35" w:line="251" w:lineRule="auto"/>
        <w:ind w:left="100" w:right="524" w:firstLine="351"/>
        <w:jc w:val="both"/>
        <w:rPr>
          <w:sz w:val="24"/>
          <w:szCs w:val="24"/>
        </w:rPr>
      </w:pPr>
      <w:r>
        <w:rPr>
          <w:sz w:val="24"/>
          <w:szCs w:val="24"/>
        </w:rPr>
        <w:t>In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artificial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intelligence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(AI) and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robotics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research,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probabilistic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models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5"/>
          <w:sz w:val="24"/>
          <w:szCs w:val="24"/>
        </w:rPr>
        <w:t>a</w:t>
      </w:r>
      <w:r>
        <w:rPr>
          <w:spacing w:val="-4"/>
          <w:sz w:val="24"/>
          <w:szCs w:val="24"/>
        </w:rPr>
        <w:t>v</w:t>
      </w:r>
      <w:r>
        <w:rPr>
          <w:sz w:val="24"/>
          <w:szCs w:val="24"/>
        </w:rPr>
        <w:t>e pro- vided</w:t>
      </w:r>
      <w:r>
        <w:rPr>
          <w:spacing w:val="6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k</w:t>
      </w:r>
      <w:r>
        <w:rPr>
          <w:spacing w:val="-4"/>
          <w:sz w:val="24"/>
          <w:szCs w:val="24"/>
        </w:rPr>
        <w:t>e</w:t>
      </w:r>
      <w:r>
        <w:rPr>
          <w:sz w:val="24"/>
          <w:szCs w:val="24"/>
        </w:rPr>
        <w:t>y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tools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dealing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with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such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challenges,</w:t>
      </w:r>
      <w:r>
        <w:rPr>
          <w:spacing w:val="5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f</w:t>
      </w:r>
      <w:r>
        <w:rPr>
          <w:sz w:val="24"/>
          <w:szCs w:val="24"/>
        </w:rPr>
        <w:t>acilitating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quantitat</w:t>
      </w:r>
      <w:r>
        <w:rPr>
          <w:spacing w:val="-6"/>
          <w:sz w:val="24"/>
          <w:szCs w:val="24"/>
        </w:rPr>
        <w:t>i</w:t>
      </w:r>
      <w:r>
        <w:rPr>
          <w:spacing w:val="-4"/>
          <w:sz w:val="24"/>
          <w:szCs w:val="24"/>
        </w:rPr>
        <w:t>v</w:t>
      </w:r>
      <w:r>
        <w:rPr>
          <w:sz w:val="24"/>
          <w:szCs w:val="24"/>
        </w:rPr>
        <w:t xml:space="preserve">e </w:t>
      </w:r>
      <w:proofErr w:type="spellStart"/>
      <w:r>
        <w:rPr>
          <w:sz w:val="24"/>
          <w:szCs w:val="24"/>
        </w:rPr>
        <w:t>charac</w:t>
      </w:r>
      <w:proofErr w:type="spellEnd"/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terization</w:t>
      </w:r>
      <w:proofErr w:type="spellEnd"/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beliefs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uncertainty in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form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probability distri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utions,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the machinery of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Bayesian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inference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updating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them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with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-6"/>
          <w:sz w:val="24"/>
          <w:szCs w:val="24"/>
        </w:rPr>
        <w:t>e</w:t>
      </w:r>
      <w:r>
        <w:rPr>
          <w:sz w:val="24"/>
          <w:szCs w:val="24"/>
        </w:rPr>
        <w:t>w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 xml:space="preserve">data. 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Th</w:t>
      </w:r>
      <w:r>
        <w:rPr>
          <w:spacing w:val="-4"/>
          <w:sz w:val="24"/>
          <w:szCs w:val="24"/>
        </w:rPr>
        <w:t>e</w:t>
      </w:r>
      <w:r>
        <w:rPr>
          <w:sz w:val="24"/>
          <w:szCs w:val="24"/>
        </w:rPr>
        <w:t>y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5"/>
          <w:sz w:val="24"/>
          <w:szCs w:val="24"/>
        </w:rPr>
        <w:t>a</w:t>
      </w:r>
      <w:r>
        <w:rPr>
          <w:spacing w:val="-4"/>
          <w:sz w:val="24"/>
          <w:szCs w:val="24"/>
        </w:rPr>
        <w:t>v</w:t>
      </w:r>
      <w:r>
        <w:rPr>
          <w:sz w:val="24"/>
          <w:szCs w:val="24"/>
        </w:rPr>
        <w:t>e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also inspired</w:t>
      </w:r>
      <w:r>
        <w:rPr>
          <w:spacing w:val="-14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‘Bayesian</w:t>
      </w:r>
      <w:r>
        <w:rPr>
          <w:spacing w:val="-16"/>
          <w:sz w:val="24"/>
          <w:szCs w:val="24"/>
        </w:rPr>
        <w:t xml:space="preserve"> </w:t>
      </w:r>
      <w:r>
        <w:rPr>
          <w:sz w:val="24"/>
          <w:szCs w:val="24"/>
        </w:rPr>
        <w:t>brain’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Knill</w:t>
      </w:r>
      <w:proofErr w:type="spellEnd"/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&amp;</w:t>
      </w:r>
      <w:r>
        <w:rPr>
          <w:spacing w:val="-8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Pouget</w:t>
      </w:r>
      <w:proofErr w:type="spellEnd"/>
      <w:r>
        <w:rPr>
          <w:sz w:val="24"/>
          <w:szCs w:val="24"/>
        </w:rPr>
        <w:t>,</w:t>
      </w:r>
      <w:r>
        <w:rPr>
          <w:spacing w:val="-13"/>
          <w:sz w:val="24"/>
          <w:szCs w:val="24"/>
        </w:rPr>
        <w:t xml:space="preserve"> </w:t>
      </w:r>
      <w:r>
        <w:rPr>
          <w:sz w:val="24"/>
          <w:szCs w:val="24"/>
        </w:rPr>
        <w:t>2004)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‘Bayesian</w:t>
      </w:r>
      <w:r>
        <w:rPr>
          <w:spacing w:val="-16"/>
          <w:sz w:val="24"/>
          <w:szCs w:val="24"/>
        </w:rPr>
        <w:t xml:space="preserve"> </w:t>
      </w:r>
      <w:r>
        <w:rPr>
          <w:sz w:val="24"/>
          <w:szCs w:val="24"/>
        </w:rPr>
        <w:t>cognition’</w:t>
      </w:r>
      <w:r>
        <w:rPr>
          <w:spacing w:val="-16"/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Chater</w:t>
      </w:r>
      <w:proofErr w:type="spellEnd"/>
      <w:r>
        <w:rPr>
          <w:sz w:val="24"/>
          <w:szCs w:val="24"/>
        </w:rPr>
        <w:t xml:space="preserve"> et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al.,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2010)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paradigms in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cognit</w:t>
      </w:r>
      <w:r>
        <w:rPr>
          <w:spacing w:val="-6"/>
          <w:sz w:val="24"/>
          <w:szCs w:val="24"/>
        </w:rPr>
        <w:t>i</w:t>
      </w:r>
      <w:r>
        <w:rPr>
          <w:spacing w:val="-4"/>
          <w:sz w:val="24"/>
          <w:szCs w:val="24"/>
        </w:rPr>
        <w:t>v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sciences. 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These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paradigms h</w:t>
      </w:r>
      <w:r>
        <w:rPr>
          <w:spacing w:val="-5"/>
          <w:sz w:val="24"/>
          <w:szCs w:val="24"/>
        </w:rPr>
        <w:t>a</w:t>
      </w:r>
      <w:r>
        <w:rPr>
          <w:spacing w:val="-4"/>
          <w:sz w:val="24"/>
          <w:szCs w:val="24"/>
        </w:rPr>
        <w:t>v</w:t>
      </w:r>
      <w:r>
        <w:rPr>
          <w:sz w:val="24"/>
          <w:szCs w:val="24"/>
        </w:rPr>
        <w:t>e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been</w:t>
      </w:r>
      <w:r>
        <w:rPr>
          <w:spacing w:val="5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suc</w:t>
      </w:r>
      <w:proofErr w:type="spellEnd"/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cessful</w:t>
      </w:r>
      <w:proofErr w:type="spellEnd"/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-3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e</w:t>
      </w:r>
      <w:r>
        <w:rPr>
          <w:sz w:val="24"/>
          <w:szCs w:val="24"/>
        </w:rPr>
        <w:t>xplaining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human</w:t>
      </w:r>
      <w:r>
        <w:rPr>
          <w:spacing w:val="-8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beh</w:t>
      </w:r>
      <w:r>
        <w:rPr>
          <w:spacing w:val="-5"/>
          <w:sz w:val="24"/>
          <w:szCs w:val="24"/>
        </w:rPr>
        <w:t>a</w:t>
      </w:r>
      <w:r>
        <w:rPr>
          <w:sz w:val="24"/>
          <w:szCs w:val="24"/>
        </w:rPr>
        <w:t>viour</w:t>
      </w:r>
      <w:proofErr w:type="spellEnd"/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tasks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as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6"/>
          <w:sz w:val="24"/>
          <w:szCs w:val="24"/>
        </w:rPr>
        <w:t>i</w:t>
      </w:r>
      <w:r>
        <w:rPr>
          <w:spacing w:val="-4"/>
          <w:sz w:val="24"/>
          <w:szCs w:val="24"/>
        </w:rPr>
        <w:t>v</w:t>
      </w:r>
      <w:r>
        <w:rPr>
          <w:sz w:val="24"/>
          <w:szCs w:val="24"/>
        </w:rPr>
        <w:t>erse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as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int</w:t>
      </w:r>
      <w:r>
        <w:rPr>
          <w:spacing w:val="-4"/>
          <w:sz w:val="24"/>
          <w:szCs w:val="24"/>
        </w:rPr>
        <w:t>e</w:t>
      </w:r>
      <w:r>
        <w:rPr>
          <w:sz w:val="24"/>
          <w:szCs w:val="24"/>
        </w:rPr>
        <w:t>gration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sensory cues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(Ernst,</w:t>
      </w:r>
      <w:r>
        <w:rPr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>2006)</w:t>
      </w:r>
      <w:r>
        <w:rPr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>including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spatial</w:t>
      </w:r>
      <w:r>
        <w:rPr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>information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(Cheng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et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>al.,</w:t>
      </w:r>
      <w:r>
        <w:rPr>
          <w:spacing w:val="23"/>
          <w:sz w:val="24"/>
          <w:szCs w:val="24"/>
        </w:rPr>
        <w:t xml:space="preserve"> </w:t>
      </w:r>
      <w:r>
        <w:rPr>
          <w:sz w:val="24"/>
          <w:szCs w:val="24"/>
        </w:rPr>
        <w:t>2007;</w:t>
      </w:r>
      <w:r>
        <w:rPr>
          <w:spacing w:val="2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Nardini</w:t>
      </w:r>
      <w:proofErr w:type="spellEnd"/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et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>al.,</w:t>
      </w:r>
    </w:p>
    <w:p w14:paraId="22E2CF03" w14:textId="77777777" w:rsidR="00EB3AAC" w:rsidRDefault="00C229B0">
      <w:pPr>
        <w:spacing w:line="251" w:lineRule="auto"/>
        <w:ind w:left="100" w:right="524"/>
        <w:jc w:val="both"/>
        <w:rPr>
          <w:sz w:val="24"/>
          <w:szCs w:val="24"/>
        </w:rPr>
      </w:pPr>
      <w:r>
        <w:pict w14:anchorId="2FD237A1">
          <v:group id="_x0000_s2061" style="position:absolute;left:0;text-align:left;margin-left:1in;margin-top:71.95pt;width:164.4pt;height:0;z-index:-251661312;mso-position-horizontal-relative:page" coordorigin="1440,1440" coordsize="3288,0">
            <v:polyline id="_x0000_s2062" style="position:absolute" points="2880,2880,6168,2880" coordorigin="1440,1440" coordsize="3288,0" filled="f" strokeweight="5054emu">
              <v:path arrowok="t"/>
            </v:polyline>
            <w10:wrap anchorx="page"/>
          </v:group>
        </w:pict>
      </w:r>
      <w:proofErr w:type="gramStart"/>
      <w:r>
        <w:rPr>
          <w:sz w:val="24"/>
          <w:szCs w:val="24"/>
        </w:rPr>
        <w:t>2008), sensorimotor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learning</w:t>
      </w:r>
      <w:r>
        <w:rPr>
          <w:spacing w:val="-3"/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(</w:t>
      </w:r>
      <w:proofErr w:type="spellStart"/>
      <w:r>
        <w:rPr>
          <w:w w:val="99"/>
          <w:sz w:val="24"/>
          <w:szCs w:val="24"/>
        </w:rPr>
        <w:t>K</w:t>
      </w:r>
      <w:r>
        <w:rPr>
          <w:spacing w:val="-100"/>
          <w:w w:val="99"/>
          <w:sz w:val="24"/>
          <w:szCs w:val="24"/>
        </w:rPr>
        <w:t>o</w:t>
      </w:r>
      <w:proofErr w:type="spellEnd"/>
      <w:r>
        <w:rPr>
          <w:w w:val="99"/>
          <w:sz w:val="24"/>
          <w:szCs w:val="24"/>
        </w:rPr>
        <w:t>¨</w:t>
      </w:r>
      <w:r>
        <w:rPr>
          <w:spacing w:val="-40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rding</w:t>
      </w:r>
      <w:proofErr w:type="spellEnd"/>
      <w:r>
        <w:rPr>
          <w:sz w:val="24"/>
          <w:szCs w:val="24"/>
        </w:rPr>
        <w:t xml:space="preserve"> &amp;</w:t>
      </w:r>
      <w:r>
        <w:rPr>
          <w:spacing w:val="3"/>
          <w:sz w:val="24"/>
          <w:szCs w:val="24"/>
        </w:rPr>
        <w:t xml:space="preserve"> </w:t>
      </w:r>
      <w:proofErr w:type="spellStart"/>
      <w:r>
        <w:rPr>
          <w:spacing w:val="-19"/>
          <w:sz w:val="24"/>
          <w:szCs w:val="24"/>
        </w:rPr>
        <w:t>W</w:t>
      </w:r>
      <w:r>
        <w:rPr>
          <w:sz w:val="24"/>
          <w:szCs w:val="24"/>
        </w:rPr>
        <w:t>olpert</w:t>
      </w:r>
      <w:proofErr w:type="spellEnd"/>
      <w:r>
        <w:rPr>
          <w:sz w:val="24"/>
          <w:szCs w:val="24"/>
        </w:rPr>
        <w:t>,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2004), visual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perception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proofErr w:type="spellStart"/>
      <w:r>
        <w:rPr>
          <w:spacing w:val="-27"/>
          <w:sz w:val="24"/>
          <w:szCs w:val="24"/>
        </w:rPr>
        <w:t>Y</w:t>
      </w:r>
      <w:r>
        <w:rPr>
          <w:sz w:val="24"/>
          <w:szCs w:val="24"/>
        </w:rPr>
        <w:t>uille</w:t>
      </w:r>
      <w:proofErr w:type="spellEnd"/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 xml:space="preserve">&amp; </w:t>
      </w:r>
      <w:proofErr w:type="spellStart"/>
      <w:r>
        <w:rPr>
          <w:spacing w:val="-6"/>
          <w:sz w:val="24"/>
          <w:szCs w:val="24"/>
        </w:rPr>
        <w:t>K</w:t>
      </w:r>
      <w:r>
        <w:rPr>
          <w:sz w:val="24"/>
          <w:szCs w:val="24"/>
        </w:rPr>
        <w:t>ersten</w:t>
      </w:r>
      <w:proofErr w:type="spellEnd"/>
      <w:r>
        <w:rPr>
          <w:sz w:val="24"/>
          <w:szCs w:val="24"/>
        </w:rPr>
        <w:t>,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2006)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or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reasoning (</w:t>
      </w:r>
      <w:proofErr w:type="spellStart"/>
      <w:r>
        <w:rPr>
          <w:sz w:val="24"/>
          <w:szCs w:val="24"/>
        </w:rPr>
        <w:t>Oaksford</w:t>
      </w:r>
      <w:proofErr w:type="spellEnd"/>
      <w:r>
        <w:rPr>
          <w:sz w:val="24"/>
          <w:szCs w:val="24"/>
        </w:rPr>
        <w:t xml:space="preserve"> &amp;</w:t>
      </w:r>
      <w:r>
        <w:rPr>
          <w:spacing w:val="8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Chater</w:t>
      </w:r>
      <w:proofErr w:type="spellEnd"/>
      <w:r>
        <w:rPr>
          <w:sz w:val="24"/>
          <w:szCs w:val="24"/>
        </w:rPr>
        <w:t>,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2007).</w:t>
      </w:r>
      <w:proofErr w:type="gramEnd"/>
      <w:r>
        <w:rPr>
          <w:sz w:val="24"/>
          <w:szCs w:val="24"/>
        </w:rPr>
        <w:t xml:space="preserve"> 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Their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success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suggests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an answer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what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biological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cognition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might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be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doing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cope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with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ab</w:t>
      </w:r>
      <w:r>
        <w:rPr>
          <w:spacing w:val="-4"/>
          <w:sz w:val="24"/>
          <w:szCs w:val="24"/>
        </w:rPr>
        <w:t>ov</w:t>
      </w:r>
      <w:r>
        <w:rPr>
          <w:sz w:val="24"/>
          <w:szCs w:val="24"/>
        </w:rPr>
        <w:t>e-mentioned challenges: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approximate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Bayesian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inference.</w:t>
      </w:r>
    </w:p>
    <w:p w14:paraId="722C6028" w14:textId="77777777" w:rsidR="00EB3AAC" w:rsidRDefault="00EB3AAC">
      <w:pPr>
        <w:spacing w:before="15" w:line="280" w:lineRule="exact"/>
        <w:rPr>
          <w:sz w:val="28"/>
          <w:szCs w:val="28"/>
        </w:rPr>
      </w:pPr>
    </w:p>
    <w:p w14:paraId="2B71D5F8" w14:textId="77777777" w:rsidR="00EB3AAC" w:rsidRDefault="00C229B0">
      <w:pPr>
        <w:spacing w:before="26" w:line="249" w:lineRule="auto"/>
        <w:ind w:left="100" w:right="530" w:firstLine="359"/>
        <w:sectPr w:rsidR="00EB3AAC">
          <w:footerReference w:type="default" r:id="rId9"/>
          <w:pgSz w:w="11920" w:h="16840"/>
          <w:pgMar w:top="1560" w:right="1680" w:bottom="280" w:left="1340" w:header="0" w:footer="1278" w:gutter="0"/>
          <w:cols w:space="720"/>
        </w:sectPr>
      </w:pPr>
      <w:commentRangeStart w:id="0"/>
      <w:r>
        <w:t>Slime</w:t>
      </w:r>
      <w:r>
        <w:rPr>
          <w:spacing w:val="3"/>
        </w:rPr>
        <w:t xml:space="preserve"> </w:t>
      </w:r>
      <w:r>
        <w:t>molds</w:t>
      </w:r>
      <w:r>
        <w:rPr>
          <w:spacing w:val="3"/>
        </w:rPr>
        <w:t xml:space="preserve"> </w:t>
      </w:r>
      <w:r>
        <w:t>are</w:t>
      </w:r>
      <w:r>
        <w:rPr>
          <w:spacing w:val="6"/>
        </w:rPr>
        <w:t xml:space="preserve"> </w:t>
      </w:r>
      <w:r>
        <w:t>able</w:t>
      </w:r>
      <w:r>
        <w:rPr>
          <w:spacing w:val="5"/>
        </w:rPr>
        <w:t xml:space="preserve"> </w:t>
      </w:r>
      <w:r>
        <w:t>to</w:t>
      </w:r>
      <w:r>
        <w:rPr>
          <w:spacing w:val="6"/>
        </w:rPr>
        <w:t xml:space="preserve"> </w:t>
      </w:r>
      <w:r>
        <w:rPr>
          <w:spacing w:val="-4"/>
        </w:rPr>
        <w:t>av</w:t>
      </w:r>
      <w:r>
        <w:t>oid</w:t>
      </w:r>
      <w:r>
        <w:rPr>
          <w:spacing w:val="4"/>
        </w:rPr>
        <w:t xml:space="preserve"> </w:t>
      </w:r>
      <w:r>
        <w:t>pr</w:t>
      </w:r>
      <w:r>
        <w:rPr>
          <w:spacing w:val="-5"/>
        </w:rPr>
        <w:t>e</w:t>
      </w:r>
      <w:r>
        <w:t xml:space="preserve">viously </w:t>
      </w:r>
      <w:r>
        <w:rPr>
          <w:spacing w:val="-3"/>
        </w:rPr>
        <w:t>e</w:t>
      </w:r>
      <w:r>
        <w:t>xplored</w:t>
      </w:r>
      <w:r>
        <w:rPr>
          <w:spacing w:val="1"/>
        </w:rPr>
        <w:t xml:space="preserve"> </w:t>
      </w:r>
      <w:r>
        <w:t>areas</w:t>
      </w:r>
      <w:r>
        <w:rPr>
          <w:spacing w:val="4"/>
        </w:rPr>
        <w:t xml:space="preserve"> </w:t>
      </w:r>
      <w:r>
        <w:t>using</w:t>
      </w:r>
      <w:r>
        <w:rPr>
          <w:spacing w:val="4"/>
        </w:rPr>
        <w:t xml:space="preserve"> </w:t>
      </w:r>
      <w:r>
        <w:rPr>
          <w:spacing w:val="-3"/>
        </w:rPr>
        <w:t>e</w:t>
      </w:r>
      <w:r>
        <w:t>xternalized</w:t>
      </w:r>
      <w:r>
        <w:rPr>
          <w:spacing w:val="-2"/>
        </w:rPr>
        <w:t xml:space="preserve"> </w:t>
      </w:r>
      <w:r>
        <w:t>spatial</w:t>
      </w:r>
      <w:r>
        <w:rPr>
          <w:spacing w:val="3"/>
        </w:rPr>
        <w:t xml:space="preserve"> </w:t>
      </w:r>
      <w:r>
        <w:t>memories,</w:t>
      </w:r>
      <w:r>
        <w:rPr>
          <w:spacing w:val="2"/>
        </w:rPr>
        <w:t xml:space="preserve"> </w:t>
      </w:r>
      <w:r>
        <w:t xml:space="preserve">and </w:t>
      </w:r>
      <w:proofErr w:type="gramStart"/>
      <w:r>
        <w:t>to</w:t>
      </w:r>
      <w:proofErr w:type="gramEnd"/>
      <w:r>
        <w:rPr>
          <w:spacing w:val="-2"/>
        </w:rPr>
        <w:t xml:space="preserve"> </w:t>
      </w:r>
      <w:r>
        <w:t>sol</w:t>
      </w:r>
      <w:r>
        <w:rPr>
          <w:spacing w:val="-3"/>
        </w:rPr>
        <w:t>v</w:t>
      </w:r>
      <w:r>
        <w:t>e</w:t>
      </w:r>
      <w:r>
        <w:rPr>
          <w:spacing w:val="-4"/>
        </w:rPr>
        <w:t xml:space="preserve"> </w:t>
      </w:r>
      <w:r>
        <w:t>mazes</w:t>
      </w:r>
      <w:r>
        <w:rPr>
          <w:spacing w:val="-5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nutrient</w:t>
      </w:r>
      <w:r>
        <w:rPr>
          <w:spacing w:val="-6"/>
        </w:rPr>
        <w:t xml:space="preserve"> </w:t>
      </w:r>
      <w:r>
        <w:t>gradients</w:t>
      </w:r>
      <w:commentRangeEnd w:id="0"/>
      <w:r>
        <w:rPr>
          <w:rStyle w:val="CommentReference"/>
        </w:rPr>
        <w:commentReference w:id="0"/>
      </w:r>
    </w:p>
    <w:p w14:paraId="492A5340" w14:textId="77777777" w:rsidR="00EB3AAC" w:rsidRDefault="00C229B0">
      <w:pPr>
        <w:spacing w:before="57"/>
        <w:ind w:left="610" w:right="79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1.1.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M</w:t>
      </w:r>
      <w:r>
        <w:rPr>
          <w:spacing w:val="-10"/>
          <w:sz w:val="24"/>
          <w:szCs w:val="24"/>
        </w:rPr>
        <w:t>O</w:t>
      </w:r>
      <w:r>
        <w:rPr>
          <w:sz w:val="24"/>
          <w:szCs w:val="24"/>
        </w:rPr>
        <w:t>TI</w:t>
      </w:r>
      <w:r>
        <w:rPr>
          <w:spacing w:val="-32"/>
          <w:sz w:val="24"/>
          <w:szCs w:val="24"/>
        </w:rPr>
        <w:t>V</w:t>
      </w:r>
      <w:r>
        <w:rPr>
          <w:spacing w:val="-27"/>
          <w:sz w:val="24"/>
          <w:szCs w:val="24"/>
        </w:rPr>
        <w:t>A</w:t>
      </w:r>
      <w:r>
        <w:rPr>
          <w:sz w:val="24"/>
          <w:szCs w:val="24"/>
        </w:rPr>
        <w:t xml:space="preserve">TION                                                                                                   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13</w:t>
      </w:r>
    </w:p>
    <w:p w14:paraId="77C89504" w14:textId="77777777" w:rsidR="00EB3AAC" w:rsidRDefault="00EB3AAC">
      <w:pPr>
        <w:spacing w:line="200" w:lineRule="exact"/>
      </w:pPr>
    </w:p>
    <w:p w14:paraId="6509A154" w14:textId="77777777" w:rsidR="00EB3AAC" w:rsidRDefault="00EB3AAC">
      <w:pPr>
        <w:spacing w:before="17" w:line="220" w:lineRule="exact"/>
        <w:rPr>
          <w:sz w:val="22"/>
          <w:szCs w:val="22"/>
        </w:rPr>
      </w:pPr>
    </w:p>
    <w:p w14:paraId="3D7EFC7E" w14:textId="77777777" w:rsidR="00EB3AAC" w:rsidRDefault="00C229B0">
      <w:pPr>
        <w:ind w:left="610" w:right="5890"/>
        <w:jc w:val="both"/>
        <w:rPr>
          <w:sz w:val="34"/>
          <w:szCs w:val="34"/>
        </w:rPr>
      </w:pPr>
      <w:r>
        <w:rPr>
          <w:sz w:val="34"/>
          <w:szCs w:val="34"/>
        </w:rPr>
        <w:t xml:space="preserve">1.1   </w:t>
      </w:r>
      <w:r>
        <w:rPr>
          <w:spacing w:val="8"/>
          <w:sz w:val="34"/>
          <w:szCs w:val="34"/>
        </w:rPr>
        <w:t xml:space="preserve"> </w:t>
      </w:r>
      <w:r>
        <w:rPr>
          <w:w w:val="107"/>
          <w:sz w:val="34"/>
          <w:szCs w:val="34"/>
        </w:rPr>
        <w:t>Mot</w:t>
      </w:r>
      <w:r>
        <w:rPr>
          <w:spacing w:val="-3"/>
          <w:w w:val="107"/>
          <w:sz w:val="34"/>
          <w:szCs w:val="34"/>
        </w:rPr>
        <w:t>i</w:t>
      </w:r>
      <w:r>
        <w:rPr>
          <w:spacing w:val="-3"/>
          <w:w w:val="101"/>
          <w:sz w:val="34"/>
          <w:szCs w:val="34"/>
        </w:rPr>
        <w:t>v</w:t>
      </w:r>
      <w:r>
        <w:rPr>
          <w:w w:val="109"/>
          <w:sz w:val="34"/>
          <w:szCs w:val="34"/>
        </w:rPr>
        <w:t>ation</w:t>
      </w:r>
    </w:p>
    <w:p w14:paraId="4BA9339B" w14:textId="77777777" w:rsidR="00EB3AAC" w:rsidRDefault="00EB3AAC">
      <w:pPr>
        <w:spacing w:before="19" w:line="220" w:lineRule="exact"/>
        <w:rPr>
          <w:sz w:val="22"/>
          <w:szCs w:val="22"/>
        </w:rPr>
      </w:pPr>
    </w:p>
    <w:p w14:paraId="352DA63D" w14:textId="77777777" w:rsidR="00EB3AAC" w:rsidRDefault="00C229B0">
      <w:pPr>
        <w:spacing w:line="251" w:lineRule="auto"/>
        <w:ind w:left="610" w:right="73"/>
        <w:jc w:val="both"/>
        <w:rPr>
          <w:sz w:val="24"/>
          <w:szCs w:val="24"/>
        </w:rPr>
      </w:pPr>
      <w:r>
        <w:rPr>
          <w:sz w:val="24"/>
          <w:szCs w:val="24"/>
        </w:rPr>
        <w:t>Despite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this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success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suitability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probabilistic models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deal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with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un- certain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noisy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spatial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information,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there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5"/>
          <w:sz w:val="24"/>
          <w:szCs w:val="24"/>
        </w:rPr>
        <w:t>a</w:t>
      </w:r>
      <w:r>
        <w:rPr>
          <w:spacing w:val="-4"/>
          <w:sz w:val="24"/>
          <w:szCs w:val="24"/>
        </w:rPr>
        <w:t>v</w:t>
      </w:r>
      <w:r>
        <w:rPr>
          <w:sz w:val="24"/>
          <w:szCs w:val="24"/>
        </w:rPr>
        <w:t>e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been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f</w:t>
      </w:r>
      <w:r>
        <w:rPr>
          <w:spacing w:val="-6"/>
          <w:sz w:val="24"/>
          <w:szCs w:val="24"/>
        </w:rPr>
        <w:t>e</w:t>
      </w:r>
      <w:r>
        <w:rPr>
          <w:sz w:val="24"/>
          <w:szCs w:val="24"/>
        </w:rPr>
        <w:t>w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attempts to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use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them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 xml:space="preserve">for </w:t>
      </w:r>
      <w:proofErr w:type="spellStart"/>
      <w:r>
        <w:rPr>
          <w:sz w:val="24"/>
          <w:szCs w:val="24"/>
        </w:rPr>
        <w:t>modelling</w:t>
      </w:r>
      <w:proofErr w:type="spellEnd"/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spatial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memory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within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cognit</w:t>
      </w:r>
      <w:r>
        <w:rPr>
          <w:spacing w:val="-6"/>
          <w:sz w:val="24"/>
          <w:szCs w:val="24"/>
        </w:rPr>
        <w:t>i</w:t>
      </w:r>
      <w:r>
        <w:rPr>
          <w:spacing w:val="-4"/>
          <w:sz w:val="24"/>
          <w:szCs w:val="24"/>
        </w:rPr>
        <w:t>v</w:t>
      </w:r>
      <w:r>
        <w:rPr>
          <w:sz w:val="24"/>
          <w:szCs w:val="24"/>
        </w:rPr>
        <w:t>e</w:t>
      </w:r>
      <w:r>
        <w:rPr>
          <w:spacing w:val="-1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modelling</w:t>
      </w:r>
      <w:proofErr w:type="spellEnd"/>
      <w:r>
        <w:rPr>
          <w:sz w:val="24"/>
          <w:szCs w:val="24"/>
        </w:rPr>
        <w:t>,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branch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cognit</w:t>
      </w:r>
      <w:r>
        <w:rPr>
          <w:spacing w:val="-6"/>
          <w:sz w:val="24"/>
          <w:szCs w:val="24"/>
        </w:rPr>
        <w:t>i</w:t>
      </w:r>
      <w:r>
        <w:rPr>
          <w:spacing w:val="-4"/>
          <w:sz w:val="24"/>
          <w:szCs w:val="24"/>
        </w:rPr>
        <w:t>v</w:t>
      </w:r>
      <w:r>
        <w:rPr>
          <w:sz w:val="24"/>
          <w:szCs w:val="24"/>
        </w:rPr>
        <w:t>e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science concerned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with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computationally</w:t>
      </w:r>
      <w:r>
        <w:rPr>
          <w:spacing w:val="-14"/>
          <w:sz w:val="24"/>
          <w:szCs w:val="24"/>
        </w:rPr>
        <w:t xml:space="preserve"> </w:t>
      </w:r>
      <w:r>
        <w:rPr>
          <w:sz w:val="24"/>
          <w:szCs w:val="24"/>
        </w:rPr>
        <w:t>simulating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mental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processes.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There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is a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g</w:t>
      </w:r>
      <w:r>
        <w:rPr>
          <w:sz w:val="24"/>
          <w:szCs w:val="24"/>
        </w:rPr>
        <w:t>ap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ins w:id="1" w:author="Stan Franklin" w:date="2015-09-12T14:53:00Z">
        <w:r w:rsidR="00C62239">
          <w:rPr>
            <w:sz w:val="24"/>
            <w:szCs w:val="24"/>
          </w:rPr>
          <w:t xml:space="preserve"> the</w:t>
        </w:r>
      </w:ins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litera</w:t>
      </w:r>
      <w:proofErr w:type="spellEnd"/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ture</w:t>
      </w:r>
      <w:proofErr w:type="spellEnd"/>
      <w:r>
        <w:rPr>
          <w:spacing w:val="-15"/>
          <w:sz w:val="24"/>
          <w:szCs w:val="24"/>
        </w:rPr>
        <w:t xml:space="preserve"> </w:t>
      </w:r>
      <w:r>
        <w:rPr>
          <w:sz w:val="24"/>
          <w:szCs w:val="24"/>
        </w:rPr>
        <w:t>between</w:t>
      </w:r>
      <w:r>
        <w:rPr>
          <w:spacing w:val="-19"/>
          <w:sz w:val="24"/>
          <w:szCs w:val="24"/>
        </w:rPr>
        <w:t xml:space="preserve"> </w:t>
      </w:r>
      <w:r>
        <w:rPr>
          <w:sz w:val="24"/>
          <w:szCs w:val="24"/>
        </w:rPr>
        <w:t>probabilistic</w:t>
      </w:r>
      <w:r>
        <w:rPr>
          <w:spacing w:val="-23"/>
          <w:sz w:val="24"/>
          <w:szCs w:val="24"/>
        </w:rPr>
        <w:t xml:space="preserve"> </w:t>
      </w:r>
      <w:r>
        <w:rPr>
          <w:sz w:val="24"/>
          <w:szCs w:val="24"/>
        </w:rPr>
        <w:t>spatial</w:t>
      </w:r>
      <w:r>
        <w:rPr>
          <w:spacing w:val="-17"/>
          <w:sz w:val="24"/>
          <w:szCs w:val="24"/>
        </w:rPr>
        <w:t xml:space="preserve"> </w:t>
      </w:r>
      <w:r>
        <w:rPr>
          <w:sz w:val="24"/>
          <w:szCs w:val="24"/>
        </w:rPr>
        <w:t>models</w:t>
      </w:r>
      <w:r>
        <w:rPr>
          <w:spacing w:val="-18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-13"/>
          <w:sz w:val="24"/>
          <w:szCs w:val="24"/>
        </w:rPr>
        <w:t xml:space="preserve"> </w:t>
      </w:r>
      <w:r>
        <w:rPr>
          <w:sz w:val="24"/>
          <w:szCs w:val="24"/>
        </w:rPr>
        <w:t>robotics</w:t>
      </w:r>
      <w:r>
        <w:rPr>
          <w:spacing w:val="-19"/>
          <w:sz w:val="24"/>
          <w:szCs w:val="24"/>
        </w:rPr>
        <w:t xml:space="preserve"> </w:t>
      </w:r>
      <w:r>
        <w:rPr>
          <w:sz w:val="24"/>
          <w:szCs w:val="24"/>
        </w:rPr>
        <w:t>(called</w:t>
      </w:r>
      <w:r>
        <w:rPr>
          <w:spacing w:val="-18"/>
          <w:sz w:val="24"/>
          <w:szCs w:val="24"/>
        </w:rPr>
        <w:t xml:space="preserve"> </w:t>
      </w:r>
      <w:r>
        <w:rPr>
          <w:sz w:val="24"/>
          <w:szCs w:val="24"/>
        </w:rPr>
        <w:t>Simultaneous</w:t>
      </w:r>
      <w:r>
        <w:rPr>
          <w:spacing w:val="-24"/>
          <w:sz w:val="24"/>
          <w:szCs w:val="24"/>
        </w:rPr>
        <w:t xml:space="preserve"> </w:t>
      </w:r>
      <w:r>
        <w:rPr>
          <w:sz w:val="24"/>
          <w:szCs w:val="24"/>
        </w:rPr>
        <w:t>Localization and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Mapping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or SLAM)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Thrun</w:t>
      </w:r>
      <w:proofErr w:type="spellEnd"/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&amp; Leonard,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2008),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which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are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capable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of dealing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with real-</w:t>
      </w:r>
      <w:r>
        <w:rPr>
          <w:spacing w:val="-2"/>
          <w:sz w:val="24"/>
          <w:szCs w:val="24"/>
        </w:rPr>
        <w:t>w</w:t>
      </w:r>
      <w:r>
        <w:rPr>
          <w:sz w:val="24"/>
          <w:szCs w:val="24"/>
        </w:rPr>
        <w:t>orld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noise,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uncertaint</w:t>
      </w:r>
      <w:r>
        <w:rPr>
          <w:spacing w:val="-16"/>
          <w:sz w:val="24"/>
          <w:szCs w:val="24"/>
        </w:rPr>
        <w:t>y</w:t>
      </w:r>
      <w:r>
        <w:rPr>
          <w:sz w:val="24"/>
          <w:szCs w:val="24"/>
        </w:rPr>
        <w:t>,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compl</w:t>
      </w:r>
      <w:r>
        <w:rPr>
          <w:spacing w:val="-4"/>
          <w:sz w:val="24"/>
          <w:szCs w:val="24"/>
        </w:rPr>
        <w:t>e</w:t>
      </w:r>
      <w:r>
        <w:rPr>
          <w:sz w:val="24"/>
          <w:szCs w:val="24"/>
        </w:rPr>
        <w:t>xity to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some</w:t>
      </w:r>
      <w:r>
        <w:rPr>
          <w:spacing w:val="6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e</w:t>
      </w:r>
      <w:r>
        <w:rPr>
          <w:sz w:val="24"/>
          <w:szCs w:val="24"/>
        </w:rPr>
        <w:t>xtent,</w:t>
      </w:r>
      <w:r>
        <w:rPr>
          <w:spacing w:val="7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ut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are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cognit</w:t>
      </w:r>
      <w:r>
        <w:rPr>
          <w:spacing w:val="-6"/>
          <w:sz w:val="24"/>
          <w:szCs w:val="24"/>
        </w:rPr>
        <w:t>i</w:t>
      </w:r>
      <w:r>
        <w:rPr>
          <w:spacing w:val="-4"/>
          <w:sz w:val="24"/>
          <w:szCs w:val="24"/>
        </w:rPr>
        <w:t>v</w:t>
      </w:r>
      <w:r>
        <w:rPr>
          <w:sz w:val="24"/>
          <w:szCs w:val="24"/>
        </w:rPr>
        <w:t xml:space="preserve">ely </w:t>
      </w:r>
      <w:proofErr w:type="spellStart"/>
      <w:r>
        <w:rPr>
          <w:sz w:val="24"/>
          <w:szCs w:val="24"/>
        </w:rPr>
        <w:t>im</w:t>
      </w:r>
      <w:proofErr w:type="spellEnd"/>
      <w:r>
        <w:rPr>
          <w:sz w:val="24"/>
          <w:szCs w:val="24"/>
        </w:rPr>
        <w:t>- plausibl</w:t>
      </w:r>
      <w:r>
        <w:rPr>
          <w:spacing w:val="10"/>
          <w:sz w:val="24"/>
          <w:szCs w:val="24"/>
        </w:rPr>
        <w:t>e</w:t>
      </w:r>
      <w:r>
        <w:rPr>
          <w:sz w:val="24"/>
          <w:szCs w:val="24"/>
        </w:rPr>
        <w:t>,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between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computational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cognit</w:t>
      </w:r>
      <w:r>
        <w:rPr>
          <w:spacing w:val="-6"/>
          <w:sz w:val="24"/>
          <w:szCs w:val="24"/>
        </w:rPr>
        <w:t>i</w:t>
      </w:r>
      <w:r>
        <w:rPr>
          <w:spacing w:val="-4"/>
          <w:sz w:val="24"/>
          <w:szCs w:val="24"/>
        </w:rPr>
        <w:t>v</w:t>
      </w:r>
      <w:r>
        <w:rPr>
          <w:sz w:val="24"/>
          <w:szCs w:val="24"/>
        </w:rPr>
        <w:t>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models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spatial memor</w:t>
      </w:r>
      <w:r>
        <w:rPr>
          <w:spacing w:val="-16"/>
          <w:sz w:val="24"/>
          <w:szCs w:val="24"/>
        </w:rPr>
        <w:t>y</w:t>
      </w:r>
      <w:r>
        <w:rPr>
          <w:sz w:val="24"/>
          <w:szCs w:val="24"/>
        </w:rPr>
        <w:t>,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which are designed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model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biological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spatial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cognition,</w:t>
      </w:r>
      <w:r>
        <w:rPr>
          <w:spacing w:val="-1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ut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cannot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deal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with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all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these</w:t>
      </w:r>
      <w:r>
        <w:rPr>
          <w:spacing w:val="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chal</w:t>
      </w:r>
      <w:proofErr w:type="spellEnd"/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lenges</w:t>
      </w:r>
      <w:proofErr w:type="spellEnd"/>
      <w:r>
        <w:rPr>
          <w:sz w:val="24"/>
          <w:szCs w:val="24"/>
        </w:rPr>
        <w:t>,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are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thus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confined</w:t>
      </w:r>
      <w:r>
        <w:rPr>
          <w:spacing w:val="-17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simplistic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simulations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(see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Chapter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2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-6"/>
          <w:sz w:val="24"/>
          <w:szCs w:val="24"/>
        </w:rPr>
        <w:t>e</w:t>
      </w:r>
      <w:r>
        <w:rPr>
          <w:sz w:val="24"/>
          <w:szCs w:val="24"/>
        </w:rPr>
        <w:t>vi</w:t>
      </w:r>
      <w:r>
        <w:rPr>
          <w:spacing w:val="-6"/>
          <w:sz w:val="24"/>
          <w:szCs w:val="24"/>
        </w:rPr>
        <w:t>e</w:t>
      </w:r>
      <w:r>
        <w:rPr>
          <w:sz w:val="24"/>
          <w:szCs w:val="24"/>
        </w:rPr>
        <w:t>w).</w:t>
      </w:r>
    </w:p>
    <w:p w14:paraId="334F3F56" w14:textId="77777777" w:rsidR="00EB3AAC" w:rsidRDefault="00C229B0">
      <w:pPr>
        <w:spacing w:line="251" w:lineRule="auto"/>
        <w:ind w:left="610" w:right="73" w:firstLine="351"/>
        <w:jc w:val="both"/>
        <w:rPr>
          <w:sz w:val="24"/>
          <w:szCs w:val="24"/>
        </w:rPr>
      </w:pPr>
      <w:r>
        <w:rPr>
          <w:sz w:val="24"/>
          <w:szCs w:val="24"/>
        </w:rPr>
        <w:t>In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addition,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although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spatial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representations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humans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5"/>
          <w:sz w:val="24"/>
          <w:szCs w:val="24"/>
        </w:rPr>
        <w:t>a</w:t>
      </w:r>
      <w:r>
        <w:rPr>
          <w:spacing w:val="-4"/>
          <w:sz w:val="24"/>
          <w:szCs w:val="24"/>
        </w:rPr>
        <w:t>v</w:t>
      </w:r>
      <w:r>
        <w:rPr>
          <w:sz w:val="24"/>
          <w:szCs w:val="24"/>
        </w:rPr>
        <w:t>e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been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4"/>
          <w:sz w:val="24"/>
          <w:szCs w:val="24"/>
        </w:rPr>
        <w:t>r</w:t>
      </w:r>
      <w:r>
        <w:rPr>
          <w:sz w:val="24"/>
          <w:szCs w:val="24"/>
        </w:rPr>
        <w:t>gued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early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to be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hierarchical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Hirtle</w:t>
      </w:r>
      <w:proofErr w:type="spellEnd"/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&amp;</w:t>
      </w:r>
      <w:r>
        <w:rPr>
          <w:spacing w:val="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Jonides</w:t>
      </w:r>
      <w:proofErr w:type="spellEnd"/>
      <w:r>
        <w:rPr>
          <w:sz w:val="24"/>
          <w:szCs w:val="24"/>
        </w:rPr>
        <w:t>,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1985;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McNamara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et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al.,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1989;</w:t>
      </w:r>
      <w:r>
        <w:rPr>
          <w:spacing w:val="-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Greenauer</w:t>
      </w:r>
      <w:proofErr w:type="spellEnd"/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&amp;</w:t>
      </w:r>
      <w:r>
        <w:rPr>
          <w:spacing w:val="2"/>
          <w:sz w:val="24"/>
          <w:szCs w:val="24"/>
        </w:rPr>
        <w:t xml:space="preserve"> </w:t>
      </w:r>
      <w:r>
        <w:rPr>
          <w:spacing w:val="-19"/>
          <w:sz w:val="24"/>
          <w:szCs w:val="24"/>
        </w:rPr>
        <w:t>W</w:t>
      </w:r>
      <w:r>
        <w:rPr>
          <w:sz w:val="24"/>
          <w:szCs w:val="24"/>
        </w:rPr>
        <w:t>aller,</w:t>
      </w:r>
    </w:p>
    <w:p w14:paraId="023DA388" w14:textId="77777777" w:rsidR="00EB3AAC" w:rsidRDefault="00C229B0">
      <w:pPr>
        <w:spacing w:line="251" w:lineRule="auto"/>
        <w:ind w:left="610" w:right="73"/>
        <w:jc w:val="both"/>
        <w:rPr>
          <w:sz w:val="24"/>
          <w:szCs w:val="24"/>
        </w:rPr>
      </w:pPr>
      <w:r>
        <w:rPr>
          <w:sz w:val="24"/>
          <w:szCs w:val="24"/>
        </w:rPr>
        <w:t>2010),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similarly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some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robotic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implementations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5"/>
          <w:sz w:val="24"/>
          <w:szCs w:val="24"/>
        </w:rPr>
        <w:t>a</w:t>
      </w:r>
      <w:r>
        <w:rPr>
          <w:sz w:val="24"/>
          <w:szCs w:val="24"/>
        </w:rPr>
        <w:t>ving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deal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with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la</w:t>
      </w:r>
      <w:r>
        <w:rPr>
          <w:spacing w:val="-4"/>
          <w:sz w:val="24"/>
          <w:szCs w:val="24"/>
        </w:rPr>
        <w:t>r</w:t>
      </w:r>
      <w:r>
        <w:rPr>
          <w:sz w:val="24"/>
          <w:szCs w:val="24"/>
        </w:rPr>
        <w:t>ge,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compl</w:t>
      </w:r>
      <w:r>
        <w:rPr>
          <w:spacing w:val="-4"/>
          <w:sz w:val="24"/>
          <w:szCs w:val="24"/>
        </w:rPr>
        <w:t>e</w:t>
      </w:r>
      <w:r>
        <w:rPr>
          <w:sz w:val="24"/>
          <w:szCs w:val="24"/>
        </w:rPr>
        <w:t>x e</w:t>
      </w:r>
      <w:r>
        <w:rPr>
          <w:spacing w:val="-10"/>
          <w:sz w:val="24"/>
          <w:szCs w:val="24"/>
        </w:rPr>
        <w:t>n</w:t>
      </w:r>
      <w:r>
        <w:rPr>
          <w:sz w:val="24"/>
          <w:szCs w:val="24"/>
        </w:rPr>
        <w:t>vironments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proofErr w:type="spellStart"/>
      <w:r>
        <w:rPr>
          <w:spacing w:val="-4"/>
          <w:sz w:val="24"/>
          <w:szCs w:val="24"/>
        </w:rPr>
        <w:t>K</w:t>
      </w:r>
      <w:r>
        <w:rPr>
          <w:sz w:val="24"/>
          <w:szCs w:val="24"/>
        </w:rPr>
        <w:t>uipers</w:t>
      </w:r>
      <w:proofErr w:type="spellEnd"/>
      <w:r>
        <w:rPr>
          <w:sz w:val="24"/>
          <w:szCs w:val="24"/>
        </w:rPr>
        <w:t>,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2000;</w:t>
      </w:r>
      <w:r>
        <w:rPr>
          <w:spacing w:val="-4"/>
          <w:sz w:val="24"/>
          <w:szCs w:val="24"/>
        </w:rPr>
        <w:t xml:space="preserve"> </w:t>
      </w:r>
      <w:proofErr w:type="spellStart"/>
      <w:r>
        <w:rPr>
          <w:spacing w:val="-12"/>
          <w:sz w:val="24"/>
          <w:szCs w:val="24"/>
        </w:rPr>
        <w:t>W</w:t>
      </w:r>
      <w:r>
        <w:rPr>
          <w:sz w:val="24"/>
          <w:szCs w:val="24"/>
        </w:rPr>
        <w:t>urm</w:t>
      </w:r>
      <w:proofErr w:type="spellEnd"/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et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al.,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2010),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it is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not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kn</w:t>
      </w:r>
      <w:r>
        <w:rPr>
          <w:spacing w:val="-6"/>
          <w:sz w:val="24"/>
          <w:szCs w:val="24"/>
        </w:rPr>
        <w:t>o</w:t>
      </w:r>
      <w:r>
        <w:rPr>
          <w:sz w:val="24"/>
          <w:szCs w:val="24"/>
        </w:rPr>
        <w:t>wn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6"/>
          <w:sz w:val="24"/>
          <w:szCs w:val="24"/>
        </w:rPr>
        <w:t>o</w:t>
      </w:r>
      <w:r>
        <w:rPr>
          <w:sz w:val="24"/>
          <w:szCs w:val="24"/>
        </w:rPr>
        <w:t>w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(by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which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 xml:space="preserve">pro- </w:t>
      </w:r>
      <w:proofErr w:type="spellStart"/>
      <w:r>
        <w:rPr>
          <w:sz w:val="24"/>
          <w:szCs w:val="24"/>
        </w:rPr>
        <w:t>cess</w:t>
      </w:r>
      <w:proofErr w:type="spellEnd"/>
      <w:r>
        <w:rPr>
          <w:sz w:val="24"/>
          <w:szCs w:val="24"/>
        </w:rPr>
        <w:t>)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these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hierarchical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spatial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maps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might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be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structured.  Although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ma</w:t>
      </w:r>
      <w:r>
        <w:rPr>
          <w:spacing w:val="-4"/>
          <w:sz w:val="24"/>
          <w:szCs w:val="24"/>
        </w:rPr>
        <w:t>n</w:t>
      </w:r>
      <w:r>
        <w:rPr>
          <w:sz w:val="24"/>
          <w:szCs w:val="24"/>
        </w:rPr>
        <w:t>y</w:t>
      </w:r>
      <w:r>
        <w:rPr>
          <w:spacing w:val="9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computa</w:t>
      </w:r>
      <w:proofErr w:type="spellEnd"/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tional</w:t>
      </w:r>
      <w:proofErr w:type="spellEnd"/>
      <w:r>
        <w:rPr>
          <w:spacing w:val="29"/>
          <w:sz w:val="24"/>
          <w:szCs w:val="24"/>
        </w:rPr>
        <w:t xml:space="preserve"> </w:t>
      </w:r>
      <w:r>
        <w:rPr>
          <w:sz w:val="24"/>
          <w:szCs w:val="24"/>
        </w:rPr>
        <w:t>models</w:t>
      </w:r>
      <w:r>
        <w:rPr>
          <w:spacing w:val="27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32"/>
          <w:sz w:val="24"/>
          <w:szCs w:val="24"/>
        </w:rPr>
        <w:t xml:space="preserve"> </w:t>
      </w:r>
      <w:r>
        <w:rPr>
          <w:sz w:val="24"/>
          <w:szCs w:val="24"/>
        </w:rPr>
        <w:t>spatial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>memory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running</w:t>
      </w:r>
      <w:r>
        <w:rPr>
          <w:spacing w:val="27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32"/>
          <w:sz w:val="24"/>
          <w:szCs w:val="24"/>
        </w:rPr>
        <w:t xml:space="preserve"> </w:t>
      </w:r>
      <w:r>
        <w:rPr>
          <w:sz w:val="24"/>
          <w:szCs w:val="24"/>
        </w:rPr>
        <w:t>simplified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-10"/>
          <w:sz w:val="24"/>
          <w:szCs w:val="24"/>
        </w:rPr>
        <w:t>n</w:t>
      </w:r>
      <w:r>
        <w:rPr>
          <w:sz w:val="24"/>
          <w:szCs w:val="24"/>
        </w:rPr>
        <w:t>vironments</w:t>
      </w:r>
      <w:r>
        <w:rPr>
          <w:spacing w:val="21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e</w:t>
      </w:r>
      <w:r>
        <w:rPr>
          <w:sz w:val="24"/>
          <w:szCs w:val="24"/>
        </w:rPr>
        <w:t>xist,</w:t>
      </w:r>
      <w:r>
        <w:rPr>
          <w:spacing w:val="37"/>
          <w:sz w:val="24"/>
          <w:szCs w:val="24"/>
        </w:rPr>
        <w:t xml:space="preserve"> </w:t>
      </w:r>
      <w:r>
        <w:rPr>
          <w:sz w:val="24"/>
          <w:szCs w:val="24"/>
        </w:rPr>
        <w:t>there</w:t>
      </w:r>
      <w:r>
        <w:rPr>
          <w:spacing w:val="29"/>
          <w:sz w:val="24"/>
          <w:szCs w:val="24"/>
        </w:rPr>
        <w:t xml:space="preserve"> </w:t>
      </w:r>
      <w:r>
        <w:rPr>
          <w:sz w:val="24"/>
          <w:szCs w:val="24"/>
        </w:rPr>
        <w:t>is a</w:t>
      </w:r>
      <w:r>
        <w:rPr>
          <w:spacing w:val="27"/>
          <w:sz w:val="24"/>
          <w:szCs w:val="24"/>
        </w:rPr>
        <w:t xml:space="preserve"> </w:t>
      </w:r>
      <w:r>
        <w:rPr>
          <w:sz w:val="24"/>
          <w:szCs w:val="24"/>
        </w:rPr>
        <w:t>lack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biologically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>psychologically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plausible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‘algorithms’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>serving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as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models of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human cognit</w:t>
      </w:r>
      <w:r>
        <w:rPr>
          <w:spacing w:val="-6"/>
          <w:sz w:val="24"/>
          <w:szCs w:val="24"/>
        </w:rPr>
        <w:t>i</w:t>
      </w:r>
      <w:r>
        <w:rPr>
          <w:spacing w:val="-4"/>
          <w:sz w:val="24"/>
          <w:szCs w:val="24"/>
        </w:rPr>
        <w:t>v</w:t>
      </w:r>
      <w:r>
        <w:rPr>
          <w:sz w:val="24"/>
          <w:szCs w:val="24"/>
        </w:rPr>
        <w:t>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computations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related to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spatial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information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processing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which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can function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realistic,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uncertain,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compl</w:t>
      </w:r>
      <w:r>
        <w:rPr>
          <w:spacing w:val="-4"/>
          <w:sz w:val="24"/>
          <w:szCs w:val="24"/>
        </w:rPr>
        <w:t>e</w:t>
      </w:r>
      <w:r>
        <w:rPr>
          <w:sz w:val="24"/>
          <w:szCs w:val="24"/>
        </w:rPr>
        <w:t>x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-10"/>
          <w:sz w:val="24"/>
          <w:szCs w:val="24"/>
        </w:rPr>
        <w:t>n</w:t>
      </w:r>
      <w:r>
        <w:rPr>
          <w:sz w:val="24"/>
          <w:szCs w:val="24"/>
        </w:rPr>
        <w:t>vironments.</w:t>
      </w:r>
    </w:p>
    <w:p w14:paraId="11B7515B" w14:textId="77777777" w:rsidR="00EB3AAC" w:rsidRDefault="00C229B0">
      <w:pPr>
        <w:spacing w:line="251" w:lineRule="auto"/>
        <w:ind w:left="610" w:right="73" w:firstLine="351"/>
        <w:jc w:val="both"/>
        <w:rPr>
          <w:sz w:val="24"/>
          <w:szCs w:val="24"/>
        </w:rPr>
      </w:pPr>
      <w:r>
        <w:pict w14:anchorId="2EACDA48">
          <v:group id="_x0000_s2059" style="position:absolute;left:0;text-align:left;margin-left:114.5pt;margin-top:261.95pt;width:164.4pt;height:0;z-index:-251660288;mso-position-horizontal-relative:page" coordorigin="2290,5240" coordsize="3288,0">
            <v:polyline id="_x0000_s2060" style="position:absolute" points="4580,10480,7869,10480" coordorigin="2290,5240" coordsize="3288,0" filled="f" strokeweight="5054emu">
              <v:path arrowok="t"/>
            </v:polyline>
            <w10:wrap anchorx="page"/>
          </v:group>
        </w:pict>
      </w:r>
      <w:r>
        <w:rPr>
          <w:sz w:val="24"/>
          <w:szCs w:val="24"/>
        </w:rPr>
        <w:t>The</w:t>
      </w:r>
      <w:r>
        <w:rPr>
          <w:spacing w:val="-7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deprioritization</w:t>
      </w:r>
      <w:proofErr w:type="spellEnd"/>
      <w:r>
        <w:rPr>
          <w:spacing w:val="-18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problems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uncertainty</w:t>
      </w:r>
      <w:r>
        <w:rPr>
          <w:spacing w:val="-14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noise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-5"/>
          <w:sz w:val="24"/>
          <w:szCs w:val="24"/>
        </w:rPr>
        <w:t xml:space="preserve"> </w:t>
      </w:r>
      <w:proofErr w:type="spellStart"/>
      <w:r>
        <w:rPr>
          <w:spacing w:val="-2"/>
          <w:sz w:val="24"/>
          <w:szCs w:val="24"/>
        </w:rPr>
        <w:t>f</w:t>
      </w:r>
      <w:r>
        <w:rPr>
          <w:spacing w:val="-5"/>
          <w:sz w:val="24"/>
          <w:szCs w:val="24"/>
        </w:rPr>
        <w:t>av</w:t>
      </w:r>
      <w:r>
        <w:rPr>
          <w:sz w:val="24"/>
          <w:szCs w:val="24"/>
        </w:rPr>
        <w:t>our</w:t>
      </w:r>
      <w:proofErr w:type="spellEnd"/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 xml:space="preserve">tractably </w:t>
      </w:r>
      <w:proofErr w:type="spellStart"/>
      <w:r>
        <w:rPr>
          <w:sz w:val="24"/>
          <w:szCs w:val="24"/>
        </w:rPr>
        <w:t>modelling</w:t>
      </w:r>
      <w:proofErr w:type="spellEnd"/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other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human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cognit</w:t>
      </w:r>
      <w:r>
        <w:rPr>
          <w:spacing w:val="-6"/>
          <w:sz w:val="24"/>
          <w:szCs w:val="24"/>
        </w:rPr>
        <w:t>i</w:t>
      </w:r>
      <w:r>
        <w:rPr>
          <w:spacing w:val="-4"/>
          <w:sz w:val="24"/>
          <w:szCs w:val="24"/>
        </w:rPr>
        <w:t>v</w:t>
      </w:r>
      <w:r>
        <w:rPr>
          <w:sz w:val="24"/>
          <w:szCs w:val="24"/>
        </w:rPr>
        <w:t>e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mechanisms is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also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pronounced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cognit</w:t>
      </w:r>
      <w:r>
        <w:rPr>
          <w:spacing w:val="-6"/>
          <w:sz w:val="24"/>
          <w:szCs w:val="24"/>
        </w:rPr>
        <w:t>i</w:t>
      </w:r>
      <w:r>
        <w:rPr>
          <w:spacing w:val="-4"/>
          <w:sz w:val="24"/>
          <w:szCs w:val="24"/>
        </w:rPr>
        <w:t>v</w:t>
      </w:r>
      <w:r>
        <w:rPr>
          <w:sz w:val="24"/>
          <w:szCs w:val="24"/>
        </w:rPr>
        <w:t>e</w:t>
      </w:r>
      <w:r>
        <w:rPr>
          <w:spacing w:val="3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archi</w:t>
      </w:r>
      <w:proofErr w:type="spellEnd"/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tectures</w:t>
      </w:r>
      <w:proofErr w:type="spellEnd"/>
      <w:r>
        <w:rPr>
          <w:sz w:val="24"/>
          <w:szCs w:val="24"/>
        </w:rPr>
        <w:t>,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which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try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account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la</w:t>
      </w:r>
      <w:r>
        <w:rPr>
          <w:spacing w:val="-4"/>
          <w:sz w:val="24"/>
          <w:szCs w:val="24"/>
        </w:rPr>
        <w:t>r</w:t>
      </w:r>
      <w:r>
        <w:rPr>
          <w:sz w:val="24"/>
          <w:szCs w:val="24"/>
        </w:rPr>
        <w:t>ge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number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mental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processes in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unified, comprehens</w:t>
      </w:r>
      <w:r>
        <w:rPr>
          <w:spacing w:val="-6"/>
          <w:sz w:val="24"/>
          <w:szCs w:val="24"/>
        </w:rPr>
        <w:t>i</w:t>
      </w:r>
      <w:r>
        <w:rPr>
          <w:spacing w:val="-4"/>
          <w:sz w:val="24"/>
          <w:szCs w:val="24"/>
        </w:rPr>
        <w:t>v</w:t>
      </w:r>
      <w:r>
        <w:rPr>
          <w:sz w:val="24"/>
          <w:szCs w:val="24"/>
        </w:rPr>
        <w:t>e,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systems-l</w:t>
      </w:r>
      <w:r>
        <w:rPr>
          <w:spacing w:val="-6"/>
          <w:sz w:val="24"/>
          <w:szCs w:val="24"/>
        </w:rPr>
        <w:t>e</w:t>
      </w:r>
      <w:r>
        <w:rPr>
          <w:spacing w:val="-4"/>
          <w:sz w:val="24"/>
          <w:szCs w:val="24"/>
        </w:rPr>
        <w:t>v</w:t>
      </w:r>
      <w:r>
        <w:rPr>
          <w:sz w:val="24"/>
          <w:szCs w:val="24"/>
        </w:rPr>
        <w:t>el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model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(as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opposed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computational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cognit</w:t>
      </w:r>
      <w:r>
        <w:rPr>
          <w:spacing w:val="-6"/>
          <w:sz w:val="24"/>
          <w:szCs w:val="24"/>
        </w:rPr>
        <w:t>i</w:t>
      </w:r>
      <w:r>
        <w:rPr>
          <w:spacing w:val="-4"/>
          <w:sz w:val="24"/>
          <w:szCs w:val="24"/>
        </w:rPr>
        <w:t>v</w:t>
      </w:r>
      <w:r>
        <w:rPr>
          <w:sz w:val="24"/>
          <w:szCs w:val="24"/>
        </w:rPr>
        <w:t>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models, which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usually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focus on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single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phenomenon).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their</w:t>
      </w:r>
      <w:r>
        <w:rPr>
          <w:spacing w:val="1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ov</w:t>
      </w:r>
      <w:r>
        <w:rPr>
          <w:sz w:val="24"/>
          <w:szCs w:val="24"/>
        </w:rPr>
        <w:t>ervi</w:t>
      </w:r>
      <w:r>
        <w:rPr>
          <w:spacing w:val="-6"/>
          <w:sz w:val="24"/>
          <w:szCs w:val="24"/>
        </w:rPr>
        <w:t>e</w:t>
      </w:r>
      <w:r>
        <w:rPr>
          <w:sz w:val="24"/>
          <w:szCs w:val="24"/>
        </w:rPr>
        <w:t>w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field,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Langl</w:t>
      </w:r>
      <w:r>
        <w:rPr>
          <w:spacing w:val="-4"/>
          <w:sz w:val="24"/>
          <w:szCs w:val="24"/>
        </w:rPr>
        <w:t>e</w:t>
      </w:r>
      <w:r>
        <w:rPr>
          <w:sz w:val="24"/>
          <w:szCs w:val="24"/>
        </w:rPr>
        <w:t>y et</w:t>
      </w:r>
      <w:r>
        <w:rPr>
          <w:spacing w:val="-13"/>
          <w:sz w:val="24"/>
          <w:szCs w:val="24"/>
        </w:rPr>
        <w:t xml:space="preserve"> </w:t>
      </w:r>
      <w:r>
        <w:rPr>
          <w:sz w:val="24"/>
          <w:szCs w:val="24"/>
        </w:rPr>
        <w:t>al.</w:t>
      </w:r>
      <w:r>
        <w:rPr>
          <w:spacing w:val="-13"/>
          <w:sz w:val="24"/>
          <w:szCs w:val="24"/>
        </w:rPr>
        <w:t xml:space="preserve"> </w:t>
      </w:r>
      <w:r>
        <w:rPr>
          <w:sz w:val="24"/>
          <w:szCs w:val="24"/>
        </w:rPr>
        <w:t>(2009)</w:t>
      </w:r>
      <w:r>
        <w:rPr>
          <w:spacing w:val="-17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4"/>
          <w:sz w:val="24"/>
          <w:szCs w:val="24"/>
        </w:rPr>
        <w:t>r</w:t>
      </w:r>
      <w:r>
        <w:rPr>
          <w:sz w:val="24"/>
          <w:szCs w:val="24"/>
        </w:rPr>
        <w:t>gue</w:t>
      </w:r>
      <w:r>
        <w:rPr>
          <w:spacing w:val="-16"/>
          <w:sz w:val="24"/>
          <w:szCs w:val="24"/>
        </w:rPr>
        <w:t xml:space="preserve"> </w:t>
      </w:r>
      <w:r>
        <w:rPr>
          <w:sz w:val="24"/>
          <w:szCs w:val="24"/>
        </w:rPr>
        <w:t>that</w:t>
      </w:r>
      <w:r>
        <w:rPr>
          <w:spacing w:val="-15"/>
          <w:sz w:val="24"/>
          <w:szCs w:val="24"/>
        </w:rPr>
        <w:t xml:space="preserve"> </w:t>
      </w:r>
      <w:r>
        <w:rPr>
          <w:sz w:val="24"/>
          <w:szCs w:val="24"/>
        </w:rPr>
        <w:t>“</w:t>
      </w:r>
      <w:r>
        <w:rPr>
          <w:spacing w:val="16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we</w:t>
      </w:r>
      <w:r>
        <w:rPr>
          <w:spacing w:val="-8"/>
          <w:w w:val="95"/>
          <w:sz w:val="24"/>
          <w:szCs w:val="24"/>
        </w:rPr>
        <w:t xml:space="preserve"> </w:t>
      </w:r>
      <w:r>
        <w:rPr>
          <w:sz w:val="24"/>
          <w:szCs w:val="24"/>
        </w:rPr>
        <w:t>should</w:t>
      </w:r>
      <w:r>
        <w:rPr>
          <w:spacing w:val="-17"/>
          <w:sz w:val="24"/>
          <w:szCs w:val="24"/>
        </w:rPr>
        <w:t xml:space="preserve"> </w:t>
      </w:r>
      <w:r>
        <w:rPr>
          <w:sz w:val="24"/>
          <w:szCs w:val="24"/>
        </w:rPr>
        <w:t>attempt</w:t>
      </w:r>
      <w:r>
        <w:rPr>
          <w:spacing w:val="-18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-13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unify</w:t>
      </w:r>
      <w:r>
        <w:rPr>
          <w:spacing w:val="-13"/>
          <w:w w:val="95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many</w:t>
      </w:r>
      <w:r>
        <w:rPr>
          <w:spacing w:val="3"/>
          <w:w w:val="95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 xml:space="preserve">findings </w:t>
      </w:r>
      <w:r>
        <w:rPr>
          <w:sz w:val="24"/>
          <w:szCs w:val="24"/>
        </w:rPr>
        <w:t>into</w:t>
      </w:r>
      <w:r>
        <w:rPr>
          <w:spacing w:val="-15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single</w:t>
      </w:r>
      <w:r>
        <w:rPr>
          <w:spacing w:val="-17"/>
          <w:sz w:val="24"/>
          <w:szCs w:val="24"/>
        </w:rPr>
        <w:t xml:space="preserve"> </w:t>
      </w:r>
      <w:proofErr w:type="spellStart"/>
      <w:r>
        <w:rPr>
          <w:w w:val="101"/>
          <w:sz w:val="24"/>
          <w:szCs w:val="24"/>
        </w:rPr>
        <w:t>theo</w:t>
      </w:r>
      <w:r>
        <w:rPr>
          <w:spacing w:val="-9"/>
          <w:w w:val="101"/>
          <w:sz w:val="24"/>
          <w:szCs w:val="24"/>
        </w:rPr>
        <w:t>r</w:t>
      </w:r>
      <w:r>
        <w:rPr>
          <w:w w:val="101"/>
          <w:sz w:val="24"/>
          <w:szCs w:val="24"/>
        </w:rPr>
        <w:t>et</w:t>
      </w:r>
      <w:proofErr w:type="spellEnd"/>
      <w:r>
        <w:rPr>
          <w:w w:val="101"/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ical</w:t>
      </w:r>
      <w:proofErr w:type="spellEnd"/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f</w:t>
      </w:r>
      <w:r>
        <w:rPr>
          <w:spacing w:val="-4"/>
          <w:sz w:val="24"/>
          <w:szCs w:val="24"/>
        </w:rPr>
        <w:t>r</w:t>
      </w:r>
      <w:r>
        <w:rPr>
          <w:sz w:val="24"/>
          <w:szCs w:val="24"/>
        </w:rPr>
        <w:t>am</w:t>
      </w:r>
      <w:r>
        <w:rPr>
          <w:spacing w:val="-4"/>
          <w:sz w:val="24"/>
          <w:szCs w:val="24"/>
        </w:rPr>
        <w:t>e</w:t>
      </w:r>
      <w:r>
        <w:rPr>
          <w:sz w:val="24"/>
          <w:szCs w:val="24"/>
        </w:rPr>
        <w:t>work,</w:t>
      </w:r>
      <w:r>
        <w:rPr>
          <w:spacing w:val="-23"/>
          <w:sz w:val="24"/>
          <w:szCs w:val="24"/>
        </w:rPr>
        <w:t xml:space="preserve"> </w:t>
      </w:r>
      <w:r>
        <w:rPr>
          <w:sz w:val="24"/>
          <w:szCs w:val="24"/>
        </w:rPr>
        <w:t>then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1"/>
          <w:sz w:val="24"/>
          <w:szCs w:val="24"/>
        </w:rPr>
        <w:t>r</w:t>
      </w:r>
      <w:r>
        <w:rPr>
          <w:sz w:val="24"/>
          <w:szCs w:val="24"/>
        </w:rPr>
        <w:t>oceed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test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9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r</w:t>
      </w:r>
      <w:r>
        <w:rPr>
          <w:sz w:val="24"/>
          <w:szCs w:val="24"/>
        </w:rPr>
        <w:t>efine</w:t>
      </w:r>
      <w:r>
        <w:rPr>
          <w:spacing w:val="-17"/>
          <w:sz w:val="24"/>
          <w:szCs w:val="24"/>
        </w:rPr>
        <w:t xml:space="preserve"> </w:t>
      </w:r>
      <w:r>
        <w:rPr>
          <w:sz w:val="24"/>
          <w:szCs w:val="24"/>
        </w:rPr>
        <w:t>that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theory”,</w:t>
      </w:r>
      <w:r>
        <w:rPr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>supporting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4"/>
          <w:sz w:val="24"/>
          <w:szCs w:val="24"/>
        </w:rPr>
        <w:t>r</w:t>
      </w:r>
      <w:r>
        <w:rPr>
          <w:sz w:val="24"/>
          <w:szCs w:val="24"/>
        </w:rPr>
        <w:t>guments of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-6"/>
          <w:sz w:val="24"/>
          <w:szCs w:val="24"/>
        </w:rPr>
        <w:t>e</w:t>
      </w:r>
      <w:r>
        <w:rPr>
          <w:sz w:val="24"/>
          <w:szCs w:val="24"/>
        </w:rPr>
        <w:t>well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(1973)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that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“you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can</w:t>
      </w:r>
      <w:r>
        <w:rPr>
          <w:spacing w:val="-7"/>
          <w:sz w:val="24"/>
          <w:szCs w:val="24"/>
        </w:rPr>
        <w:t>’</w:t>
      </w:r>
      <w:r>
        <w:rPr>
          <w:sz w:val="24"/>
          <w:szCs w:val="24"/>
        </w:rPr>
        <w:t>t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play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20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questions</w:t>
      </w:r>
      <w:r>
        <w:rPr>
          <w:spacing w:val="-13"/>
          <w:sz w:val="24"/>
          <w:szCs w:val="24"/>
        </w:rPr>
        <w:t xml:space="preserve"> </w:t>
      </w:r>
      <w:r>
        <w:rPr>
          <w:sz w:val="24"/>
          <w:szCs w:val="24"/>
        </w:rPr>
        <w:t>with</w:t>
      </w:r>
      <w:r>
        <w:rPr>
          <w:spacing w:val="-21"/>
          <w:sz w:val="24"/>
          <w:szCs w:val="24"/>
        </w:rPr>
        <w:t xml:space="preserve"> </w:t>
      </w:r>
      <w:r>
        <w:rPr>
          <w:sz w:val="24"/>
          <w:szCs w:val="24"/>
        </w:rPr>
        <w:t>natu</w:t>
      </w:r>
      <w:r>
        <w:rPr>
          <w:spacing w:val="-9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win”,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highlighting the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importance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systems-l</w:t>
      </w:r>
      <w:r>
        <w:rPr>
          <w:spacing w:val="-6"/>
          <w:sz w:val="24"/>
          <w:szCs w:val="24"/>
        </w:rPr>
        <w:t>e</w:t>
      </w:r>
      <w:r>
        <w:rPr>
          <w:spacing w:val="-4"/>
          <w:sz w:val="24"/>
          <w:szCs w:val="24"/>
        </w:rPr>
        <w:t>v</w:t>
      </w:r>
      <w:r>
        <w:rPr>
          <w:sz w:val="24"/>
          <w:szCs w:val="24"/>
        </w:rPr>
        <w:t>el research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cognit</w:t>
      </w:r>
      <w:r>
        <w:rPr>
          <w:spacing w:val="-6"/>
          <w:sz w:val="24"/>
          <w:szCs w:val="24"/>
        </w:rPr>
        <w:t>i</w:t>
      </w:r>
      <w:r>
        <w:rPr>
          <w:spacing w:val="-4"/>
          <w:sz w:val="24"/>
          <w:szCs w:val="24"/>
        </w:rPr>
        <w:t>v</w:t>
      </w:r>
      <w:r>
        <w:rPr>
          <w:sz w:val="24"/>
          <w:szCs w:val="24"/>
        </w:rPr>
        <w:t>e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sciences. 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Although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f</w:t>
      </w:r>
      <w:r>
        <w:rPr>
          <w:spacing w:val="-6"/>
          <w:sz w:val="24"/>
          <w:szCs w:val="24"/>
        </w:rPr>
        <w:t>e</w:t>
      </w:r>
      <w:r>
        <w:rPr>
          <w:sz w:val="24"/>
          <w:szCs w:val="24"/>
        </w:rPr>
        <w:t>w such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cognit</w:t>
      </w:r>
      <w:r>
        <w:rPr>
          <w:spacing w:val="-6"/>
          <w:sz w:val="24"/>
          <w:szCs w:val="24"/>
        </w:rPr>
        <w:t>i</w:t>
      </w:r>
      <w:r>
        <w:rPr>
          <w:spacing w:val="-4"/>
          <w:sz w:val="24"/>
          <w:szCs w:val="24"/>
        </w:rPr>
        <w:t>v</w:t>
      </w:r>
      <w:r>
        <w:rPr>
          <w:sz w:val="24"/>
          <w:szCs w:val="24"/>
        </w:rPr>
        <w:t>e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architectures do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model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spatial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mechanisms in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-5"/>
          <w:sz w:val="24"/>
          <w:szCs w:val="24"/>
        </w:rPr>
        <w:t>a</w:t>
      </w:r>
      <w:r>
        <w:rPr>
          <w:sz w:val="24"/>
          <w:szCs w:val="24"/>
        </w:rPr>
        <w:t>vi</w:t>
      </w:r>
      <w:r>
        <w:rPr>
          <w:spacing w:val="-1"/>
          <w:sz w:val="24"/>
          <w:szCs w:val="24"/>
        </w:rPr>
        <w:t>g</w:t>
      </w:r>
      <w:r>
        <w:rPr>
          <w:sz w:val="24"/>
          <w:szCs w:val="24"/>
        </w:rPr>
        <w:t>ation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space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Ha</w:t>
      </w:r>
      <w:r>
        <w:rPr>
          <w:spacing w:val="-5"/>
          <w:sz w:val="24"/>
          <w:szCs w:val="24"/>
        </w:rPr>
        <w:t>r</w:t>
      </w:r>
      <w:proofErr w:type="spellEnd"/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rison</w:t>
      </w:r>
      <w:proofErr w:type="spellEnd"/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et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al.,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2003;</w:t>
      </w:r>
      <w:r>
        <w:rPr>
          <w:spacing w:val="10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Schultheis</w:t>
      </w:r>
      <w:proofErr w:type="spellEnd"/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&amp;</w:t>
      </w:r>
      <w:r>
        <w:rPr>
          <w:spacing w:val="13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Bar</w:t>
      </w:r>
      <w:r>
        <w:rPr>
          <w:spacing w:val="-2"/>
          <w:sz w:val="24"/>
          <w:szCs w:val="24"/>
        </w:rPr>
        <w:t>k</w:t>
      </w:r>
      <w:r>
        <w:rPr>
          <w:spacing w:val="-6"/>
          <w:sz w:val="24"/>
          <w:szCs w:val="24"/>
        </w:rPr>
        <w:t>o</w:t>
      </w:r>
      <w:r>
        <w:rPr>
          <w:sz w:val="24"/>
          <w:szCs w:val="24"/>
        </w:rPr>
        <w:t>ws</w:t>
      </w:r>
      <w:r>
        <w:rPr>
          <w:spacing w:val="-4"/>
          <w:sz w:val="24"/>
          <w:szCs w:val="24"/>
        </w:rPr>
        <w:t>k</w:t>
      </w:r>
      <w:r>
        <w:rPr>
          <w:sz w:val="24"/>
          <w:szCs w:val="24"/>
        </w:rPr>
        <w:t>y</w:t>
      </w:r>
      <w:proofErr w:type="spellEnd"/>
      <w:r>
        <w:rPr>
          <w:sz w:val="24"/>
          <w:szCs w:val="24"/>
        </w:rPr>
        <w:t>,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2011;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Sun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&amp;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Zhang,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2004),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th</w:t>
      </w:r>
      <w:r>
        <w:rPr>
          <w:spacing w:val="-4"/>
          <w:sz w:val="24"/>
          <w:szCs w:val="24"/>
        </w:rPr>
        <w:t>e</w:t>
      </w:r>
      <w:r>
        <w:rPr>
          <w:sz w:val="24"/>
          <w:szCs w:val="24"/>
        </w:rPr>
        <w:t>y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all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run in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simple, noise-free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-9"/>
          <w:sz w:val="24"/>
          <w:szCs w:val="24"/>
        </w:rPr>
        <w:t>n</w:t>
      </w:r>
      <w:r>
        <w:rPr>
          <w:sz w:val="24"/>
          <w:szCs w:val="24"/>
        </w:rPr>
        <w:t>vironments.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According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comparat</w:t>
      </w:r>
      <w:r>
        <w:rPr>
          <w:spacing w:val="-6"/>
          <w:sz w:val="24"/>
          <w:szCs w:val="24"/>
        </w:rPr>
        <w:t>i</w:t>
      </w:r>
      <w:r>
        <w:rPr>
          <w:spacing w:val="-4"/>
          <w:sz w:val="24"/>
          <w:szCs w:val="24"/>
        </w:rPr>
        <w:t>v</w:t>
      </w:r>
      <w:r>
        <w:rPr>
          <w:sz w:val="24"/>
          <w:szCs w:val="24"/>
        </w:rPr>
        <w:t>e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table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cognit</w:t>
      </w:r>
      <w:r>
        <w:rPr>
          <w:spacing w:val="-6"/>
          <w:sz w:val="24"/>
          <w:szCs w:val="24"/>
        </w:rPr>
        <w:t>i</w:t>
      </w:r>
      <w:r>
        <w:rPr>
          <w:spacing w:val="-4"/>
          <w:sz w:val="24"/>
          <w:szCs w:val="24"/>
        </w:rPr>
        <w:t>v</w:t>
      </w:r>
      <w:r>
        <w:rPr>
          <w:sz w:val="24"/>
          <w:szCs w:val="24"/>
        </w:rPr>
        <w:t>e</w:t>
      </w:r>
      <w:r>
        <w:rPr>
          <w:spacing w:val="-3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</w:t>
      </w:r>
      <w:r>
        <w:rPr>
          <w:spacing w:val="-5"/>
          <w:sz w:val="24"/>
          <w:szCs w:val="24"/>
        </w:rPr>
        <w:t>r</w:t>
      </w:r>
      <w:proofErr w:type="spellEnd"/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chitectures</w:t>
      </w:r>
      <w:proofErr w:type="spellEnd"/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Samson</w:t>
      </w:r>
      <w:r>
        <w:rPr>
          <w:spacing w:val="-4"/>
          <w:sz w:val="24"/>
          <w:szCs w:val="24"/>
        </w:rPr>
        <w:t>o</w:t>
      </w:r>
      <w:r>
        <w:rPr>
          <w:sz w:val="24"/>
          <w:szCs w:val="24"/>
        </w:rPr>
        <w:t>vich</w:t>
      </w:r>
      <w:proofErr w:type="spellEnd"/>
      <w:r>
        <w:rPr>
          <w:sz w:val="24"/>
          <w:szCs w:val="24"/>
        </w:rPr>
        <w:t>, 2011)</w:t>
      </w:r>
      <w:r>
        <w:rPr>
          <w:spacing w:val="9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a</w:t>
      </w:r>
      <w:r>
        <w:rPr>
          <w:spacing w:val="-6"/>
          <w:sz w:val="24"/>
          <w:szCs w:val="24"/>
        </w:rPr>
        <w:t>v</w:t>
      </w:r>
      <w:r>
        <w:rPr>
          <w:sz w:val="24"/>
          <w:szCs w:val="24"/>
        </w:rPr>
        <w:t>ailable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updated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form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onlin</w:t>
      </w:r>
      <w:r>
        <w:rPr>
          <w:spacing w:val="10"/>
          <w:sz w:val="24"/>
          <w:szCs w:val="24"/>
        </w:rPr>
        <w:t>e</w:t>
      </w:r>
      <w:r>
        <w:rPr>
          <w:sz w:val="24"/>
          <w:szCs w:val="24"/>
        </w:rPr>
        <w:t>,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there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currently no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cognit</w:t>
      </w:r>
      <w:r>
        <w:rPr>
          <w:spacing w:val="-6"/>
          <w:sz w:val="24"/>
          <w:szCs w:val="24"/>
        </w:rPr>
        <w:t>i</w:t>
      </w:r>
      <w:r>
        <w:rPr>
          <w:spacing w:val="-4"/>
          <w:sz w:val="24"/>
          <w:szCs w:val="24"/>
        </w:rPr>
        <w:t>v</w:t>
      </w:r>
      <w:r>
        <w:rPr>
          <w:sz w:val="24"/>
          <w:szCs w:val="24"/>
        </w:rPr>
        <w:t>e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architecture</w:t>
      </w:r>
      <w:r>
        <w:rPr>
          <w:spacing w:val="-10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implementing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both</w:t>
      </w:r>
      <w:proofErr w:type="gramEnd"/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Bayesian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update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an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empirically</w:t>
      </w:r>
      <w:r>
        <w:rPr>
          <w:spacing w:val="-10"/>
          <w:sz w:val="24"/>
          <w:szCs w:val="24"/>
        </w:rPr>
        <w:t xml:space="preserve"> </w:t>
      </w:r>
      <w:proofErr w:type="spellStart"/>
      <w:r>
        <w:rPr>
          <w:spacing w:val="-6"/>
          <w:sz w:val="24"/>
          <w:szCs w:val="24"/>
        </w:rPr>
        <w:t>v</w:t>
      </w:r>
      <w:r>
        <w:rPr>
          <w:sz w:val="24"/>
          <w:szCs w:val="24"/>
        </w:rPr>
        <w:t>ali</w:t>
      </w:r>
      <w:proofErr w:type="spellEnd"/>
      <w:r>
        <w:rPr>
          <w:sz w:val="24"/>
          <w:szCs w:val="24"/>
        </w:rPr>
        <w:t>- dated,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psychologically</w:t>
      </w:r>
      <w:r>
        <w:rPr>
          <w:spacing w:val="-15"/>
          <w:sz w:val="24"/>
          <w:szCs w:val="24"/>
        </w:rPr>
        <w:t xml:space="preserve"> </w:t>
      </w:r>
      <w:r>
        <w:rPr>
          <w:sz w:val="24"/>
          <w:szCs w:val="24"/>
        </w:rPr>
        <w:t>plausible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‘cognit</w:t>
      </w:r>
      <w:r>
        <w:rPr>
          <w:spacing w:val="-6"/>
          <w:sz w:val="24"/>
          <w:szCs w:val="24"/>
        </w:rPr>
        <w:t>i</w:t>
      </w:r>
      <w:r>
        <w:rPr>
          <w:spacing w:val="-4"/>
          <w:sz w:val="24"/>
          <w:szCs w:val="24"/>
        </w:rPr>
        <w:t>v</w:t>
      </w:r>
      <w:r>
        <w:rPr>
          <w:sz w:val="24"/>
          <w:szCs w:val="24"/>
        </w:rPr>
        <w:t>e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map’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at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same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time.</w:t>
      </w:r>
    </w:p>
    <w:p w14:paraId="40B8C556" w14:textId="77777777" w:rsidR="00EB3AAC" w:rsidRDefault="00EB3AAC">
      <w:pPr>
        <w:spacing w:before="7" w:line="100" w:lineRule="exact"/>
        <w:rPr>
          <w:sz w:val="11"/>
          <w:szCs w:val="11"/>
        </w:rPr>
      </w:pPr>
    </w:p>
    <w:p w14:paraId="0B774458" w14:textId="77777777" w:rsidR="00EB3AAC" w:rsidRDefault="00EB3AAC">
      <w:pPr>
        <w:spacing w:line="200" w:lineRule="exact"/>
      </w:pPr>
    </w:p>
    <w:p w14:paraId="79859E1C" w14:textId="77777777" w:rsidR="00EB3AAC" w:rsidRDefault="00EB3AAC">
      <w:pPr>
        <w:spacing w:line="200" w:lineRule="exact"/>
      </w:pPr>
    </w:p>
    <w:p w14:paraId="160F9694" w14:textId="77777777" w:rsidR="00EB3AAC" w:rsidRDefault="00EB3AAC">
      <w:pPr>
        <w:spacing w:line="200" w:lineRule="exact"/>
      </w:pPr>
    </w:p>
    <w:p w14:paraId="6F106FB9" w14:textId="77777777" w:rsidR="00EB3AAC" w:rsidRDefault="00EB3AAC">
      <w:pPr>
        <w:spacing w:line="200" w:lineRule="exact"/>
      </w:pPr>
    </w:p>
    <w:p w14:paraId="649B02BE" w14:textId="77777777" w:rsidR="00EB3AAC" w:rsidRDefault="00C229B0">
      <w:pPr>
        <w:spacing w:before="26" w:line="249" w:lineRule="auto"/>
        <w:ind w:left="610" w:right="80" w:firstLine="359"/>
        <w:jc w:val="both"/>
      </w:pPr>
      <w:commentRangeStart w:id="2"/>
      <w:r>
        <w:t>In</w:t>
      </w:r>
      <w:r>
        <w:rPr>
          <w:spacing w:val="12"/>
        </w:rPr>
        <w:t xml:space="preserve"> </w:t>
      </w:r>
      <w:r>
        <w:t>our</w:t>
      </w:r>
      <w:r>
        <w:rPr>
          <w:spacing w:val="11"/>
        </w:rPr>
        <w:t xml:space="preserve"> </w:t>
      </w:r>
      <w:r>
        <w:t>usage</w:t>
      </w:r>
      <w:r>
        <w:rPr>
          <w:spacing w:val="9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terms,</w:t>
      </w:r>
      <w:r>
        <w:rPr>
          <w:spacing w:val="13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computational</w:t>
      </w:r>
      <w:r>
        <w:rPr>
          <w:spacing w:val="2"/>
        </w:rPr>
        <w:t xml:space="preserve"> </w:t>
      </w:r>
      <w:r>
        <w:t>model</w:t>
      </w:r>
      <w:r>
        <w:rPr>
          <w:spacing w:val="8"/>
        </w:rPr>
        <w:t xml:space="preserve"> </w:t>
      </w:r>
      <w:r>
        <w:t>is</w:t>
      </w:r>
      <w:r>
        <w:rPr>
          <w:spacing w:val="12"/>
        </w:rPr>
        <w:t xml:space="preserve"> </w:t>
      </w:r>
      <w:r>
        <w:t>‘psychologically plausible’</w:t>
      </w:r>
      <w:r>
        <w:rPr>
          <w:spacing w:val="5"/>
        </w:rPr>
        <w:t xml:space="preserve"> </w:t>
      </w:r>
      <w:r>
        <w:t>(or</w:t>
      </w:r>
      <w:r>
        <w:rPr>
          <w:spacing w:val="11"/>
        </w:rPr>
        <w:t xml:space="preserve"> </w:t>
      </w:r>
      <w:r>
        <w:t>‘cognit</w:t>
      </w:r>
      <w:r>
        <w:rPr>
          <w:spacing w:val="-5"/>
        </w:rPr>
        <w:t>i</w:t>
      </w:r>
      <w:r>
        <w:rPr>
          <w:spacing w:val="-3"/>
        </w:rPr>
        <w:t>v</w:t>
      </w:r>
      <w:r>
        <w:t>ely plausible’)</w:t>
      </w:r>
      <w:r>
        <w:rPr>
          <w:spacing w:val="3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rPr>
          <w:spacing w:val="-3"/>
        </w:rPr>
        <w:t>e</w:t>
      </w:r>
      <w:r>
        <w:t>xtent</w:t>
      </w:r>
      <w:r>
        <w:rPr>
          <w:spacing w:val="7"/>
        </w:rPr>
        <w:t xml:space="preserve"> </w:t>
      </w:r>
      <w:r>
        <w:t>that</w:t>
      </w:r>
      <w:r>
        <w:rPr>
          <w:spacing w:val="9"/>
        </w:rPr>
        <w:t xml:space="preserve"> </w:t>
      </w:r>
      <w:r>
        <w:t>it</w:t>
      </w:r>
      <w:r>
        <w:rPr>
          <w:spacing w:val="11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t>consistent</w:t>
      </w:r>
      <w:r>
        <w:rPr>
          <w:spacing w:val="4"/>
        </w:rPr>
        <w:t xml:space="preserve"> </w:t>
      </w:r>
      <w:r>
        <w:t>with</w:t>
      </w:r>
      <w:r>
        <w:rPr>
          <w:spacing w:val="8"/>
        </w:rPr>
        <w:t xml:space="preserve"> </w:t>
      </w:r>
      <w:r>
        <w:t>psychological</w:t>
      </w:r>
      <w:r>
        <w:rPr>
          <w:spacing w:val="1"/>
        </w:rPr>
        <w:t xml:space="preserve"> </w:t>
      </w:r>
      <w:r>
        <w:t>findings</w:t>
      </w:r>
      <w:r>
        <w:rPr>
          <w:spacing w:val="-1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can</w:t>
      </w:r>
      <w:r>
        <w:rPr>
          <w:spacing w:val="9"/>
        </w:rPr>
        <w:t xml:space="preserve"> </w:t>
      </w:r>
      <w:r>
        <w:t>accurately</w:t>
      </w:r>
      <w:r>
        <w:rPr>
          <w:spacing w:val="4"/>
        </w:rPr>
        <w:t xml:space="preserve"> </w:t>
      </w:r>
      <w:r>
        <w:t>reproduce psychology</w:t>
      </w:r>
      <w:r>
        <w:rPr>
          <w:spacing w:val="9"/>
        </w:rPr>
        <w:t xml:space="preserve"> </w:t>
      </w:r>
      <w:r>
        <w:t>data,</w:t>
      </w:r>
      <w:r>
        <w:rPr>
          <w:spacing w:val="18"/>
        </w:rPr>
        <w:t xml:space="preserve"> </w:t>
      </w:r>
      <w:r>
        <w:t>i.e</w:t>
      </w:r>
      <w:proofErr w:type="gramStart"/>
      <w:r>
        <w:t xml:space="preserve">. </w:t>
      </w:r>
      <w:r>
        <w:rPr>
          <w:spacing w:val="14"/>
        </w:rPr>
        <w:t xml:space="preserve"> </w:t>
      </w:r>
      <w:proofErr w:type="spellStart"/>
      <w:r>
        <w:t>beh</w:t>
      </w:r>
      <w:r>
        <w:rPr>
          <w:spacing w:val="-4"/>
        </w:rPr>
        <w:t>a</w:t>
      </w:r>
      <w:r>
        <w:t>viours</w:t>
      </w:r>
      <w:proofErr w:type="spellEnd"/>
      <w:proofErr w:type="gramEnd"/>
      <w:r>
        <w:t xml:space="preserve">. </w:t>
      </w:r>
      <w:r>
        <w:rPr>
          <w:spacing w:val="6"/>
        </w:rPr>
        <w:t xml:space="preserve"> </w:t>
      </w:r>
      <w:r>
        <w:t>Analogousl</w:t>
      </w:r>
      <w:r>
        <w:rPr>
          <w:spacing w:val="-13"/>
        </w:rPr>
        <w:t>y</w:t>
      </w:r>
      <w:r>
        <w:t>,</w:t>
      </w:r>
      <w:r>
        <w:rPr>
          <w:spacing w:val="11"/>
        </w:rPr>
        <w:t xml:space="preserve"> </w:t>
      </w:r>
      <w:r>
        <w:t>it</w:t>
      </w:r>
      <w:r>
        <w:rPr>
          <w:spacing w:val="17"/>
        </w:rPr>
        <w:t xml:space="preserve"> </w:t>
      </w:r>
      <w:r>
        <w:t>is</w:t>
      </w:r>
      <w:r>
        <w:rPr>
          <w:spacing w:val="17"/>
        </w:rPr>
        <w:t xml:space="preserve"> </w:t>
      </w:r>
      <w:r>
        <w:t>‘biologically</w:t>
      </w:r>
      <w:r>
        <w:rPr>
          <w:spacing w:val="8"/>
        </w:rPr>
        <w:t xml:space="preserve"> </w:t>
      </w:r>
      <w:r>
        <w:t>plausible’</w:t>
      </w:r>
      <w:r>
        <w:rPr>
          <w:spacing w:val="10"/>
        </w:rPr>
        <w:t xml:space="preserve"> </w:t>
      </w:r>
      <w:r>
        <w:t>(or</w:t>
      </w:r>
      <w:r>
        <w:rPr>
          <w:spacing w:val="16"/>
        </w:rPr>
        <w:t xml:space="preserve"> </w:t>
      </w:r>
      <w:r>
        <w:t>‘</w:t>
      </w:r>
      <w:proofErr w:type="spellStart"/>
      <w:r>
        <w:t>neurally</w:t>
      </w:r>
      <w:proofErr w:type="spellEnd"/>
      <w:r>
        <w:rPr>
          <w:spacing w:val="11"/>
        </w:rPr>
        <w:t xml:space="preserve"> </w:t>
      </w:r>
      <w:r>
        <w:t>plausible’) to</w:t>
      </w:r>
      <w:r>
        <w:rPr>
          <w:spacing w:val="9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rPr>
          <w:spacing w:val="-3"/>
        </w:rPr>
        <w:t>e</w:t>
      </w:r>
      <w:r>
        <w:t>xtent</w:t>
      </w:r>
      <w:r>
        <w:rPr>
          <w:spacing w:val="6"/>
        </w:rPr>
        <w:t xml:space="preserve"> </w:t>
      </w:r>
      <w:r>
        <w:t>that</w:t>
      </w:r>
      <w:r>
        <w:rPr>
          <w:spacing w:val="7"/>
        </w:rPr>
        <w:t xml:space="preserve"> </w:t>
      </w:r>
      <w:r>
        <w:t>it</w:t>
      </w:r>
      <w:r>
        <w:rPr>
          <w:spacing w:val="9"/>
        </w:rPr>
        <w:t xml:space="preserve"> </w:t>
      </w:r>
      <w:r>
        <w:t>is</w:t>
      </w:r>
      <w:r>
        <w:rPr>
          <w:spacing w:val="9"/>
        </w:rPr>
        <w:t xml:space="preserve"> </w:t>
      </w:r>
      <w:r>
        <w:t>consistent</w:t>
      </w:r>
      <w:r>
        <w:rPr>
          <w:spacing w:val="2"/>
        </w:rPr>
        <w:t xml:space="preserve"> </w:t>
      </w:r>
      <w:r>
        <w:t>with</w:t>
      </w:r>
      <w:r>
        <w:rPr>
          <w:spacing w:val="7"/>
        </w:rPr>
        <w:t xml:space="preserve"> </w:t>
      </w:r>
      <w:r>
        <w:t>neuroscience and</w:t>
      </w:r>
      <w:r>
        <w:rPr>
          <w:spacing w:val="8"/>
        </w:rPr>
        <w:t xml:space="preserve"> </w:t>
      </w:r>
      <w:r>
        <w:t>can</w:t>
      </w:r>
      <w:r>
        <w:rPr>
          <w:spacing w:val="8"/>
        </w:rPr>
        <w:t xml:space="preserve"> </w:t>
      </w:r>
      <w:r>
        <w:t>reproduce</w:t>
      </w:r>
      <w:r>
        <w:rPr>
          <w:spacing w:val="2"/>
        </w:rPr>
        <w:t xml:space="preserve"> </w:t>
      </w:r>
      <w:r>
        <w:t>neural</w:t>
      </w:r>
      <w:r>
        <w:rPr>
          <w:spacing w:val="5"/>
        </w:rPr>
        <w:t xml:space="preserve"> </w:t>
      </w:r>
      <w:r>
        <w:t>data,</w:t>
      </w:r>
      <w:r>
        <w:rPr>
          <w:spacing w:val="14"/>
        </w:rPr>
        <w:t xml:space="preserve"> </w:t>
      </w:r>
      <w:r>
        <w:t>e.g</w:t>
      </w:r>
      <w:proofErr w:type="gramStart"/>
      <w:r>
        <w:t xml:space="preserve">. </w:t>
      </w:r>
      <w:r>
        <w:rPr>
          <w:spacing w:val="26"/>
        </w:rPr>
        <w:t xml:space="preserve"> </w:t>
      </w:r>
      <w:r>
        <w:t>single</w:t>
      </w:r>
      <w:proofErr w:type="gramEnd"/>
      <w:r>
        <w:t>-cell recordings</w:t>
      </w:r>
      <w:r>
        <w:rPr>
          <w:spacing w:val="-8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brain</w:t>
      </w:r>
      <w:r>
        <w:rPr>
          <w:spacing w:val="-4"/>
        </w:rPr>
        <w:t xml:space="preserve"> </w:t>
      </w:r>
      <w:r>
        <w:t>imaging</w:t>
      </w:r>
      <w:r>
        <w:rPr>
          <w:spacing w:val="-7"/>
        </w:rPr>
        <w:t xml:space="preserve"> </w:t>
      </w:r>
      <w:r>
        <w:t>results.</w:t>
      </w:r>
    </w:p>
    <w:p w14:paraId="29C51AA7" w14:textId="77777777" w:rsidR="00EB3AAC" w:rsidRDefault="00C229B0">
      <w:pPr>
        <w:ind w:left="969"/>
        <w:sectPr w:rsidR="00EB3AAC">
          <w:footerReference w:type="default" r:id="rId11"/>
          <w:pgSz w:w="11920" w:h="16840"/>
          <w:pgMar w:top="1380" w:right="1280" w:bottom="280" w:left="1680" w:header="0" w:footer="0" w:gutter="0"/>
          <w:cols w:space="720"/>
        </w:sectPr>
      </w:pPr>
      <w:hyperlink r:id="rId12">
        <w:r>
          <w:t>http://bicasociet</w:t>
        </w:r>
        <w:r>
          <w:rPr>
            <w:spacing w:val="-13"/>
          </w:rPr>
          <w:t>y</w:t>
        </w:r>
        <w:r>
          <w:t>.o</w:t>
        </w:r>
        <w:r>
          <w:rPr>
            <w:spacing w:val="-4"/>
          </w:rPr>
          <w:t>r</w:t>
        </w:r>
        <w:r>
          <w:t>g/co</w:t>
        </w:r>
        <w:r>
          <w:rPr>
            <w:spacing w:val="-1"/>
          </w:rPr>
          <w:t>g</w:t>
        </w:r>
        <w:r>
          <w:t>arch/architectures.htm</w:t>
        </w:r>
      </w:hyperlink>
      <w:commentRangeEnd w:id="2"/>
      <w:r w:rsidR="00976E16">
        <w:rPr>
          <w:rStyle w:val="CommentReference"/>
        </w:rPr>
        <w:commentReference w:id="2"/>
      </w:r>
    </w:p>
    <w:p w14:paraId="099C342A" w14:textId="77777777" w:rsidR="00EB3AAC" w:rsidRDefault="00C229B0">
      <w:pPr>
        <w:spacing w:before="57"/>
        <w:ind w:left="1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14                                                                             </w:t>
      </w:r>
      <w:r>
        <w:rPr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>CHAPTER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 xml:space="preserve">1. 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INT</w:t>
      </w:r>
      <w:r>
        <w:rPr>
          <w:spacing w:val="-10"/>
          <w:sz w:val="24"/>
          <w:szCs w:val="24"/>
        </w:rPr>
        <w:t>R</w:t>
      </w:r>
      <w:r>
        <w:rPr>
          <w:sz w:val="24"/>
          <w:szCs w:val="24"/>
        </w:rPr>
        <w:t>ODUCTION</w:t>
      </w:r>
    </w:p>
    <w:p w14:paraId="4889EB46" w14:textId="77777777" w:rsidR="00EB3AAC" w:rsidRDefault="00EB3AAC">
      <w:pPr>
        <w:spacing w:line="200" w:lineRule="exact"/>
      </w:pPr>
    </w:p>
    <w:p w14:paraId="6E13C939" w14:textId="77777777" w:rsidR="00EB3AAC" w:rsidRDefault="00EB3AAC">
      <w:pPr>
        <w:spacing w:line="200" w:lineRule="exact"/>
      </w:pPr>
    </w:p>
    <w:p w14:paraId="081B8606" w14:textId="77777777" w:rsidR="00EB3AAC" w:rsidRDefault="00EB3AAC">
      <w:pPr>
        <w:spacing w:line="200" w:lineRule="exact"/>
      </w:pPr>
    </w:p>
    <w:p w14:paraId="22F14077" w14:textId="77777777" w:rsidR="00EB3AAC" w:rsidRDefault="00EB3AAC">
      <w:pPr>
        <w:spacing w:before="6" w:line="280" w:lineRule="exact"/>
        <w:rPr>
          <w:sz w:val="28"/>
          <w:szCs w:val="28"/>
        </w:rPr>
      </w:pPr>
    </w:p>
    <w:p w14:paraId="1C42D61F" w14:textId="77777777" w:rsidR="00EB3AAC" w:rsidRDefault="00C229B0">
      <w:pPr>
        <w:ind w:left="120"/>
      </w:pPr>
      <w:r>
        <w:pict w14:anchorId="383EB7E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1pt;height:284.5pt">
            <v:imagedata r:id="rId13" o:title=""/>
          </v:shape>
        </w:pict>
      </w:r>
    </w:p>
    <w:p w14:paraId="4B1D2247" w14:textId="77777777" w:rsidR="00EB3AAC" w:rsidRDefault="00EB3AAC">
      <w:pPr>
        <w:spacing w:before="5" w:line="160" w:lineRule="exact"/>
        <w:rPr>
          <w:sz w:val="16"/>
          <w:szCs w:val="16"/>
        </w:rPr>
      </w:pPr>
    </w:p>
    <w:p w14:paraId="37B8CE6B" w14:textId="77777777" w:rsidR="00EB3AAC" w:rsidRDefault="00C229B0">
      <w:pPr>
        <w:spacing w:before="6" w:line="280" w:lineRule="exact"/>
        <w:ind w:left="120" w:right="518"/>
        <w:jc w:val="both"/>
        <w:rPr>
          <w:sz w:val="24"/>
          <w:szCs w:val="24"/>
        </w:rPr>
      </w:pPr>
      <w:r>
        <w:rPr>
          <w:sz w:val="24"/>
          <w:szCs w:val="24"/>
        </w:rPr>
        <w:t>Figu</w:t>
      </w:r>
      <w:r>
        <w:rPr>
          <w:spacing w:val="-4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43"/>
          <w:sz w:val="24"/>
          <w:szCs w:val="24"/>
        </w:rPr>
        <w:t xml:space="preserve"> </w:t>
      </w:r>
      <w:r>
        <w:rPr>
          <w:sz w:val="24"/>
          <w:szCs w:val="24"/>
        </w:rPr>
        <w:t>1.1: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>Mot</w:t>
      </w:r>
      <w:r>
        <w:rPr>
          <w:spacing w:val="-2"/>
          <w:sz w:val="24"/>
          <w:szCs w:val="24"/>
        </w:rPr>
        <w:t>iv</w:t>
      </w:r>
      <w:r>
        <w:rPr>
          <w:sz w:val="24"/>
          <w:szCs w:val="24"/>
        </w:rPr>
        <w:t>ation</w:t>
      </w:r>
      <w:r>
        <w:rPr>
          <w:spacing w:val="57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f</w:t>
      </w:r>
      <w:r>
        <w:rPr>
          <w:sz w:val="24"/>
          <w:szCs w:val="24"/>
        </w:rPr>
        <w:t>or</w:t>
      </w:r>
      <w:r>
        <w:rPr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4"/>
          <w:sz w:val="24"/>
          <w:szCs w:val="24"/>
        </w:rPr>
        <w:t>r</w:t>
      </w:r>
      <w:r>
        <w:rPr>
          <w:sz w:val="24"/>
          <w:szCs w:val="24"/>
        </w:rPr>
        <w:t>oposing</w:t>
      </w:r>
      <w:r>
        <w:rPr>
          <w:spacing w:val="58"/>
          <w:sz w:val="24"/>
          <w:szCs w:val="24"/>
        </w:rPr>
        <w:t xml:space="preserve"> </w:t>
      </w:r>
      <w:r>
        <w:rPr>
          <w:sz w:val="24"/>
          <w:szCs w:val="24"/>
        </w:rPr>
        <w:t>new</w:t>
      </w:r>
      <w:r>
        <w:rPr>
          <w:spacing w:val="9"/>
          <w:sz w:val="24"/>
          <w:szCs w:val="24"/>
        </w:rPr>
        <w:t xml:space="preserve"> </w:t>
      </w:r>
      <w:r>
        <w:rPr>
          <w:w w:val="107"/>
          <w:sz w:val="24"/>
          <w:szCs w:val="24"/>
        </w:rPr>
        <w:t>computational</w:t>
      </w:r>
      <w:r>
        <w:rPr>
          <w:spacing w:val="-7"/>
          <w:w w:val="107"/>
          <w:sz w:val="24"/>
          <w:szCs w:val="24"/>
        </w:rPr>
        <w:t xml:space="preserve"> </w:t>
      </w:r>
      <w:r>
        <w:rPr>
          <w:sz w:val="24"/>
          <w:szCs w:val="24"/>
        </w:rPr>
        <w:t>cognit</w:t>
      </w:r>
      <w:r>
        <w:rPr>
          <w:spacing w:val="-2"/>
          <w:sz w:val="24"/>
          <w:szCs w:val="24"/>
        </w:rPr>
        <w:t>iv</w:t>
      </w:r>
      <w:r>
        <w:rPr>
          <w:sz w:val="24"/>
          <w:szCs w:val="24"/>
        </w:rPr>
        <w:t>e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models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5"/>
          <w:sz w:val="24"/>
          <w:szCs w:val="24"/>
        </w:rPr>
        <w:t xml:space="preserve"> </w:t>
      </w:r>
      <w:r>
        <w:rPr>
          <w:w w:val="106"/>
          <w:sz w:val="24"/>
          <w:szCs w:val="24"/>
        </w:rPr>
        <w:t xml:space="preserve">spa- </w:t>
      </w:r>
      <w:r>
        <w:rPr>
          <w:sz w:val="24"/>
          <w:szCs w:val="24"/>
        </w:rPr>
        <w:t>tial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 xml:space="preserve">memory.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A: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Learning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representations</w:t>
      </w:r>
      <w:r>
        <w:rPr>
          <w:spacing w:val="-15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space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around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animals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confers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signif- icant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ad</w:t>
      </w:r>
      <w:r>
        <w:rPr>
          <w:spacing w:val="-6"/>
          <w:sz w:val="24"/>
          <w:szCs w:val="24"/>
        </w:rPr>
        <w:t>v</w:t>
      </w:r>
      <w:r>
        <w:rPr>
          <w:sz w:val="24"/>
          <w:szCs w:val="24"/>
        </w:rPr>
        <w:t>antages,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such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as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ability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plan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del w:id="3" w:author="Stan Franklin" w:date="2015-09-12T15:01:00Z">
        <w:r w:rsidDel="00AF1166">
          <w:rPr>
            <w:sz w:val="24"/>
            <w:szCs w:val="24"/>
          </w:rPr>
          <w:delText>n</w:delText>
        </w:r>
      </w:del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detour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out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sight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(dashed red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arr</w:t>
      </w:r>
      <w:r>
        <w:rPr>
          <w:spacing w:val="-6"/>
          <w:sz w:val="24"/>
          <w:szCs w:val="24"/>
        </w:rPr>
        <w:t>o</w:t>
      </w:r>
      <w:r>
        <w:rPr>
          <w:sz w:val="24"/>
          <w:szCs w:val="24"/>
        </w:rPr>
        <w:t>w) to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reach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food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source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while</w:t>
      </w:r>
      <w:r>
        <w:rPr>
          <w:spacing w:val="3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av</w:t>
      </w:r>
      <w:r>
        <w:rPr>
          <w:sz w:val="24"/>
          <w:szCs w:val="24"/>
        </w:rPr>
        <w:t>oiding danger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this</w:t>
      </w:r>
      <w:r>
        <w:rPr>
          <w:spacing w:val="5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e</w:t>
      </w:r>
      <w:r>
        <w:rPr>
          <w:sz w:val="24"/>
          <w:szCs w:val="24"/>
        </w:rPr>
        <w:t>xample.</w:t>
      </w:r>
      <w:r>
        <w:rPr>
          <w:spacing w:val="46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real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-10"/>
          <w:sz w:val="24"/>
          <w:szCs w:val="24"/>
        </w:rPr>
        <w:t>n</w:t>
      </w:r>
      <w:r>
        <w:rPr>
          <w:sz w:val="24"/>
          <w:szCs w:val="24"/>
        </w:rPr>
        <w:t>vironments, this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task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made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more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di</w:t>
      </w:r>
      <w:r>
        <w:rPr>
          <w:spacing w:val="-6"/>
          <w:sz w:val="24"/>
          <w:szCs w:val="24"/>
        </w:rPr>
        <w:t>f</w:t>
      </w:r>
      <w:r>
        <w:rPr>
          <w:sz w:val="24"/>
          <w:szCs w:val="24"/>
        </w:rPr>
        <w:t>ficult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by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unreliabilit</w:t>
      </w:r>
      <w:r>
        <w:rPr>
          <w:spacing w:val="-16"/>
          <w:sz w:val="24"/>
          <w:szCs w:val="24"/>
        </w:rPr>
        <w:t>y</w:t>
      </w:r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errors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noise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inherent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both the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estimation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of position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by int</w:t>
      </w:r>
      <w:r>
        <w:rPr>
          <w:spacing w:val="-4"/>
          <w:sz w:val="24"/>
          <w:szCs w:val="24"/>
        </w:rPr>
        <w:t>e</w:t>
      </w:r>
      <w:r>
        <w:rPr>
          <w:sz w:val="24"/>
          <w:szCs w:val="24"/>
        </w:rPr>
        <w:t>grating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self-motion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in estimated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object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distances (e.g.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based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vision).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Most</w:t>
      </w:r>
      <w:r>
        <w:rPr>
          <w:spacing w:val="-12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e</w:t>
      </w:r>
      <w:r>
        <w:rPr>
          <w:sz w:val="24"/>
          <w:szCs w:val="24"/>
        </w:rPr>
        <w:t>xisting</w:t>
      </w:r>
      <w:r>
        <w:rPr>
          <w:spacing w:val="-15"/>
          <w:sz w:val="24"/>
          <w:szCs w:val="24"/>
        </w:rPr>
        <w:t xml:space="preserve"> </w:t>
      </w:r>
      <w:r>
        <w:rPr>
          <w:sz w:val="24"/>
          <w:szCs w:val="24"/>
        </w:rPr>
        <w:t>cognit</w:t>
      </w:r>
      <w:r>
        <w:rPr>
          <w:spacing w:val="-6"/>
          <w:sz w:val="24"/>
          <w:szCs w:val="24"/>
        </w:rPr>
        <w:t>i</w:t>
      </w:r>
      <w:r>
        <w:rPr>
          <w:spacing w:val="-4"/>
          <w:sz w:val="24"/>
          <w:szCs w:val="24"/>
        </w:rPr>
        <w:t>v</w:t>
      </w:r>
      <w:r>
        <w:rPr>
          <w:sz w:val="24"/>
          <w:szCs w:val="24"/>
        </w:rPr>
        <w:t>e</w:t>
      </w:r>
      <w:r>
        <w:rPr>
          <w:spacing w:val="-16"/>
          <w:sz w:val="24"/>
          <w:szCs w:val="24"/>
        </w:rPr>
        <w:t xml:space="preserve"> </w:t>
      </w:r>
      <w:r>
        <w:rPr>
          <w:sz w:val="24"/>
          <w:szCs w:val="24"/>
        </w:rPr>
        <w:t>models</w:t>
      </w:r>
      <w:r>
        <w:rPr>
          <w:spacing w:val="-14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spatial</w:t>
      </w:r>
      <w:r>
        <w:rPr>
          <w:spacing w:val="-13"/>
          <w:sz w:val="24"/>
          <w:szCs w:val="24"/>
        </w:rPr>
        <w:t xml:space="preserve"> </w:t>
      </w:r>
      <w:r>
        <w:rPr>
          <w:sz w:val="24"/>
          <w:szCs w:val="24"/>
        </w:rPr>
        <w:t>memory</w:t>
      </w:r>
      <w:r>
        <w:rPr>
          <w:spacing w:val="-15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-4"/>
          <w:sz w:val="24"/>
          <w:szCs w:val="24"/>
        </w:rPr>
        <w:t>e</w:t>
      </w:r>
      <w:r>
        <w:rPr>
          <w:sz w:val="24"/>
          <w:szCs w:val="24"/>
        </w:rPr>
        <w:t>glect</w:t>
      </w:r>
      <w:r>
        <w:rPr>
          <w:spacing w:val="-14"/>
          <w:sz w:val="24"/>
          <w:szCs w:val="24"/>
        </w:rPr>
        <w:t xml:space="preserve"> </w:t>
      </w:r>
      <w:r>
        <w:rPr>
          <w:sz w:val="24"/>
          <w:szCs w:val="24"/>
        </w:rPr>
        <w:t>these challenges.  B: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State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art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SLAM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models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robotics are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able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estimate loca- tions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learn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maps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accuratel</w:t>
      </w:r>
      <w:r>
        <w:rPr>
          <w:spacing w:val="-16"/>
          <w:sz w:val="24"/>
          <w:szCs w:val="24"/>
        </w:rPr>
        <w:t>y</w:t>
      </w:r>
      <w:r>
        <w:rPr>
          <w:sz w:val="24"/>
          <w:szCs w:val="24"/>
        </w:rPr>
        <w:t>,</w:t>
      </w:r>
      <w:r>
        <w:rPr>
          <w:spacing w:val="-3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ut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rely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sensors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computations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which are</w:t>
      </w:r>
      <w:r>
        <w:rPr>
          <w:spacing w:val="3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v</w:t>
      </w:r>
      <w:r>
        <w:rPr>
          <w:sz w:val="24"/>
          <w:szCs w:val="24"/>
        </w:rPr>
        <w:t>ery di</w:t>
      </w:r>
      <w:r>
        <w:rPr>
          <w:spacing w:val="-6"/>
          <w:sz w:val="24"/>
          <w:szCs w:val="24"/>
        </w:rPr>
        <w:t>f</w:t>
      </w:r>
      <w:r>
        <w:rPr>
          <w:sz w:val="24"/>
          <w:szCs w:val="24"/>
        </w:rPr>
        <w:t>ferent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from biology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e.g.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>higher measurement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accura</w:t>
      </w:r>
      <w:r>
        <w:rPr>
          <w:spacing w:val="-4"/>
          <w:sz w:val="24"/>
          <w:szCs w:val="24"/>
        </w:rPr>
        <w:t>c</w:t>
      </w:r>
      <w:r>
        <w:rPr>
          <w:sz w:val="24"/>
          <w:szCs w:val="24"/>
        </w:rPr>
        <w:t>y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using lase</w:t>
      </w:r>
      <w:r>
        <w:rPr>
          <w:spacing w:val="-5"/>
          <w:sz w:val="24"/>
          <w:szCs w:val="24"/>
        </w:rPr>
        <w:t>r</w:t>
      </w:r>
      <w:r>
        <w:rPr>
          <w:sz w:val="24"/>
          <w:szCs w:val="24"/>
        </w:rPr>
        <w:t>-based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distance sensors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(LI</w:t>
      </w:r>
      <w:r>
        <w:rPr>
          <w:spacing w:val="-10"/>
          <w:sz w:val="24"/>
          <w:szCs w:val="24"/>
        </w:rPr>
        <w:t>D</w:t>
      </w:r>
      <w:r>
        <w:rPr>
          <w:sz w:val="24"/>
          <w:szCs w:val="24"/>
        </w:rPr>
        <w:t>AR),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centralized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control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coordination,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high number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serial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op- erations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per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second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up to 10</w:t>
      </w:r>
      <w:r>
        <w:rPr>
          <w:position w:val="9"/>
          <w:sz w:val="18"/>
          <w:szCs w:val="18"/>
        </w:rPr>
        <w:t>10</w:t>
      </w:r>
      <w:r>
        <w:rPr>
          <w:spacing w:val="23"/>
          <w:position w:val="9"/>
          <w:sz w:val="18"/>
          <w:szCs w:val="18"/>
        </w:rPr>
        <w:t xml:space="preserve"> </w:t>
      </w:r>
      <w:r>
        <w:rPr>
          <w:w w:val="98"/>
          <w:sz w:val="24"/>
          <w:szCs w:val="24"/>
        </w:rPr>
        <w:t>floating-point</w:t>
      </w:r>
      <w:r>
        <w:rPr>
          <w:spacing w:val="3"/>
          <w:w w:val="98"/>
          <w:sz w:val="24"/>
          <w:szCs w:val="24"/>
        </w:rPr>
        <w:t xml:space="preserve"> </w:t>
      </w:r>
      <w:r>
        <w:rPr>
          <w:sz w:val="24"/>
          <w:szCs w:val="24"/>
        </w:rPr>
        <w:t>operations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per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second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(FLOPS)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needed for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state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art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SLAM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systems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(Machado Santos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et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al.,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2013).</w:t>
      </w:r>
      <w:r>
        <w:rPr>
          <w:spacing w:val="43"/>
          <w:sz w:val="24"/>
          <w:szCs w:val="24"/>
        </w:rPr>
        <w:t xml:space="preserve"> </w:t>
      </w:r>
      <w:r>
        <w:rPr>
          <w:sz w:val="24"/>
          <w:szCs w:val="24"/>
        </w:rPr>
        <w:t>C: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contrast,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the hippocampus</w:t>
      </w:r>
      <w:r>
        <w:rPr>
          <w:spacing w:val="-13"/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major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brain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area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>
        <w:rPr>
          <w:spacing w:val="-10"/>
          <w:sz w:val="24"/>
          <w:szCs w:val="24"/>
        </w:rPr>
        <w:t>n</w:t>
      </w:r>
      <w:r>
        <w:rPr>
          <w:spacing w:val="-5"/>
          <w:sz w:val="24"/>
          <w:szCs w:val="24"/>
        </w:rPr>
        <w:t>v</w:t>
      </w:r>
      <w:r>
        <w:rPr>
          <w:sz w:val="24"/>
          <w:szCs w:val="24"/>
        </w:rPr>
        <w:t>ol</w:t>
      </w:r>
      <w:r>
        <w:rPr>
          <w:spacing w:val="-4"/>
          <w:sz w:val="24"/>
          <w:szCs w:val="24"/>
        </w:rPr>
        <w:t>v</w:t>
      </w:r>
      <w:r>
        <w:rPr>
          <w:sz w:val="24"/>
          <w:szCs w:val="24"/>
        </w:rPr>
        <w:t>ed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-2"/>
          <w:sz w:val="24"/>
          <w:szCs w:val="24"/>
        </w:rPr>
        <w:t xml:space="preserve"> w</w:t>
      </w:r>
      <w:r>
        <w:rPr>
          <w:sz w:val="24"/>
          <w:szCs w:val="24"/>
        </w:rPr>
        <w:t>orld-centered</w:t>
      </w:r>
      <w:r>
        <w:rPr>
          <w:spacing w:val="-15"/>
          <w:sz w:val="24"/>
          <w:szCs w:val="24"/>
        </w:rPr>
        <w:t xml:space="preserve"> </w:t>
      </w:r>
      <w:r>
        <w:rPr>
          <w:sz w:val="24"/>
          <w:szCs w:val="24"/>
        </w:rPr>
        <w:t>spatial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representations</w:t>
      </w:r>
    </w:p>
    <w:p w14:paraId="47D3A36E" w14:textId="77777777" w:rsidR="00EB3AAC" w:rsidRDefault="00C229B0">
      <w:pPr>
        <w:spacing w:before="1" w:line="280" w:lineRule="exact"/>
        <w:ind w:left="120" w:right="515"/>
        <w:jc w:val="both"/>
        <w:rPr>
          <w:sz w:val="24"/>
          <w:szCs w:val="24"/>
        </w:rPr>
      </w:pPr>
      <w:r>
        <w:rPr>
          <w:sz w:val="24"/>
          <w:szCs w:val="24"/>
        </w:rPr>
        <w:t>-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contains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only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f</w:t>
      </w:r>
      <w:r>
        <w:rPr>
          <w:spacing w:val="-6"/>
          <w:sz w:val="24"/>
          <w:szCs w:val="24"/>
        </w:rPr>
        <w:t>e</w:t>
      </w:r>
      <w:r>
        <w:rPr>
          <w:sz w:val="24"/>
          <w:szCs w:val="24"/>
        </w:rPr>
        <w:t>w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million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neurons,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which only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subset is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act</w:t>
      </w:r>
      <w:r>
        <w:rPr>
          <w:spacing w:val="-6"/>
          <w:sz w:val="24"/>
          <w:szCs w:val="24"/>
        </w:rPr>
        <w:t>i</w:t>
      </w:r>
      <w:r>
        <w:rPr>
          <w:spacing w:val="-4"/>
          <w:sz w:val="24"/>
          <w:szCs w:val="24"/>
        </w:rPr>
        <w:t>v</w:t>
      </w:r>
      <w:r>
        <w:rPr>
          <w:sz w:val="24"/>
          <w:szCs w:val="24"/>
        </w:rPr>
        <w:t>e at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time,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each firing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only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f</w:t>
      </w:r>
      <w:r>
        <w:rPr>
          <w:spacing w:val="-6"/>
          <w:sz w:val="24"/>
          <w:szCs w:val="24"/>
        </w:rPr>
        <w:t>e</w:t>
      </w:r>
      <w:r>
        <w:rPr>
          <w:sz w:val="24"/>
          <w:szCs w:val="24"/>
        </w:rPr>
        <w:t>w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times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per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second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(Rapp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>&amp;</w:t>
      </w:r>
      <w:r>
        <w:rPr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>Gallaghe</w:t>
      </w:r>
      <w:r>
        <w:rPr>
          <w:spacing w:val="-10"/>
          <w:sz w:val="24"/>
          <w:szCs w:val="24"/>
        </w:rPr>
        <w:t>r</w:t>
      </w:r>
      <w:r>
        <w:rPr>
          <w:sz w:val="24"/>
          <w:szCs w:val="24"/>
        </w:rPr>
        <w:t>,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1996;</w:t>
      </w:r>
      <w:r>
        <w:rPr>
          <w:spacing w:val="17"/>
          <w:sz w:val="24"/>
          <w:szCs w:val="24"/>
        </w:rPr>
        <w:t xml:space="preserve"> </w:t>
      </w:r>
      <w:r>
        <w:rPr>
          <w:spacing w:val="-106"/>
          <w:w w:val="99"/>
          <w:sz w:val="24"/>
          <w:szCs w:val="24"/>
        </w:rPr>
        <w:t>S</w:t>
      </w:r>
      <w:r>
        <w:rPr>
          <w:w w:val="99"/>
          <w:position w:val="6"/>
          <w:sz w:val="24"/>
          <w:szCs w:val="24"/>
        </w:rPr>
        <w:t>ˇ</w:t>
      </w:r>
      <w:r>
        <w:rPr>
          <w:spacing w:val="-33"/>
          <w:position w:val="6"/>
          <w:sz w:val="24"/>
          <w:szCs w:val="24"/>
        </w:rPr>
        <w:t xml:space="preserve"> </w:t>
      </w:r>
      <w:r>
        <w:rPr>
          <w:sz w:val="24"/>
          <w:szCs w:val="24"/>
        </w:rPr>
        <w:t>imi</w:t>
      </w:r>
      <w:r>
        <w:rPr>
          <w:spacing w:val="-93"/>
          <w:sz w:val="24"/>
          <w:szCs w:val="24"/>
        </w:rPr>
        <w:t>c</w:t>
      </w:r>
      <w:r>
        <w:rPr>
          <w:sz w:val="24"/>
          <w:szCs w:val="24"/>
        </w:rPr>
        <w:t>´</w:t>
      </w:r>
      <w:r>
        <w:rPr>
          <w:spacing w:val="30"/>
          <w:sz w:val="24"/>
          <w:szCs w:val="24"/>
        </w:rPr>
        <w:t xml:space="preserve"> </w:t>
      </w:r>
      <w:r>
        <w:rPr>
          <w:sz w:val="24"/>
          <w:szCs w:val="24"/>
        </w:rPr>
        <w:t>&amp;</w:t>
      </w:r>
      <w:r>
        <w:rPr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>Bogdan</w:t>
      </w:r>
      <w:r>
        <w:rPr>
          <w:spacing w:val="-4"/>
          <w:sz w:val="24"/>
          <w:szCs w:val="24"/>
        </w:rPr>
        <w:t>o</w:t>
      </w:r>
      <w:r>
        <w:rPr>
          <w:sz w:val="24"/>
          <w:szCs w:val="24"/>
        </w:rPr>
        <w:t>vi</w:t>
      </w:r>
      <w:r>
        <w:rPr>
          <w:spacing w:val="-93"/>
          <w:sz w:val="24"/>
          <w:szCs w:val="24"/>
        </w:rPr>
        <w:t>c</w:t>
      </w:r>
      <w:r>
        <w:rPr>
          <w:spacing w:val="13"/>
          <w:sz w:val="24"/>
          <w:szCs w:val="24"/>
        </w:rPr>
        <w:t>´</w:t>
      </w:r>
      <w:r>
        <w:rPr>
          <w:sz w:val="24"/>
          <w:szCs w:val="24"/>
        </w:rPr>
        <w:t>,</w:t>
      </w:r>
    </w:p>
    <w:p w14:paraId="1D319485" w14:textId="77777777" w:rsidR="00EB3AAC" w:rsidRDefault="00C229B0">
      <w:pPr>
        <w:spacing w:before="7" w:line="251" w:lineRule="auto"/>
        <w:ind w:left="120" w:right="524"/>
        <w:jc w:val="both"/>
        <w:rPr>
          <w:sz w:val="24"/>
          <w:szCs w:val="24"/>
        </w:rPr>
        <w:sectPr w:rsidR="00EB3AAC">
          <w:footerReference w:type="default" r:id="rId14"/>
          <w:pgSz w:w="11920" w:h="16840"/>
          <w:pgMar w:top="1380" w:right="1680" w:bottom="280" w:left="1320" w:header="0" w:footer="0" w:gutter="0"/>
          <w:cols w:space="720"/>
        </w:sectPr>
      </w:pPr>
      <w:r>
        <w:rPr>
          <w:sz w:val="24"/>
          <w:szCs w:val="24"/>
        </w:rPr>
        <w:t>1997); and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relies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nois</w:t>
      </w:r>
      <w:r>
        <w:rPr>
          <w:spacing w:val="-16"/>
          <w:sz w:val="24"/>
          <w:szCs w:val="24"/>
        </w:rPr>
        <w:t>y</w:t>
      </w:r>
      <w:r>
        <w:rPr>
          <w:sz w:val="24"/>
          <w:szCs w:val="24"/>
        </w:rPr>
        <w:t>, inaccurate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sensory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measurements.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Although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ma</w:t>
      </w:r>
      <w:r>
        <w:rPr>
          <w:spacing w:val="-4"/>
          <w:sz w:val="24"/>
          <w:szCs w:val="24"/>
        </w:rPr>
        <w:t>n</w:t>
      </w:r>
      <w:r>
        <w:rPr>
          <w:sz w:val="24"/>
          <w:szCs w:val="24"/>
        </w:rPr>
        <w:t>y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models of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spatial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memory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brains</w:t>
      </w:r>
      <w:r>
        <w:rPr>
          <w:spacing w:val="-1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e</w:t>
      </w:r>
      <w:r>
        <w:rPr>
          <w:sz w:val="24"/>
          <w:szCs w:val="24"/>
        </w:rPr>
        <w:t>xist,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there is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lack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computational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mechanisms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which are</w:t>
      </w:r>
      <w:r>
        <w:rPr>
          <w:spacing w:val="-14"/>
          <w:sz w:val="24"/>
          <w:szCs w:val="24"/>
        </w:rPr>
        <w:t xml:space="preserve"> </w:t>
      </w:r>
      <w:r>
        <w:rPr>
          <w:sz w:val="24"/>
          <w:szCs w:val="24"/>
        </w:rPr>
        <w:t>both</w:t>
      </w:r>
      <w:r>
        <w:rPr>
          <w:spacing w:val="-15"/>
          <w:sz w:val="24"/>
          <w:szCs w:val="24"/>
        </w:rPr>
        <w:t xml:space="preserve"> </w:t>
      </w:r>
      <w:r>
        <w:rPr>
          <w:sz w:val="24"/>
          <w:szCs w:val="24"/>
        </w:rPr>
        <w:t>neurally</w:t>
      </w:r>
      <w:r>
        <w:rPr>
          <w:spacing w:val="-19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14"/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psychologically</w:t>
      </w:r>
      <w:r>
        <w:rPr>
          <w:spacing w:val="-10"/>
          <w:w w:val="99"/>
          <w:sz w:val="24"/>
          <w:szCs w:val="24"/>
        </w:rPr>
        <w:t xml:space="preserve"> </w:t>
      </w:r>
      <w:r>
        <w:rPr>
          <w:sz w:val="24"/>
          <w:szCs w:val="24"/>
        </w:rPr>
        <w:t>plausible,</w:t>
      </w:r>
      <w:r>
        <w:rPr>
          <w:spacing w:val="-18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14"/>
          <w:sz w:val="24"/>
          <w:szCs w:val="24"/>
        </w:rPr>
        <w:t xml:space="preserve"> </w:t>
      </w:r>
      <w:r>
        <w:rPr>
          <w:sz w:val="24"/>
          <w:szCs w:val="24"/>
        </w:rPr>
        <w:t>can</w:t>
      </w:r>
      <w:r>
        <w:rPr>
          <w:spacing w:val="-14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w</w:t>
      </w:r>
      <w:r>
        <w:rPr>
          <w:sz w:val="24"/>
          <w:szCs w:val="24"/>
        </w:rPr>
        <w:t>ork</w:t>
      </w:r>
      <w:r>
        <w:rPr>
          <w:spacing w:val="-16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-13"/>
          <w:sz w:val="24"/>
          <w:szCs w:val="24"/>
        </w:rPr>
        <w:t xml:space="preserve"> </w:t>
      </w:r>
      <w:r>
        <w:rPr>
          <w:sz w:val="24"/>
          <w:szCs w:val="24"/>
        </w:rPr>
        <w:t>realistic</w:t>
      </w:r>
      <w:r>
        <w:rPr>
          <w:spacing w:val="-19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-10"/>
          <w:sz w:val="24"/>
          <w:szCs w:val="24"/>
        </w:rPr>
        <w:t>n</w:t>
      </w:r>
      <w:r>
        <w:rPr>
          <w:sz w:val="24"/>
          <w:szCs w:val="24"/>
        </w:rPr>
        <w:t>vironments and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with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noisy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sensors.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(Example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SLAM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data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-5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P</w:t>
      </w:r>
      <w:r>
        <w:rPr>
          <w:sz w:val="24"/>
          <w:szCs w:val="24"/>
        </w:rPr>
        <w:t>anel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from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(N</w:t>
      </w:r>
      <w:r>
        <w:rPr>
          <w:spacing w:val="-6"/>
          <w:sz w:val="24"/>
          <w:szCs w:val="24"/>
        </w:rPr>
        <w:t>e</w:t>
      </w:r>
      <w:r>
        <w:rPr>
          <w:sz w:val="24"/>
          <w:szCs w:val="24"/>
        </w:rPr>
        <w:t>wman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et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al.,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2011), and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3D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rat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brain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-2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P</w:t>
      </w:r>
      <w:r>
        <w:rPr>
          <w:sz w:val="24"/>
          <w:szCs w:val="24"/>
        </w:rPr>
        <w:t>anel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C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from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(Calabrese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et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al.,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2013),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with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permission.)</w:t>
      </w:r>
    </w:p>
    <w:p w14:paraId="121B78D4" w14:textId="77777777" w:rsidR="00EB3AAC" w:rsidRDefault="00C229B0">
      <w:pPr>
        <w:spacing w:before="57"/>
        <w:ind w:left="61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1.1.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M</w:t>
      </w:r>
      <w:r>
        <w:rPr>
          <w:spacing w:val="-10"/>
          <w:sz w:val="24"/>
          <w:szCs w:val="24"/>
        </w:rPr>
        <w:t>O</w:t>
      </w:r>
      <w:r>
        <w:rPr>
          <w:sz w:val="24"/>
          <w:szCs w:val="24"/>
        </w:rPr>
        <w:t>TI</w:t>
      </w:r>
      <w:r>
        <w:rPr>
          <w:spacing w:val="-32"/>
          <w:sz w:val="24"/>
          <w:szCs w:val="24"/>
        </w:rPr>
        <w:t>V</w:t>
      </w:r>
      <w:r>
        <w:rPr>
          <w:spacing w:val="-27"/>
          <w:sz w:val="24"/>
          <w:szCs w:val="24"/>
        </w:rPr>
        <w:t>A</w:t>
      </w:r>
      <w:r>
        <w:rPr>
          <w:sz w:val="24"/>
          <w:szCs w:val="24"/>
        </w:rPr>
        <w:t xml:space="preserve">TION                                                                                                   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15</w:t>
      </w:r>
    </w:p>
    <w:p w14:paraId="42F70D92" w14:textId="77777777" w:rsidR="00EB3AAC" w:rsidRDefault="00EB3AAC">
      <w:pPr>
        <w:spacing w:line="120" w:lineRule="exact"/>
        <w:rPr>
          <w:sz w:val="13"/>
          <w:szCs w:val="13"/>
        </w:rPr>
      </w:pPr>
    </w:p>
    <w:p w14:paraId="1AD0687E" w14:textId="77777777" w:rsidR="00EB3AAC" w:rsidRDefault="00EB3AAC">
      <w:pPr>
        <w:spacing w:line="200" w:lineRule="exact"/>
      </w:pPr>
    </w:p>
    <w:p w14:paraId="48456411" w14:textId="77777777" w:rsidR="00EB3AAC" w:rsidRDefault="00EB3AAC">
      <w:pPr>
        <w:spacing w:line="200" w:lineRule="exact"/>
      </w:pPr>
    </w:p>
    <w:p w14:paraId="291CC628" w14:textId="335937BF" w:rsidR="00EB3AAC" w:rsidRDefault="00C229B0">
      <w:pPr>
        <w:spacing w:line="251" w:lineRule="auto"/>
        <w:ind w:left="610" w:right="173" w:firstLine="351"/>
        <w:jc w:val="both"/>
        <w:rPr>
          <w:sz w:val="24"/>
          <w:szCs w:val="24"/>
        </w:rPr>
      </w:pPr>
      <w:r>
        <w:rPr>
          <w:sz w:val="24"/>
          <w:szCs w:val="24"/>
        </w:rPr>
        <w:t>The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present</w:t>
      </w:r>
      <w:r>
        <w:rPr>
          <w:spacing w:val="-6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w</w:t>
      </w:r>
      <w:r>
        <w:rPr>
          <w:sz w:val="24"/>
          <w:szCs w:val="24"/>
        </w:rPr>
        <w:t>ork</w:t>
      </w:r>
      <w:r>
        <w:rPr>
          <w:spacing w:val="-4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w</w:t>
      </w:r>
      <w:r>
        <w:rPr>
          <w:sz w:val="24"/>
          <w:szCs w:val="24"/>
        </w:rPr>
        <w:t>as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mot</w:t>
      </w:r>
      <w:r>
        <w:rPr>
          <w:spacing w:val="-6"/>
          <w:sz w:val="24"/>
          <w:szCs w:val="24"/>
        </w:rPr>
        <w:t>iv</w:t>
      </w:r>
      <w:r>
        <w:rPr>
          <w:sz w:val="24"/>
          <w:szCs w:val="24"/>
        </w:rPr>
        <w:t>ated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by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these</w:t>
      </w:r>
      <w:r>
        <w:rPr>
          <w:spacing w:val="-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g</w:t>
      </w:r>
      <w:r>
        <w:rPr>
          <w:sz w:val="24"/>
          <w:szCs w:val="24"/>
        </w:rPr>
        <w:t>aps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-1"/>
          <w:sz w:val="24"/>
          <w:szCs w:val="24"/>
        </w:rPr>
        <w:t xml:space="preserve"> </w:t>
      </w:r>
      <w:ins w:id="4" w:author="Stan Franklin" w:date="2015-09-12T15:06:00Z">
        <w:r w:rsidR="00ED2E3E">
          <w:rPr>
            <w:spacing w:val="-1"/>
            <w:sz w:val="24"/>
            <w:szCs w:val="24"/>
          </w:rPr>
          <w:t xml:space="preserve">the </w:t>
        </w:r>
      </w:ins>
      <w:r>
        <w:rPr>
          <w:sz w:val="24"/>
          <w:szCs w:val="24"/>
        </w:rPr>
        <w:t>literature,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aims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ta</w:t>
      </w:r>
      <w:r>
        <w:rPr>
          <w:spacing w:val="-2"/>
          <w:sz w:val="24"/>
          <w:szCs w:val="24"/>
        </w:rPr>
        <w:t>k</w:t>
      </w:r>
      <w:r>
        <w:rPr>
          <w:sz w:val="24"/>
          <w:szCs w:val="24"/>
        </w:rPr>
        <w:t>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com- putational</w:t>
      </w:r>
      <w:r>
        <w:rPr>
          <w:spacing w:val="-24"/>
          <w:sz w:val="24"/>
          <w:szCs w:val="24"/>
        </w:rPr>
        <w:t xml:space="preserve"> </w:t>
      </w:r>
      <w:r>
        <w:rPr>
          <w:sz w:val="24"/>
          <w:szCs w:val="24"/>
        </w:rPr>
        <w:t>cognit</w:t>
      </w:r>
      <w:r>
        <w:rPr>
          <w:spacing w:val="-6"/>
          <w:sz w:val="24"/>
          <w:szCs w:val="24"/>
        </w:rPr>
        <w:t>i</w:t>
      </w:r>
      <w:r>
        <w:rPr>
          <w:spacing w:val="-4"/>
          <w:sz w:val="24"/>
          <w:szCs w:val="24"/>
        </w:rPr>
        <w:t>v</w:t>
      </w:r>
      <w:r>
        <w:rPr>
          <w:sz w:val="24"/>
          <w:szCs w:val="24"/>
        </w:rPr>
        <w:t>e</w:t>
      </w:r>
      <w:r>
        <w:rPr>
          <w:spacing w:val="-23"/>
          <w:sz w:val="24"/>
          <w:szCs w:val="24"/>
        </w:rPr>
        <w:t xml:space="preserve"> </w:t>
      </w:r>
      <w:r>
        <w:rPr>
          <w:sz w:val="24"/>
          <w:szCs w:val="24"/>
        </w:rPr>
        <w:t>models</w:t>
      </w:r>
      <w:r>
        <w:rPr>
          <w:spacing w:val="-21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16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-5"/>
          <w:sz w:val="24"/>
          <w:szCs w:val="24"/>
        </w:rPr>
        <w:t>a</w:t>
      </w:r>
      <w:r>
        <w:rPr>
          <w:sz w:val="24"/>
          <w:szCs w:val="24"/>
        </w:rPr>
        <w:t>vi</w:t>
      </w:r>
      <w:r>
        <w:rPr>
          <w:spacing w:val="-1"/>
          <w:sz w:val="24"/>
          <w:szCs w:val="24"/>
        </w:rPr>
        <w:t>g</w:t>
      </w:r>
      <w:r>
        <w:rPr>
          <w:sz w:val="24"/>
          <w:szCs w:val="24"/>
        </w:rPr>
        <w:t>ation-scale</w:t>
      </w:r>
      <w:r>
        <w:rPr>
          <w:spacing w:val="-20"/>
          <w:sz w:val="24"/>
          <w:szCs w:val="24"/>
        </w:rPr>
        <w:t xml:space="preserve"> </w:t>
      </w:r>
      <w:r>
        <w:rPr>
          <w:sz w:val="24"/>
          <w:szCs w:val="24"/>
        </w:rPr>
        <w:t>spatial</w:t>
      </w:r>
      <w:r>
        <w:rPr>
          <w:spacing w:val="-20"/>
          <w:sz w:val="24"/>
          <w:szCs w:val="24"/>
        </w:rPr>
        <w:t xml:space="preserve"> </w:t>
      </w:r>
      <w:r>
        <w:rPr>
          <w:sz w:val="24"/>
          <w:szCs w:val="24"/>
        </w:rPr>
        <w:t>memory</w:t>
      </w:r>
      <w:r>
        <w:rPr>
          <w:spacing w:val="-22"/>
          <w:sz w:val="24"/>
          <w:szCs w:val="24"/>
        </w:rPr>
        <w:t xml:space="preserve"> </w:t>
      </w:r>
      <w:r>
        <w:rPr>
          <w:sz w:val="24"/>
          <w:szCs w:val="24"/>
        </w:rPr>
        <w:t>one</w:t>
      </w:r>
      <w:r>
        <w:rPr>
          <w:spacing w:val="-17"/>
          <w:sz w:val="24"/>
          <w:szCs w:val="24"/>
        </w:rPr>
        <w:t xml:space="preserve"> </w:t>
      </w:r>
      <w:r>
        <w:rPr>
          <w:sz w:val="24"/>
          <w:szCs w:val="24"/>
        </w:rPr>
        <w:t>step</w:t>
      </w:r>
      <w:r>
        <w:rPr>
          <w:spacing w:val="-18"/>
          <w:sz w:val="24"/>
          <w:szCs w:val="24"/>
        </w:rPr>
        <w:t xml:space="preserve"> </w:t>
      </w:r>
      <w:r>
        <w:rPr>
          <w:sz w:val="24"/>
          <w:szCs w:val="24"/>
        </w:rPr>
        <w:t>closer</w:t>
      </w:r>
      <w:r>
        <w:rPr>
          <w:spacing w:val="-20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-16"/>
          <w:sz w:val="24"/>
          <w:szCs w:val="24"/>
        </w:rPr>
        <w:t xml:space="preserve"> </w:t>
      </w:r>
      <w:r>
        <w:rPr>
          <w:sz w:val="24"/>
          <w:szCs w:val="24"/>
        </w:rPr>
        <w:t>mod- elling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beh</w:t>
      </w:r>
      <w:r>
        <w:rPr>
          <w:spacing w:val="-5"/>
          <w:sz w:val="24"/>
          <w:szCs w:val="24"/>
        </w:rPr>
        <w:t>a</w:t>
      </w:r>
      <w:r>
        <w:rPr>
          <w:sz w:val="24"/>
          <w:szCs w:val="24"/>
        </w:rPr>
        <w:t>viour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realistic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-10"/>
          <w:sz w:val="24"/>
          <w:szCs w:val="24"/>
        </w:rPr>
        <w:t>n</w:t>
      </w:r>
      <w:r>
        <w:rPr>
          <w:sz w:val="24"/>
          <w:szCs w:val="24"/>
        </w:rPr>
        <w:t>vironments,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such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high-fidelity</w:t>
      </w:r>
      <w:r>
        <w:rPr>
          <w:spacing w:val="-21"/>
          <w:sz w:val="24"/>
          <w:szCs w:val="24"/>
        </w:rPr>
        <w:t xml:space="preserve"> </w:t>
      </w:r>
      <w:r>
        <w:rPr>
          <w:sz w:val="24"/>
          <w:szCs w:val="24"/>
        </w:rPr>
        <w:t>robotic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simulations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or p</w:t>
      </w:r>
      <w:r>
        <w:rPr>
          <w:spacing w:val="-1"/>
          <w:sz w:val="24"/>
          <w:szCs w:val="24"/>
        </w:rPr>
        <w:t>h</w:t>
      </w:r>
      <w:r>
        <w:rPr>
          <w:sz w:val="24"/>
          <w:szCs w:val="24"/>
        </w:rPr>
        <w:t>ysical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-10"/>
          <w:sz w:val="24"/>
          <w:szCs w:val="24"/>
        </w:rPr>
        <w:t>n</w:t>
      </w:r>
      <w:r>
        <w:rPr>
          <w:sz w:val="24"/>
          <w:szCs w:val="24"/>
        </w:rPr>
        <w:t>vironments.</w:t>
      </w:r>
      <w:r>
        <w:rPr>
          <w:spacing w:val="41"/>
          <w:sz w:val="24"/>
          <w:szCs w:val="24"/>
        </w:rPr>
        <w:t xml:space="preserve"> </w:t>
      </w:r>
      <w:r>
        <w:rPr>
          <w:sz w:val="24"/>
          <w:szCs w:val="24"/>
        </w:rPr>
        <w:t>It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aims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do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so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by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means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proposing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probabilistic mecha- nisms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spatial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cognition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which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are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implementable in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brains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can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reproduce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be- h</w:t>
      </w:r>
      <w:r>
        <w:rPr>
          <w:spacing w:val="-5"/>
          <w:sz w:val="24"/>
          <w:szCs w:val="24"/>
        </w:rPr>
        <w:t>a</w:t>
      </w:r>
      <w:r>
        <w:rPr>
          <w:sz w:val="24"/>
          <w:szCs w:val="24"/>
        </w:rPr>
        <w:t>viour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data,</w:t>
      </w:r>
      <w:r>
        <w:rPr>
          <w:spacing w:val="30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>by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computationally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implementing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these</w:t>
      </w:r>
      <w:r>
        <w:rPr>
          <w:spacing w:val="23"/>
          <w:sz w:val="24"/>
          <w:szCs w:val="24"/>
        </w:rPr>
        <w:t xml:space="preserve"> </w:t>
      </w:r>
      <w:r>
        <w:rPr>
          <w:sz w:val="24"/>
          <w:szCs w:val="24"/>
        </w:rPr>
        <w:t>mechanisms,</w:t>
      </w:r>
      <w:r>
        <w:rPr>
          <w:spacing w:val="23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>form of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cognit</w:t>
      </w:r>
      <w:r>
        <w:rPr>
          <w:spacing w:val="-6"/>
          <w:sz w:val="24"/>
          <w:szCs w:val="24"/>
        </w:rPr>
        <w:t>i</w:t>
      </w:r>
      <w:r>
        <w:rPr>
          <w:spacing w:val="-4"/>
          <w:sz w:val="24"/>
          <w:szCs w:val="24"/>
        </w:rPr>
        <w:t>v</w:t>
      </w:r>
      <w:r>
        <w:rPr>
          <w:sz w:val="24"/>
          <w:szCs w:val="24"/>
        </w:rPr>
        <w:t>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models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within an</w:t>
      </w:r>
      <w:r>
        <w:rPr>
          <w:spacing w:val="4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e</w:t>
      </w:r>
      <w:r>
        <w:rPr>
          <w:sz w:val="24"/>
          <w:szCs w:val="24"/>
        </w:rPr>
        <w:t>xisting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cognit</w:t>
      </w:r>
      <w:r>
        <w:rPr>
          <w:spacing w:val="-6"/>
          <w:sz w:val="24"/>
          <w:szCs w:val="24"/>
        </w:rPr>
        <w:t>i</w:t>
      </w:r>
      <w:r>
        <w:rPr>
          <w:spacing w:val="-4"/>
          <w:sz w:val="24"/>
          <w:szCs w:val="24"/>
        </w:rPr>
        <w:t>v</w:t>
      </w:r>
      <w:r>
        <w:rPr>
          <w:sz w:val="24"/>
          <w:szCs w:val="24"/>
        </w:rPr>
        <w:t>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architecture.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Situated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within the computational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sub-fields of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cognit</w:t>
      </w:r>
      <w:r>
        <w:rPr>
          <w:spacing w:val="-6"/>
          <w:sz w:val="24"/>
          <w:szCs w:val="24"/>
        </w:rPr>
        <w:t>i</w:t>
      </w:r>
      <w:r>
        <w:rPr>
          <w:spacing w:val="-4"/>
          <w:sz w:val="24"/>
          <w:szCs w:val="24"/>
        </w:rPr>
        <w:t>v</w:t>
      </w:r>
      <w:r>
        <w:rPr>
          <w:sz w:val="24"/>
          <w:szCs w:val="24"/>
        </w:rPr>
        <w:t>e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science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(cognit</w:t>
      </w:r>
      <w:r>
        <w:rPr>
          <w:spacing w:val="-6"/>
          <w:sz w:val="24"/>
          <w:szCs w:val="24"/>
        </w:rPr>
        <w:t>i</w:t>
      </w:r>
      <w:r>
        <w:rPr>
          <w:spacing w:val="-4"/>
          <w:sz w:val="24"/>
          <w:szCs w:val="24"/>
        </w:rPr>
        <w:t>v</w:t>
      </w:r>
      <w:r>
        <w:rPr>
          <w:sz w:val="24"/>
          <w:szCs w:val="24"/>
        </w:rPr>
        <w:t>e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modelling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cognit</w:t>
      </w:r>
      <w:r>
        <w:rPr>
          <w:spacing w:val="-6"/>
          <w:sz w:val="24"/>
          <w:szCs w:val="24"/>
        </w:rPr>
        <w:t>i</w:t>
      </w:r>
      <w:r>
        <w:rPr>
          <w:spacing w:val="-4"/>
          <w:sz w:val="24"/>
          <w:szCs w:val="24"/>
        </w:rPr>
        <w:t>v</w:t>
      </w:r>
      <w:r>
        <w:rPr>
          <w:sz w:val="24"/>
          <w:szCs w:val="24"/>
        </w:rPr>
        <w:t>e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5"/>
          <w:sz w:val="24"/>
          <w:szCs w:val="24"/>
        </w:rPr>
        <w:t>r</w:t>
      </w:r>
      <w:r>
        <w:rPr>
          <w:sz w:val="24"/>
          <w:szCs w:val="24"/>
        </w:rPr>
        <w:t>- chitectures),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goal of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this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w</w:t>
      </w:r>
      <w:r>
        <w:rPr>
          <w:sz w:val="24"/>
          <w:szCs w:val="24"/>
        </w:rPr>
        <w:t>ork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contri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ute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understanding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information processing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>human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cognition.  As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such,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although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it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>computational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>nature,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>
        <w:rPr>
          <w:spacing w:val="-4"/>
          <w:sz w:val="24"/>
          <w:szCs w:val="24"/>
        </w:rPr>
        <w:t>e</w:t>
      </w:r>
      <w:r>
        <w:rPr>
          <w:sz w:val="24"/>
          <w:szCs w:val="24"/>
        </w:rPr>
        <w:t>xtent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its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success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determined by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its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ability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predict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7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e</w:t>
      </w:r>
      <w:r>
        <w:rPr>
          <w:sz w:val="24"/>
          <w:szCs w:val="24"/>
        </w:rPr>
        <w:t>xplain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kinds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of beh</w:t>
      </w:r>
      <w:r>
        <w:rPr>
          <w:spacing w:val="-5"/>
          <w:sz w:val="24"/>
          <w:szCs w:val="24"/>
        </w:rPr>
        <w:t>a</w:t>
      </w:r>
      <w:r>
        <w:rPr>
          <w:sz w:val="24"/>
          <w:szCs w:val="24"/>
        </w:rPr>
        <w:t>viour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data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it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intended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model,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as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well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as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its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consisten</w:t>
      </w:r>
      <w:r>
        <w:rPr>
          <w:spacing w:val="-4"/>
          <w:sz w:val="24"/>
          <w:szCs w:val="24"/>
        </w:rPr>
        <w:t>c</w:t>
      </w:r>
      <w:r>
        <w:rPr>
          <w:sz w:val="24"/>
          <w:szCs w:val="24"/>
        </w:rPr>
        <w:t>y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with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established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find- ings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psychology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neuroscience.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It is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not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aiming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performance,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or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accura</w:t>
      </w:r>
      <w:r>
        <w:rPr>
          <w:spacing w:val="-4"/>
          <w:sz w:val="24"/>
          <w:szCs w:val="24"/>
        </w:rPr>
        <w:t>c</w:t>
      </w:r>
      <w:r>
        <w:rPr>
          <w:sz w:val="24"/>
          <w:szCs w:val="24"/>
        </w:rPr>
        <w:t>y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of learned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spatial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representations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(these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are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domains of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robotics),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or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maximizing neurobiological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fidelity at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cellular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l</w:t>
      </w:r>
      <w:r>
        <w:rPr>
          <w:spacing w:val="-6"/>
          <w:sz w:val="24"/>
          <w:szCs w:val="24"/>
        </w:rPr>
        <w:t>e</w:t>
      </w:r>
      <w:r>
        <w:rPr>
          <w:spacing w:val="-4"/>
          <w:sz w:val="24"/>
          <w:szCs w:val="24"/>
        </w:rPr>
        <w:t>v</w:t>
      </w:r>
      <w:r>
        <w:rPr>
          <w:sz w:val="24"/>
          <w:szCs w:val="24"/>
        </w:rPr>
        <w:t>el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>or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bel</w:t>
      </w:r>
      <w:r>
        <w:rPr>
          <w:spacing w:val="-6"/>
          <w:sz w:val="24"/>
          <w:szCs w:val="24"/>
        </w:rPr>
        <w:t>o</w:t>
      </w:r>
      <w:r>
        <w:rPr>
          <w:spacing w:val="-16"/>
          <w:sz w:val="24"/>
          <w:szCs w:val="24"/>
        </w:rPr>
        <w:t>w</w:t>
      </w:r>
      <w:r>
        <w:rPr>
          <w:sz w:val="24"/>
          <w:szCs w:val="24"/>
        </w:rPr>
        <w:t xml:space="preserve">. 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Although</w:t>
      </w:r>
      <w:r>
        <w:rPr>
          <w:spacing w:val="1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uilding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neuro- scientific</w:t>
      </w:r>
      <w:r>
        <w:rPr>
          <w:spacing w:val="-18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e</w:t>
      </w:r>
      <w:r>
        <w:rPr>
          <w:sz w:val="24"/>
          <w:szCs w:val="24"/>
        </w:rPr>
        <w:t>vidence,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our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concern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modelling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spatial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information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processing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Marr</w:t>
      </w:r>
      <w:r>
        <w:rPr>
          <w:spacing w:val="-13"/>
          <w:sz w:val="24"/>
          <w:szCs w:val="24"/>
        </w:rPr>
        <w:t>’</w:t>
      </w:r>
      <w:r>
        <w:rPr>
          <w:sz w:val="24"/>
          <w:szCs w:val="24"/>
        </w:rPr>
        <w:t>s algorithmic</w:t>
      </w:r>
      <w:r>
        <w:rPr>
          <w:spacing w:val="-21"/>
          <w:sz w:val="24"/>
          <w:szCs w:val="24"/>
        </w:rPr>
        <w:t xml:space="preserve"> </w:t>
      </w:r>
      <w:r>
        <w:rPr>
          <w:sz w:val="24"/>
          <w:szCs w:val="24"/>
        </w:rPr>
        <w:t>l</w:t>
      </w:r>
      <w:r>
        <w:rPr>
          <w:spacing w:val="-6"/>
          <w:sz w:val="24"/>
          <w:szCs w:val="24"/>
        </w:rPr>
        <w:t>e</w:t>
      </w:r>
      <w:r>
        <w:rPr>
          <w:spacing w:val="-4"/>
          <w:sz w:val="24"/>
          <w:szCs w:val="24"/>
        </w:rPr>
        <w:t>v</w:t>
      </w:r>
      <w:r>
        <w:rPr>
          <w:sz w:val="24"/>
          <w:szCs w:val="24"/>
        </w:rPr>
        <w:t>el</w:t>
      </w:r>
      <w:r>
        <w:rPr>
          <w:spacing w:val="-15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analysis</w:t>
      </w:r>
      <w:r>
        <w:rPr>
          <w:spacing w:val="-18"/>
          <w:sz w:val="24"/>
          <w:szCs w:val="24"/>
        </w:rPr>
        <w:t xml:space="preserve"> </w:t>
      </w:r>
      <w:r>
        <w:rPr>
          <w:sz w:val="24"/>
          <w:szCs w:val="24"/>
        </w:rPr>
        <w:t>(Marr</w:t>
      </w:r>
      <w:r>
        <w:rPr>
          <w:spacing w:val="-16"/>
          <w:sz w:val="24"/>
          <w:szCs w:val="24"/>
        </w:rPr>
        <w:t xml:space="preserve"> </w:t>
      </w:r>
      <w:r>
        <w:rPr>
          <w:sz w:val="24"/>
          <w:szCs w:val="24"/>
        </w:rPr>
        <w:t>&amp;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Poggio,</w:t>
      </w:r>
      <w:r>
        <w:rPr>
          <w:spacing w:val="-17"/>
          <w:sz w:val="24"/>
          <w:szCs w:val="24"/>
        </w:rPr>
        <w:t xml:space="preserve"> </w:t>
      </w:r>
      <w:r>
        <w:rPr>
          <w:sz w:val="24"/>
          <w:szCs w:val="24"/>
        </w:rPr>
        <w:t>1976;</w:t>
      </w:r>
      <w:r>
        <w:rPr>
          <w:spacing w:val="-15"/>
          <w:sz w:val="24"/>
          <w:szCs w:val="24"/>
        </w:rPr>
        <w:t xml:space="preserve"> </w:t>
      </w:r>
      <w:r>
        <w:rPr>
          <w:sz w:val="24"/>
          <w:szCs w:val="24"/>
        </w:rPr>
        <w:t>Poggio</w:t>
      </w:r>
      <w:r>
        <w:rPr>
          <w:spacing w:val="-17"/>
          <w:sz w:val="24"/>
          <w:szCs w:val="24"/>
        </w:rPr>
        <w:t xml:space="preserve"> </w:t>
      </w:r>
      <w:r>
        <w:rPr>
          <w:sz w:val="24"/>
          <w:szCs w:val="24"/>
        </w:rPr>
        <w:t>&amp;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Marr,</w:t>
      </w:r>
      <w:r>
        <w:rPr>
          <w:spacing w:val="-15"/>
          <w:sz w:val="24"/>
          <w:szCs w:val="24"/>
        </w:rPr>
        <w:t xml:space="preserve"> </w:t>
      </w:r>
      <w:r>
        <w:rPr>
          <w:sz w:val="24"/>
          <w:szCs w:val="24"/>
        </w:rPr>
        <w:t>1977),</w:t>
      </w:r>
      <w:r>
        <w:rPr>
          <w:spacing w:val="-14"/>
          <w:sz w:val="24"/>
          <w:szCs w:val="24"/>
        </w:rPr>
        <w:t xml:space="preserve"> </w:t>
      </w:r>
      <w:r>
        <w:rPr>
          <w:sz w:val="24"/>
          <w:szCs w:val="24"/>
        </w:rPr>
        <w:t>as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opposed to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e.g.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biological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neural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net</w:t>
      </w:r>
      <w:r>
        <w:rPr>
          <w:spacing w:val="-2"/>
          <w:sz w:val="24"/>
          <w:szCs w:val="24"/>
        </w:rPr>
        <w:t>w</w:t>
      </w:r>
      <w:r>
        <w:rPr>
          <w:sz w:val="24"/>
          <w:szCs w:val="24"/>
        </w:rPr>
        <w:t>orks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see</w:t>
      </w:r>
      <w:r>
        <w:rPr>
          <w:spacing w:val="-3"/>
          <w:sz w:val="24"/>
          <w:szCs w:val="24"/>
        </w:rPr>
        <w:t xml:space="preserve"> </w:t>
      </w:r>
      <w:r>
        <w:rPr>
          <w:spacing w:val="-19"/>
          <w:sz w:val="24"/>
          <w:szCs w:val="24"/>
        </w:rPr>
        <w:t>T</w:t>
      </w:r>
      <w:r>
        <w:rPr>
          <w:sz w:val="24"/>
          <w:szCs w:val="24"/>
        </w:rPr>
        <w:t>able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1.1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-,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with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single</w:t>
      </w:r>
      <w:r>
        <w:rPr>
          <w:spacing w:val="-6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e</w:t>
      </w:r>
      <w:r>
        <w:rPr>
          <w:sz w:val="24"/>
          <w:szCs w:val="24"/>
        </w:rPr>
        <w:t>xception.</w:t>
      </w:r>
    </w:p>
    <w:p w14:paraId="4FEAA82C" w14:textId="77777777" w:rsidR="00EB3AAC" w:rsidRDefault="00EB3AAC">
      <w:pPr>
        <w:spacing w:before="6" w:line="180" w:lineRule="exact"/>
        <w:rPr>
          <w:sz w:val="19"/>
          <w:szCs w:val="19"/>
        </w:rPr>
      </w:pPr>
    </w:p>
    <w:tbl>
      <w:tblPr>
        <w:tblW w:w="0" w:type="auto"/>
        <w:tblInd w:w="6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46"/>
        <w:gridCol w:w="3786"/>
        <w:gridCol w:w="2492"/>
      </w:tblGrid>
      <w:tr w:rsidR="00EB3AAC" w14:paraId="4903314B" w14:textId="77777777">
        <w:trPr>
          <w:trHeight w:hRule="exact" w:val="377"/>
        </w:trPr>
        <w:tc>
          <w:tcPr>
            <w:tcW w:w="2046" w:type="dxa"/>
            <w:tcBorders>
              <w:top w:val="nil"/>
              <w:left w:val="nil"/>
              <w:bottom w:val="single" w:sz="25" w:space="0" w:color="000000"/>
              <w:right w:val="single" w:sz="3" w:space="0" w:color="000000"/>
            </w:tcBorders>
          </w:tcPr>
          <w:p w14:paraId="7842904C" w14:textId="77777777" w:rsidR="00EB3AAC" w:rsidRDefault="00C229B0">
            <w:pPr>
              <w:spacing w:before="18"/>
              <w:ind w:left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↓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L</w:t>
            </w:r>
            <w:r>
              <w:rPr>
                <w:spacing w:val="-6"/>
                <w:sz w:val="24"/>
                <w:szCs w:val="24"/>
              </w:rPr>
              <w:t>e</w:t>
            </w:r>
            <w:r>
              <w:rPr>
                <w:spacing w:val="-4"/>
                <w:sz w:val="24"/>
                <w:szCs w:val="24"/>
              </w:rPr>
              <w:t>v</w:t>
            </w:r>
            <w:r>
              <w:rPr>
                <w:sz w:val="24"/>
                <w:szCs w:val="24"/>
              </w:rPr>
              <w:t>el</w:t>
            </w:r>
            <w:r>
              <w:rPr>
                <w:spacing w:val="-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analysis</w:t>
            </w:r>
          </w:p>
        </w:tc>
        <w:tc>
          <w:tcPr>
            <w:tcW w:w="3786" w:type="dxa"/>
            <w:tcBorders>
              <w:top w:val="nil"/>
              <w:left w:val="single" w:sz="3" w:space="0" w:color="000000"/>
              <w:bottom w:val="single" w:sz="25" w:space="0" w:color="000000"/>
              <w:right w:val="single" w:sz="3" w:space="0" w:color="000000"/>
            </w:tcBorders>
          </w:tcPr>
          <w:p w14:paraId="2CA6BE87" w14:textId="77777777" w:rsidR="00EB3AAC" w:rsidRDefault="00C229B0">
            <w:pPr>
              <w:spacing w:before="18"/>
              <w:ind w:left="1293" w:right="1293"/>
              <w:jc w:val="center"/>
              <w:rPr>
                <w:sz w:val="24"/>
                <w:szCs w:val="24"/>
              </w:rPr>
            </w:pPr>
            <w:r>
              <w:rPr>
                <w:w w:val="99"/>
                <w:sz w:val="24"/>
                <w:szCs w:val="24"/>
              </w:rPr>
              <w:t>Description</w:t>
            </w:r>
          </w:p>
        </w:tc>
        <w:tc>
          <w:tcPr>
            <w:tcW w:w="2492" w:type="dxa"/>
            <w:tcBorders>
              <w:top w:val="nil"/>
              <w:left w:val="single" w:sz="3" w:space="0" w:color="000000"/>
              <w:bottom w:val="single" w:sz="25" w:space="0" w:color="000000"/>
              <w:right w:val="nil"/>
            </w:tcBorders>
          </w:tcPr>
          <w:p w14:paraId="13E811E5" w14:textId="77777777" w:rsidR="00EB3AAC" w:rsidRDefault="00C229B0">
            <w:pPr>
              <w:spacing w:before="18"/>
              <w:ind w:left="66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this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w</w:t>
            </w:r>
            <w:r>
              <w:rPr>
                <w:sz w:val="24"/>
                <w:szCs w:val="24"/>
              </w:rPr>
              <w:t>ork</w:t>
            </w:r>
          </w:p>
        </w:tc>
      </w:tr>
      <w:tr w:rsidR="00EB3AAC" w14:paraId="78DE35DE" w14:textId="77777777">
        <w:trPr>
          <w:trHeight w:hRule="exact" w:val="1074"/>
        </w:trPr>
        <w:tc>
          <w:tcPr>
            <w:tcW w:w="2046" w:type="dxa"/>
            <w:tcBorders>
              <w:top w:val="single" w:sz="25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1A86DF71" w14:textId="77777777" w:rsidR="00EB3AAC" w:rsidRDefault="00EB3AAC">
            <w:pPr>
              <w:spacing w:before="5" w:line="140" w:lineRule="exact"/>
              <w:rPr>
                <w:sz w:val="15"/>
                <w:szCs w:val="15"/>
              </w:rPr>
            </w:pPr>
          </w:p>
          <w:p w14:paraId="4336B9AF" w14:textId="77777777" w:rsidR="00EB3AAC" w:rsidRDefault="00EB3AAC">
            <w:pPr>
              <w:spacing w:line="200" w:lineRule="exact"/>
            </w:pPr>
          </w:p>
          <w:p w14:paraId="257E3AEE" w14:textId="77777777" w:rsidR="00EB3AAC" w:rsidRDefault="00C229B0">
            <w:pPr>
              <w:ind w:left="1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spacing w:val="1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Computational</w:t>
            </w:r>
          </w:p>
        </w:tc>
        <w:tc>
          <w:tcPr>
            <w:tcW w:w="3786" w:type="dxa"/>
            <w:tcBorders>
              <w:top w:val="single" w:sz="25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6A77375" w14:textId="77777777" w:rsidR="00EB3AAC" w:rsidRDefault="00EB3AAC">
            <w:pPr>
              <w:spacing w:before="1" w:line="180" w:lineRule="exact"/>
              <w:rPr>
                <w:sz w:val="19"/>
                <w:szCs w:val="19"/>
              </w:rPr>
            </w:pPr>
          </w:p>
          <w:p w14:paraId="110535C9" w14:textId="77777777" w:rsidR="00EB3AAC" w:rsidRDefault="00C229B0">
            <w:pPr>
              <w:spacing w:line="301" w:lineRule="auto"/>
              <w:ind w:left="756" w:right="609" w:hanging="10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What</w:t>
            </w:r>
            <w:r>
              <w:rPr>
                <w:spacing w:val="-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problem(s)</w:t>
            </w:r>
            <w:r>
              <w:rPr>
                <w:spacing w:val="-1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does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the system</w:t>
            </w:r>
            <w:r>
              <w:rPr>
                <w:spacing w:val="-7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sol</w:t>
            </w:r>
            <w:r>
              <w:rPr>
                <w:spacing w:val="-4"/>
                <w:sz w:val="24"/>
                <w:szCs w:val="24"/>
              </w:rPr>
              <w:t>v</w:t>
            </w:r>
            <w:r>
              <w:rPr>
                <w:sz w:val="24"/>
                <w:szCs w:val="24"/>
              </w:rPr>
              <w:t>e,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and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w</w:t>
            </w:r>
            <w:r>
              <w:rPr>
                <w:spacing w:val="-1"/>
                <w:sz w:val="24"/>
                <w:szCs w:val="24"/>
              </w:rPr>
              <w:t>h</w:t>
            </w:r>
            <w:r>
              <w:rPr>
                <w:sz w:val="24"/>
                <w:szCs w:val="24"/>
              </w:rPr>
              <w:t>y?</w:t>
            </w:r>
          </w:p>
        </w:tc>
        <w:tc>
          <w:tcPr>
            <w:tcW w:w="2492" w:type="dxa"/>
            <w:tcBorders>
              <w:top w:val="single" w:sz="25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0FED1140" w14:textId="77777777" w:rsidR="00EB3AAC" w:rsidRDefault="00C229B0">
            <w:pPr>
              <w:spacing w:before="17"/>
              <w:ind w:left="578" w:right="578"/>
              <w:jc w:val="center"/>
              <w:rPr>
                <w:sz w:val="24"/>
                <w:szCs w:val="24"/>
              </w:rPr>
            </w:pPr>
            <w:r>
              <w:rPr>
                <w:w w:val="99"/>
                <w:sz w:val="24"/>
                <w:szCs w:val="24"/>
              </w:rPr>
              <w:t>Localization,</w:t>
            </w:r>
          </w:p>
          <w:p w14:paraId="14BB84B1" w14:textId="77777777" w:rsidR="00EB3AAC" w:rsidRDefault="00C229B0">
            <w:pPr>
              <w:spacing w:before="70" w:line="301" w:lineRule="auto"/>
              <w:ind w:left="197" w:right="19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Map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error</w:t>
            </w:r>
            <w:r>
              <w:rPr>
                <w:spacing w:val="-5"/>
                <w:sz w:val="24"/>
                <w:szCs w:val="24"/>
              </w:rPr>
              <w:t xml:space="preserve"> </w:t>
            </w:r>
            <w:r>
              <w:rPr>
                <w:w w:val="99"/>
                <w:sz w:val="24"/>
                <w:szCs w:val="24"/>
              </w:rPr>
              <w:t xml:space="preserve">correction, </w:t>
            </w:r>
            <w:r>
              <w:rPr>
                <w:sz w:val="24"/>
                <w:szCs w:val="24"/>
              </w:rPr>
              <w:t>Map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w w:val="99"/>
                <w:sz w:val="24"/>
                <w:szCs w:val="24"/>
              </w:rPr>
              <w:t>structuring</w:t>
            </w:r>
          </w:p>
        </w:tc>
      </w:tr>
      <w:tr w:rsidR="00EB3AAC" w14:paraId="1EED4EAB" w14:textId="77777777">
        <w:trPr>
          <w:trHeight w:hRule="exact" w:val="701"/>
        </w:trPr>
        <w:tc>
          <w:tcPr>
            <w:tcW w:w="2046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7FC56EFE" w14:textId="77777777" w:rsidR="00EB3AAC" w:rsidRDefault="00C229B0">
            <w:pPr>
              <w:spacing w:before="18" w:line="301" w:lineRule="auto"/>
              <w:ind w:left="153" w:right="112" w:firstLine="9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>
              <w:rPr>
                <w:spacing w:val="12"/>
                <w:sz w:val="24"/>
                <w:szCs w:val="24"/>
              </w:rPr>
              <w:t xml:space="preserve"> </w:t>
            </w:r>
            <w:r>
              <w:rPr>
                <w:w w:val="105"/>
                <w:sz w:val="24"/>
                <w:szCs w:val="24"/>
              </w:rPr>
              <w:t xml:space="preserve">Algorithmic/ </w:t>
            </w:r>
            <w:r>
              <w:rPr>
                <w:w w:val="111"/>
                <w:sz w:val="24"/>
                <w:szCs w:val="24"/>
              </w:rPr>
              <w:t>Rep</w:t>
            </w:r>
            <w:r>
              <w:rPr>
                <w:spacing w:val="-4"/>
                <w:w w:val="111"/>
                <w:sz w:val="24"/>
                <w:szCs w:val="24"/>
              </w:rPr>
              <w:t>r</w:t>
            </w:r>
            <w:r>
              <w:rPr>
                <w:w w:val="106"/>
                <w:sz w:val="24"/>
                <w:szCs w:val="24"/>
              </w:rPr>
              <w:t>esentational</w:t>
            </w:r>
          </w:p>
        </w:tc>
        <w:tc>
          <w:tcPr>
            <w:tcW w:w="37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4401576" w14:textId="77777777" w:rsidR="00EB3AAC" w:rsidRDefault="00C229B0">
            <w:pPr>
              <w:spacing w:before="18" w:line="301" w:lineRule="auto"/>
              <w:ind w:left="120" w:right="78" w:firstLine="1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</w:t>
            </w:r>
            <w:r>
              <w:rPr>
                <w:spacing w:val="-6"/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>w</w:t>
            </w:r>
            <w:r>
              <w:rPr>
                <w:spacing w:val="-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might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it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sol</w:t>
            </w:r>
            <w:r>
              <w:rPr>
                <w:spacing w:val="-4"/>
                <w:sz w:val="24"/>
                <w:szCs w:val="24"/>
              </w:rPr>
              <w:t>v</w:t>
            </w:r>
            <w:r>
              <w:rPr>
                <w:sz w:val="24"/>
                <w:szCs w:val="24"/>
              </w:rPr>
              <w:t>e</w:t>
            </w:r>
            <w:r>
              <w:rPr>
                <w:spacing w:val="-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them?</w:t>
            </w:r>
            <w:r>
              <w:rPr>
                <w:spacing w:val="8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(Using what</w:t>
            </w:r>
            <w:r>
              <w:rPr>
                <w:spacing w:val="-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representations</w:t>
            </w:r>
            <w:r>
              <w:rPr>
                <w:spacing w:val="-1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and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processes?)</w:t>
            </w:r>
          </w:p>
        </w:tc>
        <w:tc>
          <w:tcPr>
            <w:tcW w:w="24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39842E34" w14:textId="77777777" w:rsidR="00EB3AAC" w:rsidRDefault="00C229B0">
            <w:pPr>
              <w:spacing w:before="18" w:line="301" w:lineRule="auto"/>
              <w:ind w:left="374" w:right="332" w:firstLine="2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Cognit</w:t>
            </w:r>
            <w:r>
              <w:rPr>
                <w:spacing w:val="-6"/>
                <w:sz w:val="24"/>
                <w:szCs w:val="24"/>
              </w:rPr>
              <w:t>i</w:t>
            </w:r>
            <w:r>
              <w:rPr>
                <w:spacing w:val="-4"/>
                <w:sz w:val="24"/>
                <w:szCs w:val="24"/>
              </w:rPr>
              <w:t>v</w:t>
            </w:r>
            <w:r>
              <w:rPr>
                <w:sz w:val="24"/>
                <w:szCs w:val="24"/>
              </w:rPr>
              <w:t>e</w:t>
            </w:r>
            <w:r>
              <w:rPr>
                <w:spacing w:val="-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models of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spatial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memory</w:t>
            </w:r>
          </w:p>
        </w:tc>
      </w:tr>
      <w:tr w:rsidR="00EB3AAC" w14:paraId="2F82CB8A" w14:textId="77777777">
        <w:trPr>
          <w:trHeight w:hRule="exact" w:val="1044"/>
        </w:trPr>
        <w:tc>
          <w:tcPr>
            <w:tcW w:w="2046" w:type="dxa"/>
            <w:tcBorders>
              <w:top w:val="single" w:sz="3" w:space="0" w:color="000000"/>
              <w:left w:val="nil"/>
              <w:bottom w:val="nil"/>
              <w:right w:val="single" w:sz="3" w:space="0" w:color="000000"/>
            </w:tcBorders>
          </w:tcPr>
          <w:p w14:paraId="10EFBE6E" w14:textId="77777777" w:rsidR="00EB3AAC" w:rsidRDefault="00EB3AAC">
            <w:pPr>
              <w:spacing w:before="6" w:line="140" w:lineRule="exact"/>
              <w:rPr>
                <w:sz w:val="15"/>
                <w:szCs w:val="15"/>
              </w:rPr>
            </w:pPr>
          </w:p>
          <w:p w14:paraId="5869404D" w14:textId="77777777" w:rsidR="00EB3AAC" w:rsidRDefault="00EB3AAC">
            <w:pPr>
              <w:spacing w:line="200" w:lineRule="exact"/>
            </w:pPr>
          </w:p>
          <w:p w14:paraId="58D4A89B" w14:textId="77777777" w:rsidR="00EB3AAC" w:rsidRDefault="00C229B0">
            <w:pPr>
              <w:ind w:left="13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  <w:r>
              <w:rPr>
                <w:spacing w:val="1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Implementation</w:t>
            </w:r>
          </w:p>
        </w:tc>
        <w:tc>
          <w:tcPr>
            <w:tcW w:w="3786" w:type="dxa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14:paraId="71552BF4" w14:textId="77777777" w:rsidR="00EB3AAC" w:rsidRDefault="00EB3AAC">
            <w:pPr>
              <w:spacing w:before="6" w:line="140" w:lineRule="exact"/>
              <w:rPr>
                <w:sz w:val="15"/>
                <w:szCs w:val="15"/>
              </w:rPr>
            </w:pPr>
          </w:p>
          <w:p w14:paraId="6B843430" w14:textId="77777777" w:rsidR="00EB3AAC" w:rsidRDefault="00EB3AAC">
            <w:pPr>
              <w:spacing w:line="200" w:lineRule="exact"/>
            </w:pPr>
          </w:p>
          <w:p w14:paraId="49D2FBB7" w14:textId="77777777" w:rsidR="00EB3AAC" w:rsidRDefault="00C229B0">
            <w:pPr>
              <w:ind w:left="2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</w:t>
            </w:r>
            <w:r>
              <w:rPr>
                <w:spacing w:val="-6"/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>w</w:t>
            </w:r>
            <w:r>
              <w:rPr>
                <w:spacing w:val="-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is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it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implemented</w:t>
            </w:r>
            <w:r>
              <w:rPr>
                <w:spacing w:val="-1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</w:t>
            </w:r>
            <w:r>
              <w:rPr>
                <w:spacing w:val="-1"/>
                <w:sz w:val="24"/>
                <w:szCs w:val="24"/>
              </w:rPr>
              <w:t>h</w:t>
            </w:r>
            <w:r>
              <w:rPr>
                <w:sz w:val="24"/>
                <w:szCs w:val="24"/>
              </w:rPr>
              <w:t>ysically?</w:t>
            </w:r>
          </w:p>
        </w:tc>
        <w:tc>
          <w:tcPr>
            <w:tcW w:w="2492" w:type="dxa"/>
            <w:tcBorders>
              <w:top w:val="single" w:sz="3" w:space="0" w:color="000000"/>
              <w:left w:val="single" w:sz="3" w:space="0" w:color="000000"/>
              <w:bottom w:val="nil"/>
              <w:right w:val="nil"/>
            </w:tcBorders>
          </w:tcPr>
          <w:p w14:paraId="3E0F7312" w14:textId="77777777" w:rsidR="00EB3AAC" w:rsidRDefault="00C229B0">
            <w:pPr>
              <w:spacing w:before="18" w:line="301" w:lineRule="auto"/>
              <w:ind w:left="147" w:right="14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Place,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grid,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w w:val="99"/>
                <w:sz w:val="24"/>
                <w:szCs w:val="24"/>
              </w:rPr>
              <w:t xml:space="preserve">head- </w:t>
            </w:r>
            <w:r>
              <w:rPr>
                <w:sz w:val="24"/>
                <w:szCs w:val="24"/>
              </w:rPr>
              <w:t>direction,</w:t>
            </w:r>
            <w:r>
              <w:rPr>
                <w:spacing w:val="-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border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w w:val="99"/>
                <w:sz w:val="24"/>
                <w:szCs w:val="24"/>
              </w:rPr>
              <w:t>cells,</w:t>
            </w:r>
          </w:p>
          <w:p w14:paraId="71BE6057" w14:textId="77777777" w:rsidR="00EB3AAC" w:rsidRDefault="00C229B0">
            <w:pPr>
              <w:spacing w:before="2"/>
              <w:ind w:left="82" w:right="8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...</w:t>
            </w:r>
            <w:r>
              <w:rPr>
                <w:spacing w:val="1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(Hartl</w:t>
            </w:r>
            <w:r>
              <w:rPr>
                <w:spacing w:val="-4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y</w:t>
            </w:r>
            <w:r>
              <w:rPr>
                <w:spacing w:val="-8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et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al.,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w w:val="99"/>
                <w:sz w:val="24"/>
                <w:szCs w:val="24"/>
              </w:rPr>
              <w:t>2014)</w:t>
            </w:r>
          </w:p>
        </w:tc>
      </w:tr>
    </w:tbl>
    <w:p w14:paraId="47C73032" w14:textId="77777777" w:rsidR="00EB3AAC" w:rsidRDefault="00EB3AAC">
      <w:pPr>
        <w:spacing w:before="8" w:line="160" w:lineRule="exact"/>
        <w:rPr>
          <w:sz w:val="17"/>
          <w:szCs w:val="17"/>
        </w:rPr>
      </w:pPr>
    </w:p>
    <w:p w14:paraId="3F90B772" w14:textId="77777777" w:rsidR="00EB3AAC" w:rsidRDefault="00C229B0">
      <w:pPr>
        <w:spacing w:before="19" w:line="251" w:lineRule="auto"/>
        <w:ind w:left="610" w:right="173"/>
        <w:rPr>
          <w:sz w:val="24"/>
          <w:szCs w:val="24"/>
        </w:rPr>
      </w:pPr>
      <w:r>
        <w:rPr>
          <w:spacing w:val="-22"/>
          <w:sz w:val="24"/>
          <w:szCs w:val="24"/>
        </w:rPr>
        <w:t>T</w:t>
      </w:r>
      <w:r>
        <w:rPr>
          <w:sz w:val="24"/>
          <w:szCs w:val="24"/>
        </w:rPr>
        <w:t>able</w:t>
      </w:r>
      <w:r>
        <w:rPr>
          <w:spacing w:val="53"/>
          <w:sz w:val="24"/>
          <w:szCs w:val="24"/>
        </w:rPr>
        <w:t xml:space="preserve"> </w:t>
      </w:r>
      <w:r>
        <w:rPr>
          <w:sz w:val="24"/>
          <w:szCs w:val="24"/>
        </w:rPr>
        <w:t>1.1:</w:t>
      </w:r>
      <w:r>
        <w:rPr>
          <w:spacing w:val="60"/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>
        <w:rPr>
          <w:spacing w:val="-10"/>
          <w:sz w:val="24"/>
          <w:szCs w:val="24"/>
        </w:rPr>
        <w:t>n</w:t>
      </w:r>
      <w:r>
        <w:rPr>
          <w:spacing w:val="-2"/>
          <w:sz w:val="24"/>
          <w:szCs w:val="24"/>
        </w:rPr>
        <w:t>v</w:t>
      </w:r>
      <w:r>
        <w:rPr>
          <w:sz w:val="24"/>
          <w:szCs w:val="24"/>
        </w:rPr>
        <w:t xml:space="preserve">estigating 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 xml:space="preserve">spatial 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 xml:space="preserve">mechanisms 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29"/>
          <w:sz w:val="24"/>
          <w:szCs w:val="24"/>
        </w:rPr>
        <w:t xml:space="preserve"> </w:t>
      </w:r>
      <w:r>
        <w:rPr>
          <w:sz w:val="24"/>
          <w:szCs w:val="24"/>
        </w:rPr>
        <w:t>Marr</w:t>
      </w:r>
      <w:r>
        <w:rPr>
          <w:spacing w:val="-9"/>
          <w:sz w:val="24"/>
          <w:szCs w:val="24"/>
        </w:rPr>
        <w:t>’</w:t>
      </w:r>
      <w:r>
        <w:rPr>
          <w:sz w:val="24"/>
          <w:szCs w:val="24"/>
        </w:rPr>
        <w:t xml:space="preserve">s </w:t>
      </w:r>
      <w:r>
        <w:rPr>
          <w:spacing w:val="29"/>
          <w:sz w:val="24"/>
          <w:szCs w:val="24"/>
        </w:rPr>
        <w:t xml:space="preserve"> </w:t>
      </w:r>
      <w:r>
        <w:rPr>
          <w:sz w:val="24"/>
          <w:szCs w:val="24"/>
        </w:rPr>
        <w:t>(1976)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l</w:t>
      </w:r>
      <w:r>
        <w:rPr>
          <w:spacing w:val="-4"/>
          <w:sz w:val="24"/>
          <w:szCs w:val="24"/>
        </w:rPr>
        <w:t>e</w:t>
      </w:r>
      <w:r>
        <w:rPr>
          <w:spacing w:val="-2"/>
          <w:sz w:val="24"/>
          <w:szCs w:val="24"/>
        </w:rPr>
        <w:t>v</w:t>
      </w:r>
      <w:r>
        <w:rPr>
          <w:sz w:val="24"/>
          <w:szCs w:val="24"/>
        </w:rPr>
        <w:t>els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15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analysis</w:t>
      </w:r>
      <w:r>
        <w:rPr>
          <w:w w:val="99"/>
          <w:sz w:val="24"/>
          <w:szCs w:val="24"/>
        </w:rPr>
        <w:t xml:space="preserve">. </w:t>
      </w:r>
      <w:r>
        <w:rPr>
          <w:sz w:val="24"/>
          <w:szCs w:val="24"/>
        </w:rPr>
        <w:t>The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present</w:t>
      </w:r>
      <w:r>
        <w:rPr>
          <w:spacing w:val="-7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w</w:t>
      </w:r>
      <w:r>
        <w:rPr>
          <w:sz w:val="24"/>
          <w:szCs w:val="24"/>
        </w:rPr>
        <w:t>ork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mostly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concerned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with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second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l</w:t>
      </w:r>
      <w:r>
        <w:rPr>
          <w:spacing w:val="-6"/>
          <w:sz w:val="24"/>
          <w:szCs w:val="24"/>
        </w:rPr>
        <w:t>e</w:t>
      </w:r>
      <w:r>
        <w:rPr>
          <w:spacing w:val="-4"/>
          <w:sz w:val="24"/>
          <w:szCs w:val="24"/>
        </w:rPr>
        <w:t>v</w:t>
      </w:r>
      <w:r>
        <w:rPr>
          <w:sz w:val="24"/>
          <w:szCs w:val="24"/>
        </w:rPr>
        <w:t>el.</w:t>
      </w:r>
    </w:p>
    <w:p w14:paraId="2DDA5C9E" w14:textId="77777777" w:rsidR="00EB3AAC" w:rsidRDefault="00EB3AAC">
      <w:pPr>
        <w:spacing w:before="4" w:line="240" w:lineRule="exact"/>
        <w:rPr>
          <w:sz w:val="24"/>
          <w:szCs w:val="24"/>
        </w:rPr>
      </w:pPr>
    </w:p>
    <w:p w14:paraId="2D1FE8D3" w14:textId="77777777" w:rsidR="00EB3AAC" w:rsidRDefault="00C229B0">
      <w:pPr>
        <w:spacing w:line="251" w:lineRule="auto"/>
        <w:ind w:left="610" w:right="173" w:firstLine="351"/>
        <w:jc w:val="both"/>
        <w:rPr>
          <w:sz w:val="24"/>
          <w:szCs w:val="24"/>
        </w:rPr>
      </w:pPr>
      <w:r>
        <w:rPr>
          <w:sz w:val="24"/>
          <w:szCs w:val="24"/>
        </w:rPr>
        <w:t>Unli</w:t>
      </w:r>
      <w:r>
        <w:rPr>
          <w:spacing w:val="-2"/>
          <w:sz w:val="24"/>
          <w:szCs w:val="24"/>
        </w:rPr>
        <w:t>k</w:t>
      </w:r>
      <w:r>
        <w:rPr>
          <w:sz w:val="24"/>
          <w:szCs w:val="24"/>
        </w:rPr>
        <w:t>e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rest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our</w:t>
      </w:r>
      <w:r>
        <w:rPr>
          <w:spacing w:val="8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w</w:t>
      </w:r>
      <w:r>
        <w:rPr>
          <w:sz w:val="24"/>
          <w:szCs w:val="24"/>
        </w:rPr>
        <w:t>ork,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>we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5"/>
          <w:sz w:val="24"/>
          <w:szCs w:val="24"/>
        </w:rPr>
        <w:t>a</w:t>
      </w:r>
      <w:r>
        <w:rPr>
          <w:spacing w:val="-4"/>
          <w:sz w:val="24"/>
          <w:szCs w:val="24"/>
        </w:rPr>
        <w:t>v</w:t>
      </w:r>
      <w:r>
        <w:rPr>
          <w:sz w:val="24"/>
          <w:szCs w:val="24"/>
        </w:rPr>
        <w:t>e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>
        <w:rPr>
          <w:spacing w:val="-10"/>
          <w:sz w:val="24"/>
          <w:szCs w:val="24"/>
        </w:rPr>
        <w:t>n</w:t>
      </w:r>
      <w:r>
        <w:rPr>
          <w:spacing w:val="-4"/>
          <w:sz w:val="24"/>
          <w:szCs w:val="24"/>
        </w:rPr>
        <w:t>v</w:t>
      </w:r>
      <w:r>
        <w:rPr>
          <w:sz w:val="24"/>
          <w:szCs w:val="24"/>
        </w:rPr>
        <w:t>esti</w:t>
      </w:r>
      <w:r>
        <w:rPr>
          <w:spacing w:val="-1"/>
          <w:sz w:val="24"/>
          <w:szCs w:val="24"/>
        </w:rPr>
        <w:t>g</w:t>
      </w:r>
      <w:r>
        <w:rPr>
          <w:sz w:val="24"/>
          <w:szCs w:val="24"/>
        </w:rPr>
        <w:t>ated the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plausibility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Bayesian spatial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cue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int</w:t>
      </w:r>
      <w:r>
        <w:rPr>
          <w:spacing w:val="-4"/>
          <w:sz w:val="24"/>
          <w:szCs w:val="24"/>
        </w:rPr>
        <w:t>e</w:t>
      </w:r>
      <w:r>
        <w:rPr>
          <w:sz w:val="24"/>
          <w:szCs w:val="24"/>
        </w:rPr>
        <w:t>gration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both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Marr</w:t>
      </w:r>
      <w:r>
        <w:rPr>
          <w:spacing w:val="-13"/>
          <w:sz w:val="24"/>
          <w:szCs w:val="24"/>
        </w:rPr>
        <w:t>’</w:t>
      </w:r>
      <w:r>
        <w:rPr>
          <w:sz w:val="24"/>
          <w:szCs w:val="24"/>
        </w:rPr>
        <w:t>s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algorithmic (Chapter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5)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implementation l</w:t>
      </w:r>
      <w:r>
        <w:rPr>
          <w:spacing w:val="-6"/>
          <w:sz w:val="24"/>
          <w:szCs w:val="24"/>
        </w:rPr>
        <w:t>e</w:t>
      </w:r>
      <w:r>
        <w:rPr>
          <w:spacing w:val="-4"/>
          <w:sz w:val="24"/>
          <w:szCs w:val="24"/>
        </w:rPr>
        <w:t>v</w:t>
      </w:r>
      <w:r>
        <w:rPr>
          <w:sz w:val="24"/>
          <w:szCs w:val="24"/>
        </w:rPr>
        <w:t>el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(Chapter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3),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order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maintain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the desirable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criteria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both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psychological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and neural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plausibility for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our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other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 xml:space="preserve">models. 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Although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this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mechanism has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been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empi</w:t>
      </w:r>
      <w:r>
        <w:rPr>
          <w:spacing w:val="-5"/>
          <w:sz w:val="24"/>
          <w:szCs w:val="24"/>
        </w:rPr>
        <w:t>r</w:t>
      </w:r>
      <w:r>
        <w:rPr>
          <w:sz w:val="24"/>
          <w:szCs w:val="24"/>
        </w:rPr>
        <w:t>- ically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substantiated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>beh</w:t>
      </w:r>
      <w:r>
        <w:rPr>
          <w:spacing w:val="-5"/>
          <w:sz w:val="24"/>
          <w:szCs w:val="24"/>
        </w:rPr>
        <w:t>a</w:t>
      </w:r>
      <w:r>
        <w:rPr>
          <w:sz w:val="24"/>
          <w:szCs w:val="24"/>
        </w:rPr>
        <w:t>vioural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l</w:t>
      </w:r>
      <w:r>
        <w:rPr>
          <w:spacing w:val="-6"/>
          <w:sz w:val="24"/>
          <w:szCs w:val="24"/>
        </w:rPr>
        <w:t>e</w:t>
      </w:r>
      <w:r>
        <w:rPr>
          <w:spacing w:val="-4"/>
          <w:sz w:val="24"/>
          <w:szCs w:val="24"/>
        </w:rPr>
        <w:t>v</w:t>
      </w:r>
      <w:r>
        <w:rPr>
          <w:sz w:val="24"/>
          <w:szCs w:val="24"/>
        </w:rPr>
        <w:t>el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before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(Cheng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et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al.,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2007;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Nardini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et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al.,</w:t>
      </w:r>
    </w:p>
    <w:p w14:paraId="3C33AECF" w14:textId="77777777" w:rsidR="00EB3AAC" w:rsidRDefault="00C229B0">
      <w:pPr>
        <w:spacing w:line="251" w:lineRule="auto"/>
        <w:ind w:left="610" w:right="173"/>
        <w:rPr>
          <w:sz w:val="24"/>
          <w:szCs w:val="24"/>
        </w:rPr>
      </w:pPr>
      <w:r>
        <w:pict w14:anchorId="5920DD4C">
          <v:group id="_x0000_s2056" style="position:absolute;left:0;text-align:left;margin-left:114.5pt;margin-top:34.4pt;width:164.4pt;height:0;z-index:-251659264;mso-position-horizontal-relative:page" coordorigin="2290,689" coordsize="3288,0">
            <v:polyline id="_x0000_s2057" style="position:absolute" points="4580,1378,7869,1378" coordorigin="2290,689" coordsize="3288,0" filled="f" strokeweight="5054emu">
              <v:path arrowok="t"/>
            </v:polyline>
            <w10:wrap anchorx="page"/>
          </v:group>
        </w:pict>
      </w:r>
      <w:r>
        <w:rPr>
          <w:sz w:val="24"/>
          <w:szCs w:val="24"/>
        </w:rPr>
        <w:t>2008),</w:t>
      </w:r>
      <w:r>
        <w:rPr>
          <w:spacing w:val="-16"/>
          <w:sz w:val="24"/>
          <w:szCs w:val="24"/>
        </w:rPr>
        <w:t xml:space="preserve"> </w:t>
      </w:r>
      <w:r>
        <w:rPr>
          <w:sz w:val="24"/>
          <w:szCs w:val="24"/>
        </w:rPr>
        <w:t>its</w:t>
      </w:r>
      <w:r>
        <w:rPr>
          <w:spacing w:val="-14"/>
          <w:sz w:val="24"/>
          <w:szCs w:val="24"/>
        </w:rPr>
        <w:t xml:space="preserve"> </w:t>
      </w:r>
      <w:r>
        <w:rPr>
          <w:sz w:val="24"/>
          <w:szCs w:val="24"/>
        </w:rPr>
        <w:t>neural</w:t>
      </w:r>
      <w:r>
        <w:rPr>
          <w:spacing w:val="-18"/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implementation</w:t>
      </w:r>
      <w:r>
        <w:rPr>
          <w:spacing w:val="-11"/>
          <w:w w:val="99"/>
          <w:sz w:val="24"/>
          <w:szCs w:val="24"/>
        </w:rPr>
        <w:t xml:space="preserve"> </w:t>
      </w:r>
      <w:r>
        <w:rPr>
          <w:sz w:val="24"/>
          <w:szCs w:val="24"/>
        </w:rPr>
        <w:t>has</w:t>
      </w:r>
      <w:r>
        <w:rPr>
          <w:spacing w:val="-15"/>
          <w:sz w:val="24"/>
          <w:szCs w:val="24"/>
        </w:rPr>
        <w:t xml:space="preserve"> </w:t>
      </w:r>
      <w:r>
        <w:rPr>
          <w:sz w:val="24"/>
          <w:szCs w:val="24"/>
        </w:rPr>
        <w:t>remained</w:t>
      </w:r>
      <w:r>
        <w:rPr>
          <w:spacing w:val="-21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-14"/>
          <w:sz w:val="24"/>
          <w:szCs w:val="24"/>
        </w:rPr>
        <w:t xml:space="preserve"> </w:t>
      </w:r>
      <w:r>
        <w:rPr>
          <w:sz w:val="24"/>
          <w:szCs w:val="24"/>
        </w:rPr>
        <w:t>doubt,</w:t>
      </w:r>
      <w:r>
        <w:rPr>
          <w:spacing w:val="-16"/>
          <w:sz w:val="24"/>
          <w:szCs w:val="24"/>
        </w:rPr>
        <w:t xml:space="preserve"> </w:t>
      </w:r>
      <w:r>
        <w:rPr>
          <w:sz w:val="24"/>
          <w:szCs w:val="24"/>
        </w:rPr>
        <w:t>with</w:t>
      </w:r>
      <w:r>
        <w:rPr>
          <w:spacing w:val="-16"/>
          <w:sz w:val="24"/>
          <w:szCs w:val="24"/>
        </w:rPr>
        <w:t xml:space="preserve"> </w:t>
      </w:r>
      <w:r>
        <w:rPr>
          <w:sz w:val="24"/>
          <w:szCs w:val="24"/>
        </w:rPr>
        <w:t>current</w:t>
      </w:r>
      <w:r>
        <w:rPr>
          <w:spacing w:val="-19"/>
          <w:sz w:val="24"/>
          <w:szCs w:val="24"/>
        </w:rPr>
        <w:t xml:space="preserve"> </w:t>
      </w:r>
      <w:r>
        <w:rPr>
          <w:sz w:val="24"/>
          <w:szCs w:val="24"/>
        </w:rPr>
        <w:t>mechanistic</w:t>
      </w:r>
      <w:r>
        <w:rPr>
          <w:spacing w:val="-23"/>
          <w:sz w:val="24"/>
          <w:szCs w:val="24"/>
        </w:rPr>
        <w:t xml:space="preserve"> </w:t>
      </w:r>
      <w:r>
        <w:rPr>
          <w:sz w:val="24"/>
          <w:szCs w:val="24"/>
        </w:rPr>
        <w:t>mod- els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Bayesian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inference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brains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making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assumptions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not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fully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consistent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with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</w:p>
    <w:p w14:paraId="25C611F8" w14:textId="77777777" w:rsidR="00EB3AAC" w:rsidRDefault="00EB3AAC">
      <w:pPr>
        <w:spacing w:before="8" w:line="140" w:lineRule="exact"/>
        <w:rPr>
          <w:sz w:val="14"/>
          <w:szCs w:val="14"/>
        </w:rPr>
      </w:pPr>
    </w:p>
    <w:p w14:paraId="3AAC179C" w14:textId="77777777" w:rsidR="00EB3AAC" w:rsidRDefault="00C229B0">
      <w:pPr>
        <w:spacing w:line="249" w:lineRule="auto"/>
        <w:ind w:left="610" w:right="180" w:firstLine="359"/>
        <w:jc w:val="both"/>
        <w:sectPr w:rsidR="00EB3AAC">
          <w:footerReference w:type="default" r:id="rId15"/>
          <w:pgSz w:w="11920" w:h="16840"/>
          <w:pgMar w:top="1380" w:right="1180" w:bottom="280" w:left="1680" w:header="0" w:footer="0" w:gutter="0"/>
          <w:cols w:space="720"/>
        </w:sectPr>
      </w:pPr>
      <w:commentRangeStart w:id="5"/>
      <w:r>
        <w:t>Human</w:t>
      </w:r>
      <w:r>
        <w:rPr>
          <w:spacing w:val="-3"/>
        </w:rPr>
        <w:t xml:space="preserve"> </w:t>
      </w:r>
      <w:r>
        <w:t>cognition</w:t>
      </w:r>
      <w:r>
        <w:rPr>
          <w:spacing w:val="-5"/>
        </w:rPr>
        <w:t xml:space="preserve"> </w:t>
      </w:r>
      <w:r>
        <w:t>needs</w:t>
      </w:r>
      <w:r>
        <w:rPr>
          <w:spacing w:val="-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rPr>
          <w:spacing w:val="-2"/>
        </w:rPr>
        <w:t>k</w:t>
      </w:r>
      <w:r>
        <w:t>eep</w:t>
      </w:r>
      <w:r>
        <w:rPr>
          <w:spacing w:val="-1"/>
        </w:rPr>
        <w:t xml:space="preserve"> </w:t>
      </w:r>
      <w:r>
        <w:t>track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space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n</w:t>
      </w:r>
      <w:r>
        <w:rPr>
          <w:spacing w:val="-4"/>
        </w:rPr>
        <w:t>a</w:t>
      </w:r>
      <w:r>
        <w:t>vi</w:t>
      </w:r>
      <w:r>
        <w:rPr>
          <w:spacing w:val="-1"/>
        </w:rPr>
        <w:t>g</w:t>
      </w:r>
      <w:r>
        <w:t>ation</w:t>
      </w:r>
      <w:r>
        <w:rPr>
          <w:spacing w:val="-5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well as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spaces</w:t>
      </w:r>
      <w:r>
        <w:rPr>
          <w:spacing w:val="-2"/>
        </w:rPr>
        <w:t xml:space="preserve"> </w:t>
      </w:r>
      <w:r>
        <w:t>immediately around</w:t>
      </w:r>
      <w:r>
        <w:rPr>
          <w:spacing w:val="2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body</w:t>
      </w:r>
      <w:r>
        <w:rPr>
          <w:spacing w:val="4"/>
        </w:rPr>
        <w:t xml:space="preserve"> </w:t>
      </w:r>
      <w:r>
        <w:t xml:space="preserve">(e.g. </w:t>
      </w:r>
      <w:r>
        <w:rPr>
          <w:spacing w:val="4"/>
        </w:rPr>
        <w:t xml:space="preserve"> </w:t>
      </w:r>
      <w:r>
        <w:t>reachable objects)</w:t>
      </w:r>
      <w:r>
        <w:rPr>
          <w:spacing w:val="1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body</w:t>
      </w:r>
      <w:r>
        <w:rPr>
          <w:spacing w:val="4"/>
        </w:rPr>
        <w:t xml:space="preserve"> </w:t>
      </w:r>
      <w:r>
        <w:t xml:space="preserve">(e.g. </w:t>
      </w:r>
      <w:r>
        <w:rPr>
          <w:spacing w:val="4"/>
        </w:rPr>
        <w:t xml:space="preserve"> </w:t>
      </w:r>
      <w:r>
        <w:t>body-part configurations).</w:t>
      </w:r>
      <w:r>
        <w:rPr>
          <w:spacing w:val="32"/>
        </w:rPr>
        <w:t xml:space="preserve"> </w:t>
      </w:r>
      <w:r>
        <w:t>Although uncertainty</w:t>
      </w:r>
      <w:r>
        <w:rPr>
          <w:spacing w:val="2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noise</w:t>
      </w:r>
      <w:r>
        <w:rPr>
          <w:spacing w:val="7"/>
        </w:rPr>
        <w:t xml:space="preserve"> </w:t>
      </w:r>
      <w:r>
        <w:t>play</w:t>
      </w:r>
      <w:r>
        <w:rPr>
          <w:spacing w:val="8"/>
        </w:rPr>
        <w:t xml:space="preserve"> </w:t>
      </w:r>
      <w:r>
        <w:t>are</w:t>
      </w:r>
      <w:r>
        <w:rPr>
          <w:spacing w:val="9"/>
        </w:rPr>
        <w:t xml:space="preserve"> </w:t>
      </w:r>
      <w:r>
        <w:t>important</w:t>
      </w:r>
      <w:r>
        <w:rPr>
          <w:spacing w:val="3"/>
        </w:rPr>
        <w:t xml:space="preserve"> </w:t>
      </w:r>
      <w:r>
        <w:t>in</w:t>
      </w:r>
      <w:r>
        <w:rPr>
          <w:spacing w:val="9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latter</w:t>
      </w:r>
      <w:r>
        <w:rPr>
          <w:spacing w:val="7"/>
        </w:rPr>
        <w:t xml:space="preserve"> </w:t>
      </w:r>
      <w:r>
        <w:t>t</w:t>
      </w:r>
      <w:r>
        <w:rPr>
          <w:spacing w:val="-2"/>
        </w:rPr>
        <w:t>w</w:t>
      </w:r>
      <w:r>
        <w:t>o</w:t>
      </w:r>
      <w:r>
        <w:rPr>
          <w:spacing w:val="8"/>
        </w:rPr>
        <w:t xml:space="preserve"> </w:t>
      </w:r>
      <w:r>
        <w:t>spaces</w:t>
      </w:r>
      <w:r>
        <w:rPr>
          <w:spacing w:val="6"/>
        </w:rPr>
        <w:t xml:space="preserve"> </w:t>
      </w:r>
      <w:r>
        <w:t>as</w:t>
      </w:r>
      <w:r>
        <w:rPr>
          <w:spacing w:val="9"/>
        </w:rPr>
        <w:t xml:space="preserve"> </w:t>
      </w:r>
      <w:r>
        <w:t>well,</w:t>
      </w:r>
      <w:r>
        <w:rPr>
          <w:spacing w:val="10"/>
        </w:rPr>
        <w:t xml:space="preserve"> </w:t>
      </w:r>
      <w:r>
        <w:t>we</w:t>
      </w:r>
      <w:r>
        <w:rPr>
          <w:spacing w:val="9"/>
        </w:rPr>
        <w:t xml:space="preserve"> </w:t>
      </w:r>
      <w:r>
        <w:t>will</w:t>
      </w:r>
      <w:r>
        <w:rPr>
          <w:spacing w:val="8"/>
        </w:rPr>
        <w:t xml:space="preserve"> </w:t>
      </w:r>
      <w:r>
        <w:t>confine</w:t>
      </w:r>
      <w:r>
        <w:rPr>
          <w:spacing w:val="-7"/>
        </w:rPr>
        <w:t xml:space="preserve"> </w:t>
      </w:r>
      <w:r>
        <w:t>oursel</w:t>
      </w:r>
      <w:r>
        <w:rPr>
          <w:spacing w:val="-3"/>
        </w:rPr>
        <w:t>v</w:t>
      </w:r>
      <w:r>
        <w:t>es</w:t>
      </w:r>
      <w:r>
        <w:rPr>
          <w:spacing w:val="3"/>
        </w:rPr>
        <w:t xml:space="preserve"> </w:t>
      </w:r>
      <w:r>
        <w:t>to n</w:t>
      </w:r>
      <w:r>
        <w:rPr>
          <w:spacing w:val="-4"/>
        </w:rPr>
        <w:t>a</w:t>
      </w:r>
      <w:r>
        <w:t>vi</w:t>
      </w:r>
      <w:r>
        <w:rPr>
          <w:spacing w:val="-1"/>
        </w:rPr>
        <w:t>g</w:t>
      </w:r>
      <w:r>
        <w:t>ation-scale</w:t>
      </w:r>
      <w:r>
        <w:rPr>
          <w:spacing w:val="-13"/>
        </w:rPr>
        <w:t xml:space="preserve"> </w:t>
      </w:r>
      <w:r>
        <w:t>spatial</w:t>
      </w:r>
      <w:r>
        <w:rPr>
          <w:spacing w:val="-5"/>
        </w:rPr>
        <w:t xml:space="preserve"> </w:t>
      </w:r>
      <w:r>
        <w:t>mechanisms</w:t>
      </w:r>
      <w:r>
        <w:rPr>
          <w:spacing w:val="-10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rPr>
          <w:spacing w:val="-2"/>
        </w:rPr>
        <w:t>w</w:t>
      </w:r>
      <w:r>
        <w:t>ork.</w:t>
      </w:r>
      <w:commentRangeEnd w:id="5"/>
      <w:r w:rsidR="00BC58C8">
        <w:rPr>
          <w:rStyle w:val="CommentReference"/>
        </w:rPr>
        <w:commentReference w:id="5"/>
      </w:r>
    </w:p>
    <w:p w14:paraId="77127E35" w14:textId="77777777" w:rsidR="00EB3AAC" w:rsidRDefault="00C229B0">
      <w:pPr>
        <w:spacing w:before="57"/>
        <w:ind w:left="100" w:right="529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16                                                                             </w:t>
      </w:r>
      <w:r>
        <w:rPr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>CHAPTER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 xml:space="preserve">1. 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INT</w:t>
      </w:r>
      <w:r>
        <w:rPr>
          <w:spacing w:val="-10"/>
          <w:sz w:val="24"/>
          <w:szCs w:val="24"/>
        </w:rPr>
        <w:t>R</w:t>
      </w:r>
      <w:r>
        <w:rPr>
          <w:sz w:val="24"/>
          <w:szCs w:val="24"/>
        </w:rPr>
        <w:t>ODUCTION</w:t>
      </w:r>
    </w:p>
    <w:p w14:paraId="1B809C7C" w14:textId="77777777" w:rsidR="00EB3AAC" w:rsidRDefault="00EB3AAC">
      <w:pPr>
        <w:spacing w:line="120" w:lineRule="exact"/>
        <w:rPr>
          <w:sz w:val="13"/>
          <w:szCs w:val="13"/>
        </w:rPr>
      </w:pPr>
    </w:p>
    <w:p w14:paraId="300003CF" w14:textId="77777777" w:rsidR="00EB3AAC" w:rsidRDefault="00EB3AAC">
      <w:pPr>
        <w:spacing w:line="200" w:lineRule="exact"/>
      </w:pPr>
    </w:p>
    <w:p w14:paraId="0B9EEFF9" w14:textId="77777777" w:rsidR="00EB3AAC" w:rsidRDefault="00EB3AAC">
      <w:pPr>
        <w:spacing w:line="200" w:lineRule="exact"/>
      </w:pPr>
    </w:p>
    <w:p w14:paraId="6B68D9C7" w14:textId="77777777" w:rsidR="00EB3AAC" w:rsidRDefault="00C229B0">
      <w:pPr>
        <w:spacing w:line="251" w:lineRule="auto"/>
        <w:ind w:left="100" w:right="524"/>
        <w:jc w:val="both"/>
        <w:rPr>
          <w:sz w:val="24"/>
          <w:szCs w:val="24"/>
        </w:rPr>
      </w:pPr>
      <w:r>
        <w:rPr>
          <w:sz w:val="24"/>
          <w:szCs w:val="24"/>
        </w:rPr>
        <w:t>anatomy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or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act</w:t>
      </w:r>
      <w:r>
        <w:rPr>
          <w:spacing w:val="-6"/>
          <w:sz w:val="24"/>
          <w:szCs w:val="24"/>
        </w:rPr>
        <w:t>i</w:t>
      </w:r>
      <w:r>
        <w:rPr>
          <w:sz w:val="24"/>
          <w:szCs w:val="24"/>
        </w:rPr>
        <w:t>vity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hippocampal compl</w:t>
      </w:r>
      <w:r>
        <w:rPr>
          <w:spacing w:val="-4"/>
          <w:sz w:val="24"/>
          <w:szCs w:val="24"/>
        </w:rPr>
        <w:t>e</w:t>
      </w:r>
      <w:r>
        <w:rPr>
          <w:sz w:val="24"/>
          <w:szCs w:val="24"/>
        </w:rPr>
        <w:t>x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(the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major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brain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areas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 xml:space="preserve">representing </w:t>
      </w:r>
      <w:r>
        <w:rPr>
          <w:spacing w:val="-2"/>
          <w:sz w:val="24"/>
          <w:szCs w:val="24"/>
        </w:rPr>
        <w:t>w</w:t>
      </w:r>
      <w:r>
        <w:rPr>
          <w:sz w:val="24"/>
          <w:szCs w:val="24"/>
        </w:rPr>
        <w:t>orld-centered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spatial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information)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>see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-4"/>
          <w:sz w:val="24"/>
          <w:szCs w:val="24"/>
        </w:rPr>
        <w:t>e</w:t>
      </w:r>
      <w:r>
        <w:rPr>
          <w:sz w:val="24"/>
          <w:szCs w:val="24"/>
        </w:rPr>
        <w:t>xt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Section.  This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doubt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biological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im- plementability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has mot</w:t>
      </w:r>
      <w:r>
        <w:rPr>
          <w:spacing w:val="-6"/>
          <w:sz w:val="24"/>
          <w:szCs w:val="24"/>
        </w:rPr>
        <w:t>iv</w:t>
      </w:r>
      <w:r>
        <w:rPr>
          <w:sz w:val="24"/>
          <w:szCs w:val="24"/>
        </w:rPr>
        <w:t>ated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our i</w:t>
      </w:r>
      <w:r>
        <w:rPr>
          <w:spacing w:val="-10"/>
          <w:sz w:val="24"/>
          <w:szCs w:val="24"/>
        </w:rPr>
        <w:t>n</w:t>
      </w:r>
      <w:r>
        <w:rPr>
          <w:spacing w:val="-4"/>
          <w:sz w:val="24"/>
          <w:szCs w:val="24"/>
        </w:rPr>
        <w:t>v</w:t>
      </w:r>
      <w:r>
        <w:rPr>
          <w:sz w:val="24"/>
          <w:szCs w:val="24"/>
        </w:rPr>
        <w:t>esti</w:t>
      </w:r>
      <w:r>
        <w:rPr>
          <w:spacing w:val="-1"/>
          <w:sz w:val="24"/>
          <w:szCs w:val="24"/>
        </w:rPr>
        <w:t>g</w:t>
      </w:r>
      <w:r>
        <w:rPr>
          <w:sz w:val="24"/>
          <w:szCs w:val="24"/>
        </w:rPr>
        <w:t>ation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single-cell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electrop</w:t>
      </w:r>
      <w:r>
        <w:rPr>
          <w:spacing w:val="-1"/>
          <w:sz w:val="24"/>
          <w:szCs w:val="24"/>
        </w:rPr>
        <w:t>h</w:t>
      </w:r>
      <w:r>
        <w:rPr>
          <w:sz w:val="24"/>
          <w:szCs w:val="24"/>
        </w:rPr>
        <w:t>ysiological</w:t>
      </w:r>
      <w:r>
        <w:rPr>
          <w:spacing w:val="-16"/>
          <w:sz w:val="24"/>
          <w:szCs w:val="24"/>
        </w:rPr>
        <w:t xml:space="preserve"> </w:t>
      </w:r>
      <w:r>
        <w:rPr>
          <w:sz w:val="24"/>
          <w:szCs w:val="24"/>
        </w:rPr>
        <w:t>data (acquired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outside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this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PhD)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pr</w:t>
      </w:r>
      <w:r>
        <w:rPr>
          <w:spacing w:val="-4"/>
          <w:sz w:val="24"/>
          <w:szCs w:val="24"/>
        </w:rPr>
        <w:t>o</w:t>
      </w:r>
      <w:r>
        <w:rPr>
          <w:sz w:val="24"/>
          <w:szCs w:val="24"/>
        </w:rPr>
        <w:t>vide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first</w:t>
      </w:r>
      <w:r>
        <w:rPr>
          <w:spacing w:val="-7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e</w:t>
      </w:r>
      <w:r>
        <w:rPr>
          <w:sz w:val="24"/>
          <w:szCs w:val="24"/>
        </w:rPr>
        <w:t>vidence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Bayesian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updating in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the hippocampus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neuronal l</w:t>
      </w:r>
      <w:r>
        <w:rPr>
          <w:spacing w:val="-6"/>
          <w:sz w:val="24"/>
          <w:szCs w:val="24"/>
        </w:rPr>
        <w:t>e</w:t>
      </w:r>
      <w:r>
        <w:rPr>
          <w:spacing w:val="-4"/>
          <w:sz w:val="24"/>
          <w:szCs w:val="24"/>
        </w:rPr>
        <w:t>v</w:t>
      </w:r>
      <w:r>
        <w:rPr>
          <w:sz w:val="24"/>
          <w:szCs w:val="24"/>
        </w:rPr>
        <w:t>el,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our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proposal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plausible mechanism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 xml:space="preserve">im- plementing it. 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This</w:t>
      </w:r>
      <w:r>
        <w:rPr>
          <w:spacing w:val="7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e</w:t>
      </w:r>
      <w:r>
        <w:rPr>
          <w:sz w:val="24"/>
          <w:szCs w:val="24"/>
        </w:rPr>
        <w:t>vidence,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presented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Chapter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3,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6"/>
          <w:sz w:val="24"/>
          <w:szCs w:val="24"/>
        </w:rPr>
        <w:t>f</w:t>
      </w:r>
      <w:r>
        <w:rPr>
          <w:sz w:val="24"/>
          <w:szCs w:val="24"/>
        </w:rPr>
        <w:t>fords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4"/>
          <w:sz w:val="24"/>
          <w:szCs w:val="24"/>
        </w:rPr>
        <w:t>e</w:t>
      </w:r>
      <w:r>
        <w:rPr>
          <w:sz w:val="24"/>
          <w:szCs w:val="24"/>
        </w:rPr>
        <w:t>gree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biological plausibility</w:t>
      </w:r>
      <w:r>
        <w:rPr>
          <w:spacing w:val="-23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-14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15"/>
          <w:sz w:val="24"/>
          <w:szCs w:val="24"/>
        </w:rPr>
        <w:t xml:space="preserve"> </w:t>
      </w:r>
      <w:r>
        <w:rPr>
          <w:sz w:val="24"/>
          <w:szCs w:val="24"/>
        </w:rPr>
        <w:t>models</w:t>
      </w:r>
      <w:r>
        <w:rPr>
          <w:spacing w:val="-19"/>
          <w:sz w:val="24"/>
          <w:szCs w:val="24"/>
        </w:rPr>
        <w:t xml:space="preserve"> </w:t>
      </w:r>
      <w:r>
        <w:rPr>
          <w:sz w:val="24"/>
          <w:szCs w:val="24"/>
        </w:rPr>
        <w:t>utilizing</w:t>
      </w:r>
      <w:r>
        <w:rPr>
          <w:spacing w:val="-20"/>
          <w:sz w:val="24"/>
          <w:szCs w:val="24"/>
        </w:rPr>
        <w:t xml:space="preserve"> </w:t>
      </w:r>
      <w:r>
        <w:rPr>
          <w:sz w:val="24"/>
          <w:szCs w:val="24"/>
        </w:rPr>
        <w:t>Bayesian</w:t>
      </w:r>
      <w:r>
        <w:rPr>
          <w:spacing w:val="-21"/>
          <w:sz w:val="24"/>
          <w:szCs w:val="24"/>
        </w:rPr>
        <w:t xml:space="preserve"> </w:t>
      </w:r>
      <w:r>
        <w:rPr>
          <w:sz w:val="24"/>
          <w:szCs w:val="24"/>
        </w:rPr>
        <w:t>mechanisms</w:t>
      </w:r>
      <w:r>
        <w:rPr>
          <w:spacing w:val="-24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-14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15"/>
          <w:sz w:val="24"/>
          <w:szCs w:val="24"/>
        </w:rPr>
        <w:t xml:space="preserve"> </w:t>
      </w:r>
      <w:r>
        <w:rPr>
          <w:sz w:val="24"/>
          <w:szCs w:val="24"/>
        </w:rPr>
        <w:t>rest</w:t>
      </w:r>
      <w:r>
        <w:rPr>
          <w:spacing w:val="-15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14"/>
          <w:sz w:val="24"/>
          <w:szCs w:val="24"/>
        </w:rPr>
        <w:t xml:space="preserve"> </w:t>
      </w:r>
      <w:r>
        <w:rPr>
          <w:sz w:val="24"/>
          <w:szCs w:val="24"/>
        </w:rPr>
        <w:t>our</w:t>
      </w:r>
      <w:r>
        <w:rPr>
          <w:spacing w:val="-15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w</w:t>
      </w:r>
      <w:r>
        <w:rPr>
          <w:sz w:val="24"/>
          <w:szCs w:val="24"/>
        </w:rPr>
        <w:t>ork</w:t>
      </w:r>
      <w:r>
        <w:rPr>
          <w:spacing w:val="-17"/>
          <w:sz w:val="24"/>
          <w:szCs w:val="24"/>
        </w:rPr>
        <w:t xml:space="preserve"> </w:t>
      </w:r>
      <w:r>
        <w:rPr>
          <w:sz w:val="24"/>
          <w:szCs w:val="24"/>
        </w:rPr>
        <w:t>(which is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concerned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with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processes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3"/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algorithmic/representational</w:t>
      </w:r>
      <w:r>
        <w:rPr>
          <w:spacing w:val="1"/>
          <w:w w:val="99"/>
          <w:sz w:val="24"/>
          <w:szCs w:val="24"/>
        </w:rPr>
        <w:t xml:space="preserve"> </w:t>
      </w:r>
      <w:r>
        <w:rPr>
          <w:sz w:val="24"/>
          <w:szCs w:val="24"/>
        </w:rPr>
        <w:t>l</w:t>
      </w:r>
      <w:r>
        <w:rPr>
          <w:spacing w:val="-6"/>
          <w:sz w:val="24"/>
          <w:szCs w:val="24"/>
        </w:rPr>
        <w:t>e</w:t>
      </w:r>
      <w:r>
        <w:rPr>
          <w:spacing w:val="-4"/>
          <w:sz w:val="24"/>
          <w:szCs w:val="24"/>
        </w:rPr>
        <w:t>v</w:t>
      </w:r>
      <w:r>
        <w:rPr>
          <w:sz w:val="24"/>
          <w:szCs w:val="24"/>
        </w:rPr>
        <w:t>el).</w:t>
      </w:r>
    </w:p>
    <w:p w14:paraId="30779B95" w14:textId="77777777" w:rsidR="00EB3AAC" w:rsidRDefault="00EB3AAC">
      <w:pPr>
        <w:spacing w:line="200" w:lineRule="exact"/>
      </w:pPr>
    </w:p>
    <w:p w14:paraId="7798795E" w14:textId="77777777" w:rsidR="00EB3AAC" w:rsidRDefault="00EB3AAC">
      <w:pPr>
        <w:spacing w:before="8" w:line="240" w:lineRule="exact"/>
        <w:rPr>
          <w:sz w:val="24"/>
          <w:szCs w:val="24"/>
        </w:rPr>
      </w:pPr>
    </w:p>
    <w:p w14:paraId="2F750DF9" w14:textId="77777777" w:rsidR="00EB3AAC" w:rsidRDefault="00C229B0">
      <w:pPr>
        <w:ind w:left="100" w:right="686"/>
        <w:jc w:val="both"/>
        <w:rPr>
          <w:sz w:val="34"/>
          <w:szCs w:val="34"/>
        </w:rPr>
      </w:pPr>
      <w:r>
        <w:rPr>
          <w:sz w:val="34"/>
          <w:szCs w:val="34"/>
        </w:rPr>
        <w:t xml:space="preserve">1.2   </w:t>
      </w:r>
      <w:r>
        <w:rPr>
          <w:spacing w:val="8"/>
          <w:sz w:val="34"/>
          <w:szCs w:val="34"/>
        </w:rPr>
        <w:t xml:space="preserve"> </w:t>
      </w:r>
      <w:r>
        <w:rPr>
          <w:w w:val="108"/>
          <w:sz w:val="34"/>
          <w:szCs w:val="34"/>
        </w:rPr>
        <w:t>P</w:t>
      </w:r>
      <w:r>
        <w:rPr>
          <w:spacing w:val="-6"/>
          <w:w w:val="108"/>
          <w:sz w:val="34"/>
          <w:szCs w:val="34"/>
        </w:rPr>
        <w:t>r</w:t>
      </w:r>
      <w:r>
        <w:rPr>
          <w:w w:val="108"/>
          <w:sz w:val="34"/>
          <w:szCs w:val="34"/>
        </w:rPr>
        <w:t>obabilistic</w:t>
      </w:r>
      <w:r>
        <w:rPr>
          <w:spacing w:val="3"/>
          <w:w w:val="108"/>
          <w:sz w:val="34"/>
          <w:szCs w:val="34"/>
        </w:rPr>
        <w:t xml:space="preserve"> </w:t>
      </w:r>
      <w:r>
        <w:rPr>
          <w:sz w:val="34"/>
          <w:szCs w:val="34"/>
        </w:rPr>
        <w:t>models</w:t>
      </w:r>
      <w:r>
        <w:rPr>
          <w:spacing w:val="50"/>
          <w:sz w:val="34"/>
          <w:szCs w:val="34"/>
        </w:rPr>
        <w:t xml:space="preserve"> </w:t>
      </w:r>
      <w:r>
        <w:rPr>
          <w:sz w:val="34"/>
          <w:szCs w:val="34"/>
        </w:rPr>
        <w:t>of</w:t>
      </w:r>
      <w:r>
        <w:rPr>
          <w:spacing w:val="4"/>
          <w:sz w:val="34"/>
          <w:szCs w:val="34"/>
        </w:rPr>
        <w:t xml:space="preserve"> </w:t>
      </w:r>
      <w:r>
        <w:rPr>
          <w:sz w:val="34"/>
          <w:szCs w:val="34"/>
        </w:rPr>
        <w:t>space</w:t>
      </w:r>
      <w:r>
        <w:rPr>
          <w:spacing w:val="46"/>
          <w:sz w:val="34"/>
          <w:szCs w:val="34"/>
        </w:rPr>
        <w:t xml:space="preserve"> </w:t>
      </w:r>
      <w:r>
        <w:rPr>
          <w:sz w:val="34"/>
          <w:szCs w:val="34"/>
        </w:rPr>
        <w:t>in</w:t>
      </w:r>
      <w:r>
        <w:rPr>
          <w:spacing w:val="22"/>
          <w:sz w:val="34"/>
          <w:szCs w:val="34"/>
        </w:rPr>
        <w:t xml:space="preserve"> </w:t>
      </w:r>
      <w:r>
        <w:rPr>
          <w:sz w:val="34"/>
          <w:szCs w:val="34"/>
        </w:rPr>
        <w:t xml:space="preserve">brains </w:t>
      </w:r>
      <w:r>
        <w:rPr>
          <w:spacing w:val="16"/>
          <w:sz w:val="34"/>
          <w:szCs w:val="34"/>
        </w:rPr>
        <w:t xml:space="preserve"> </w:t>
      </w:r>
      <w:r>
        <w:rPr>
          <w:sz w:val="34"/>
          <w:szCs w:val="34"/>
        </w:rPr>
        <w:t>and</w:t>
      </w:r>
      <w:r>
        <w:rPr>
          <w:spacing w:val="65"/>
          <w:sz w:val="34"/>
          <w:szCs w:val="34"/>
        </w:rPr>
        <w:t xml:space="preserve"> </w:t>
      </w:r>
      <w:r>
        <w:rPr>
          <w:w w:val="108"/>
          <w:sz w:val="34"/>
          <w:szCs w:val="34"/>
        </w:rPr>
        <w:t>minds</w:t>
      </w:r>
    </w:p>
    <w:p w14:paraId="38A5E8FE" w14:textId="77777777" w:rsidR="00EB3AAC" w:rsidRDefault="00EB3AAC">
      <w:pPr>
        <w:spacing w:before="4" w:line="240" w:lineRule="exact"/>
        <w:rPr>
          <w:sz w:val="24"/>
          <w:szCs w:val="24"/>
        </w:rPr>
      </w:pPr>
    </w:p>
    <w:p w14:paraId="4FE82274" w14:textId="77777777" w:rsidR="00EB3AAC" w:rsidRDefault="00C229B0">
      <w:pPr>
        <w:spacing w:line="251" w:lineRule="auto"/>
        <w:ind w:left="100" w:right="524"/>
        <w:jc w:val="both"/>
        <w:rPr>
          <w:sz w:val="24"/>
          <w:szCs w:val="24"/>
        </w:rPr>
      </w:pPr>
      <w:r>
        <w:rPr>
          <w:sz w:val="24"/>
          <w:szCs w:val="24"/>
        </w:rPr>
        <w:t>Although</w:t>
      </w:r>
      <w:r>
        <w:rPr>
          <w:spacing w:val="-16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focus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most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this</w:t>
      </w:r>
      <w:r>
        <w:rPr>
          <w:spacing w:val="-10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w</w:t>
      </w:r>
      <w:r>
        <w:rPr>
          <w:sz w:val="24"/>
          <w:szCs w:val="24"/>
        </w:rPr>
        <w:t>ork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-9"/>
          <w:sz w:val="24"/>
          <w:szCs w:val="24"/>
        </w:rPr>
        <w:t xml:space="preserve"> </w:t>
      </w:r>
      <w:commentRangeStart w:id="6"/>
      <w:r>
        <w:rPr>
          <w:sz w:val="24"/>
          <w:szCs w:val="24"/>
        </w:rPr>
        <w:t>on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modelling</w:t>
      </w:r>
      <w:r>
        <w:rPr>
          <w:spacing w:val="-17"/>
          <w:sz w:val="24"/>
          <w:szCs w:val="24"/>
        </w:rPr>
        <w:t xml:space="preserve"> </w:t>
      </w:r>
      <w:commentRangeEnd w:id="6"/>
      <w:r w:rsidR="00A836F7">
        <w:rPr>
          <w:rStyle w:val="CommentReference"/>
        </w:rPr>
        <w:commentReference w:id="6"/>
      </w:r>
      <w:proofErr w:type="spellStart"/>
      <w:r>
        <w:rPr>
          <w:sz w:val="24"/>
          <w:szCs w:val="24"/>
        </w:rPr>
        <w:t>beh</w:t>
      </w:r>
      <w:r>
        <w:rPr>
          <w:spacing w:val="-5"/>
          <w:sz w:val="24"/>
          <w:szCs w:val="24"/>
        </w:rPr>
        <w:t>a</w:t>
      </w:r>
      <w:r>
        <w:rPr>
          <w:sz w:val="24"/>
          <w:szCs w:val="24"/>
        </w:rPr>
        <w:t>viour</w:t>
      </w:r>
      <w:proofErr w:type="spellEnd"/>
      <w:r>
        <w:rPr>
          <w:spacing w:val="-17"/>
          <w:sz w:val="24"/>
          <w:szCs w:val="24"/>
        </w:rPr>
        <w:t xml:space="preserve"> </w:t>
      </w:r>
      <w:r>
        <w:rPr>
          <w:sz w:val="24"/>
          <w:szCs w:val="24"/>
        </w:rPr>
        <w:t>data,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we</w:t>
      </w:r>
      <w:r>
        <w:rPr>
          <w:spacing w:val="-10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w</w:t>
      </w:r>
      <w:r>
        <w:rPr>
          <w:sz w:val="24"/>
          <w:szCs w:val="24"/>
        </w:rPr>
        <w:t>ould</w:t>
      </w:r>
      <w:r>
        <w:rPr>
          <w:spacing w:val="-13"/>
          <w:sz w:val="24"/>
          <w:szCs w:val="24"/>
        </w:rPr>
        <w:t xml:space="preserve"> </w:t>
      </w:r>
      <w:r>
        <w:rPr>
          <w:sz w:val="24"/>
          <w:szCs w:val="24"/>
        </w:rPr>
        <w:t>li</w:t>
      </w:r>
      <w:r>
        <w:rPr>
          <w:spacing w:val="-2"/>
          <w:sz w:val="24"/>
          <w:szCs w:val="24"/>
        </w:rPr>
        <w:t>k</w:t>
      </w:r>
      <w:r>
        <w:rPr>
          <w:sz w:val="24"/>
          <w:szCs w:val="24"/>
        </w:rPr>
        <w:t>e the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empl</w:t>
      </w:r>
      <w:r>
        <w:rPr>
          <w:spacing w:val="-2"/>
          <w:sz w:val="24"/>
          <w:szCs w:val="24"/>
        </w:rPr>
        <w:t>o</w:t>
      </w:r>
      <w:r>
        <w:rPr>
          <w:sz w:val="24"/>
          <w:szCs w:val="24"/>
        </w:rPr>
        <w:t>yed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mechanisms</w:t>
      </w:r>
      <w:r>
        <w:rPr>
          <w:spacing w:val="-13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be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plausibly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implementable</w:t>
      </w:r>
      <w:r>
        <w:rPr>
          <w:spacing w:val="-15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parts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brain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th</w:t>
      </w:r>
      <w:r>
        <w:rPr>
          <w:spacing w:val="-4"/>
          <w:sz w:val="24"/>
          <w:szCs w:val="24"/>
        </w:rPr>
        <w:t>e</w:t>
      </w:r>
      <w:r>
        <w:rPr>
          <w:sz w:val="24"/>
          <w:szCs w:val="24"/>
        </w:rPr>
        <w:t>y functionally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correspond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 xml:space="preserve">to. 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Apart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from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lack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neuronal-l</w:t>
      </w:r>
      <w:r>
        <w:rPr>
          <w:spacing w:val="-6"/>
          <w:sz w:val="24"/>
          <w:szCs w:val="24"/>
        </w:rPr>
        <w:t>e</w:t>
      </w:r>
      <w:r>
        <w:rPr>
          <w:spacing w:val="-4"/>
          <w:sz w:val="24"/>
          <w:szCs w:val="24"/>
        </w:rPr>
        <w:t>v</w:t>
      </w:r>
      <w:r>
        <w:rPr>
          <w:sz w:val="24"/>
          <w:szCs w:val="24"/>
        </w:rPr>
        <w:t xml:space="preserve">el </w:t>
      </w:r>
      <w:r>
        <w:rPr>
          <w:spacing w:val="-6"/>
          <w:sz w:val="24"/>
          <w:szCs w:val="24"/>
        </w:rPr>
        <w:t>e</w:t>
      </w:r>
      <w:r>
        <w:rPr>
          <w:sz w:val="24"/>
          <w:szCs w:val="24"/>
        </w:rPr>
        <w:t>vidence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that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the hippocampal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compl</w:t>
      </w:r>
      <w:r>
        <w:rPr>
          <w:spacing w:val="-4"/>
          <w:sz w:val="24"/>
          <w:szCs w:val="24"/>
        </w:rPr>
        <w:t>e</w:t>
      </w:r>
      <w:r>
        <w:rPr>
          <w:sz w:val="24"/>
          <w:szCs w:val="24"/>
        </w:rPr>
        <w:t>x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may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perform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Bayesian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inference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or</w:t>
      </w:r>
      <w:r>
        <w:rPr>
          <w:spacing w:val="2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e</w:t>
      </w:r>
      <w:r>
        <w:rPr>
          <w:spacing w:val="-4"/>
          <w:sz w:val="24"/>
          <w:szCs w:val="24"/>
        </w:rPr>
        <w:t>v</w:t>
      </w:r>
      <w:r>
        <w:rPr>
          <w:sz w:val="24"/>
          <w:szCs w:val="24"/>
        </w:rPr>
        <w:t>en represent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uncertaint</w:t>
      </w:r>
      <w:r>
        <w:rPr>
          <w:spacing w:val="-16"/>
          <w:sz w:val="24"/>
          <w:szCs w:val="24"/>
        </w:rPr>
        <w:t>y</w:t>
      </w:r>
      <w:r>
        <w:rPr>
          <w:sz w:val="24"/>
          <w:szCs w:val="24"/>
        </w:rPr>
        <w:t>, the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possibility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implementation of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such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mechanism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g</w:t>
      </w:r>
      <w:r>
        <w:rPr>
          <w:spacing w:val="-6"/>
          <w:sz w:val="24"/>
          <w:szCs w:val="24"/>
        </w:rPr>
        <w:t>i</w:t>
      </w:r>
      <w:r>
        <w:rPr>
          <w:spacing w:val="-4"/>
          <w:sz w:val="24"/>
          <w:szCs w:val="24"/>
        </w:rPr>
        <w:t>v</w:t>
      </w:r>
      <w:r>
        <w:rPr>
          <w:sz w:val="24"/>
          <w:szCs w:val="24"/>
        </w:rPr>
        <w:t>en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anatomical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and electrop</w:t>
      </w:r>
      <w:r>
        <w:rPr>
          <w:spacing w:val="-1"/>
          <w:sz w:val="24"/>
          <w:szCs w:val="24"/>
        </w:rPr>
        <w:t>h</w:t>
      </w:r>
      <w:r>
        <w:rPr>
          <w:sz w:val="24"/>
          <w:szCs w:val="24"/>
        </w:rPr>
        <w:t>ysiological</w:t>
      </w:r>
      <w:r>
        <w:rPr>
          <w:spacing w:val="-19"/>
          <w:sz w:val="24"/>
          <w:szCs w:val="24"/>
        </w:rPr>
        <w:t xml:space="preserve"> </w:t>
      </w:r>
      <w:r>
        <w:rPr>
          <w:sz w:val="24"/>
          <w:szCs w:val="24"/>
        </w:rPr>
        <w:t>constraints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this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net</w:t>
      </w:r>
      <w:r>
        <w:rPr>
          <w:spacing w:val="-2"/>
          <w:sz w:val="24"/>
          <w:szCs w:val="24"/>
        </w:rPr>
        <w:t>w</w:t>
      </w:r>
      <w:r>
        <w:rPr>
          <w:sz w:val="24"/>
          <w:szCs w:val="24"/>
        </w:rPr>
        <w:t>ork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brain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cells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also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unclea</w:t>
      </w:r>
      <w:r>
        <w:rPr>
          <w:spacing w:val="-13"/>
          <w:sz w:val="24"/>
          <w:szCs w:val="24"/>
        </w:rPr>
        <w:t>r</w:t>
      </w:r>
      <w:r>
        <w:rPr>
          <w:sz w:val="24"/>
          <w:szCs w:val="24"/>
        </w:rPr>
        <w:t>.</w:t>
      </w:r>
    </w:p>
    <w:p w14:paraId="177E8F3D" w14:textId="5437F488" w:rsidR="00EB3AAC" w:rsidRDefault="00C229B0">
      <w:pPr>
        <w:spacing w:before="3" w:line="251" w:lineRule="auto"/>
        <w:ind w:left="100" w:right="524" w:firstLine="351"/>
        <w:jc w:val="both"/>
        <w:rPr>
          <w:sz w:val="24"/>
          <w:szCs w:val="24"/>
        </w:rPr>
      </w:pPr>
      <w:r>
        <w:rPr>
          <w:sz w:val="24"/>
          <w:szCs w:val="24"/>
        </w:rPr>
        <w:t>Bel</w:t>
      </w:r>
      <w:r>
        <w:rPr>
          <w:spacing w:val="-6"/>
          <w:sz w:val="24"/>
          <w:szCs w:val="24"/>
        </w:rPr>
        <w:t>o</w:t>
      </w:r>
      <w:r>
        <w:rPr>
          <w:spacing w:val="-16"/>
          <w:sz w:val="24"/>
          <w:szCs w:val="24"/>
        </w:rPr>
        <w:t>w</w:t>
      </w:r>
      <w:r>
        <w:rPr>
          <w:sz w:val="24"/>
          <w:szCs w:val="24"/>
        </w:rPr>
        <w:t>,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we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briefly</w:t>
      </w:r>
      <w:r>
        <w:rPr>
          <w:spacing w:val="-17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-6"/>
          <w:sz w:val="24"/>
          <w:szCs w:val="24"/>
        </w:rPr>
        <w:t>e</w:t>
      </w:r>
      <w:r>
        <w:rPr>
          <w:sz w:val="24"/>
          <w:szCs w:val="24"/>
        </w:rPr>
        <w:t>vi</w:t>
      </w:r>
      <w:r>
        <w:rPr>
          <w:spacing w:val="-6"/>
          <w:sz w:val="24"/>
          <w:szCs w:val="24"/>
        </w:rPr>
        <w:t>e</w:t>
      </w:r>
      <w:r>
        <w:rPr>
          <w:sz w:val="24"/>
          <w:szCs w:val="24"/>
        </w:rPr>
        <w:t>w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probabilistic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neural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spatial</w:t>
      </w:r>
      <w:r>
        <w:rPr>
          <w:spacing w:val="-4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models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which</w:t>
      </w:r>
      <w:proofErr w:type="gramEnd"/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5"/>
          <w:sz w:val="24"/>
          <w:szCs w:val="24"/>
        </w:rPr>
        <w:t>a</w:t>
      </w:r>
      <w:r>
        <w:rPr>
          <w:spacing w:val="-4"/>
          <w:sz w:val="24"/>
          <w:szCs w:val="24"/>
        </w:rPr>
        <w:t>v</w:t>
      </w:r>
      <w:r>
        <w:rPr>
          <w:sz w:val="24"/>
          <w:szCs w:val="24"/>
        </w:rPr>
        <w:t>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been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pro- posed</w:t>
      </w:r>
      <w:r>
        <w:rPr>
          <w:spacing w:val="-16"/>
          <w:sz w:val="24"/>
          <w:szCs w:val="24"/>
        </w:rPr>
        <w:t xml:space="preserve"> </w:t>
      </w:r>
      <w:commentRangeStart w:id="7"/>
      <w:r>
        <w:rPr>
          <w:sz w:val="24"/>
          <w:szCs w:val="24"/>
        </w:rPr>
        <w:t>in</w:t>
      </w:r>
      <w:r>
        <w:rPr>
          <w:spacing w:val="-11"/>
          <w:sz w:val="24"/>
          <w:szCs w:val="24"/>
        </w:rPr>
        <w:t xml:space="preserve"> </w:t>
      </w:r>
      <w:ins w:id="8" w:author="Stan Franklin" w:date="2015-09-12T15:34:00Z">
        <w:r w:rsidR="008270A3">
          <w:rPr>
            <w:spacing w:val="-11"/>
            <w:sz w:val="24"/>
            <w:szCs w:val="24"/>
          </w:rPr>
          <w:t xml:space="preserve">the </w:t>
        </w:r>
      </w:ins>
      <w:r>
        <w:rPr>
          <w:sz w:val="24"/>
          <w:szCs w:val="24"/>
        </w:rPr>
        <w:t>literature</w:t>
      </w:r>
      <w:r>
        <w:rPr>
          <w:spacing w:val="-19"/>
          <w:sz w:val="24"/>
          <w:szCs w:val="24"/>
        </w:rPr>
        <w:t xml:space="preserve"> </w:t>
      </w:r>
      <w:commentRangeEnd w:id="7"/>
      <w:r w:rsidR="008270A3">
        <w:rPr>
          <w:rStyle w:val="CommentReference"/>
        </w:rPr>
        <w:commentReference w:id="7"/>
      </w:r>
      <w:r>
        <w:rPr>
          <w:sz w:val="24"/>
          <w:szCs w:val="24"/>
        </w:rPr>
        <w:t>(Chapter</w:t>
      </w:r>
      <w:r>
        <w:rPr>
          <w:spacing w:val="-17"/>
          <w:sz w:val="24"/>
          <w:szCs w:val="24"/>
        </w:rPr>
        <w:t xml:space="preserve"> </w:t>
      </w:r>
      <w:r>
        <w:rPr>
          <w:sz w:val="24"/>
          <w:szCs w:val="24"/>
        </w:rPr>
        <w:t>2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pr</w:t>
      </w:r>
      <w:r>
        <w:rPr>
          <w:spacing w:val="-4"/>
          <w:sz w:val="24"/>
          <w:szCs w:val="24"/>
        </w:rPr>
        <w:t>o</w:t>
      </w:r>
      <w:r>
        <w:rPr>
          <w:sz w:val="24"/>
          <w:szCs w:val="24"/>
        </w:rPr>
        <w:t>vides</w:t>
      </w:r>
      <w:r>
        <w:rPr>
          <w:spacing w:val="-18"/>
          <w:sz w:val="24"/>
          <w:szCs w:val="24"/>
        </w:rPr>
        <w:t xml:space="preserve"> </w:t>
      </w:r>
      <w:r>
        <w:rPr>
          <w:sz w:val="24"/>
          <w:szCs w:val="24"/>
        </w:rPr>
        <w:t>more</w:t>
      </w:r>
      <w:r>
        <w:rPr>
          <w:spacing w:val="-14"/>
          <w:sz w:val="24"/>
          <w:szCs w:val="24"/>
        </w:rPr>
        <w:t xml:space="preserve"> </w:t>
      </w:r>
      <w:r>
        <w:rPr>
          <w:sz w:val="24"/>
          <w:szCs w:val="24"/>
        </w:rPr>
        <w:t>general</w:t>
      </w:r>
      <w:r>
        <w:rPr>
          <w:spacing w:val="-17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-6"/>
          <w:sz w:val="24"/>
          <w:szCs w:val="24"/>
        </w:rPr>
        <w:t>e</w:t>
      </w:r>
      <w:r>
        <w:rPr>
          <w:sz w:val="24"/>
          <w:szCs w:val="24"/>
        </w:rPr>
        <w:t>vi</w:t>
      </w:r>
      <w:r>
        <w:rPr>
          <w:spacing w:val="-6"/>
          <w:sz w:val="24"/>
          <w:szCs w:val="24"/>
        </w:rPr>
        <w:t>e</w:t>
      </w:r>
      <w:r>
        <w:rPr>
          <w:sz w:val="24"/>
          <w:szCs w:val="24"/>
        </w:rPr>
        <w:t>w</w:t>
      </w:r>
      <w:r>
        <w:rPr>
          <w:spacing w:val="-15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computational</w:t>
      </w:r>
      <w:r>
        <w:rPr>
          <w:spacing w:val="-24"/>
          <w:sz w:val="24"/>
          <w:szCs w:val="24"/>
        </w:rPr>
        <w:t xml:space="preserve"> </w:t>
      </w:r>
      <w:r>
        <w:rPr>
          <w:sz w:val="24"/>
          <w:szCs w:val="24"/>
        </w:rPr>
        <w:t>cognit</w:t>
      </w:r>
      <w:r>
        <w:rPr>
          <w:spacing w:val="-6"/>
          <w:sz w:val="24"/>
          <w:szCs w:val="24"/>
        </w:rPr>
        <w:t>i</w:t>
      </w:r>
      <w:r>
        <w:rPr>
          <w:spacing w:val="-4"/>
          <w:sz w:val="24"/>
          <w:szCs w:val="24"/>
        </w:rPr>
        <w:t>v</w:t>
      </w:r>
      <w:r>
        <w:rPr>
          <w:sz w:val="24"/>
          <w:szCs w:val="24"/>
        </w:rPr>
        <w:t>e models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spatial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 xml:space="preserve">memory).  </w:t>
      </w:r>
      <w:commentRangeStart w:id="9"/>
      <w:r>
        <w:rPr>
          <w:spacing w:val="-19"/>
          <w:sz w:val="24"/>
          <w:szCs w:val="24"/>
        </w:rPr>
        <w:t>W</w:t>
      </w:r>
      <w:r>
        <w:rPr>
          <w:sz w:val="24"/>
          <w:szCs w:val="24"/>
        </w:rPr>
        <w:t>e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start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with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normat</w:t>
      </w:r>
      <w:r>
        <w:rPr>
          <w:spacing w:val="-6"/>
          <w:sz w:val="24"/>
          <w:szCs w:val="24"/>
        </w:rPr>
        <w:t>i</w:t>
      </w:r>
      <w:r>
        <w:rPr>
          <w:spacing w:val="-4"/>
          <w:sz w:val="24"/>
          <w:szCs w:val="24"/>
        </w:rPr>
        <w:t>v</w:t>
      </w:r>
      <w:r>
        <w:rPr>
          <w:sz w:val="24"/>
          <w:szCs w:val="24"/>
        </w:rPr>
        <w:t>e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models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dealing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with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spatial uncertaint</w:t>
      </w:r>
      <w:r>
        <w:rPr>
          <w:spacing w:val="-16"/>
          <w:sz w:val="24"/>
          <w:szCs w:val="24"/>
        </w:rPr>
        <w:t>y</w:t>
      </w:r>
      <w:r>
        <w:rPr>
          <w:sz w:val="24"/>
          <w:szCs w:val="24"/>
        </w:rPr>
        <w:t>,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which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der</w:t>
      </w:r>
      <w:r>
        <w:rPr>
          <w:spacing w:val="-6"/>
          <w:sz w:val="24"/>
          <w:szCs w:val="24"/>
        </w:rPr>
        <w:t>i</w:t>
      </w:r>
      <w:r>
        <w:rPr>
          <w:spacing w:val="-4"/>
          <w:sz w:val="24"/>
          <w:szCs w:val="24"/>
        </w:rPr>
        <w:t>v</w:t>
      </w:r>
      <w:r>
        <w:rPr>
          <w:sz w:val="24"/>
          <w:szCs w:val="24"/>
        </w:rPr>
        <w:t>e optimal solutions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problem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system might be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solving (Marr</w:t>
      </w:r>
      <w:r>
        <w:rPr>
          <w:spacing w:val="-13"/>
          <w:sz w:val="24"/>
          <w:szCs w:val="24"/>
        </w:rPr>
        <w:t>’</w:t>
      </w:r>
      <w:r>
        <w:rPr>
          <w:sz w:val="24"/>
          <w:szCs w:val="24"/>
        </w:rPr>
        <w:t>s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computational l</w:t>
      </w:r>
      <w:r>
        <w:rPr>
          <w:spacing w:val="-6"/>
          <w:sz w:val="24"/>
          <w:szCs w:val="24"/>
        </w:rPr>
        <w:t>e</w:t>
      </w:r>
      <w:r>
        <w:rPr>
          <w:spacing w:val="-4"/>
          <w:sz w:val="24"/>
          <w:szCs w:val="24"/>
        </w:rPr>
        <w:t>v</w:t>
      </w:r>
      <w:r>
        <w:rPr>
          <w:sz w:val="24"/>
          <w:szCs w:val="24"/>
        </w:rPr>
        <w:t>el),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then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continue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describing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mechanistic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(implemen- tation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l</w:t>
      </w:r>
      <w:r>
        <w:rPr>
          <w:spacing w:val="-6"/>
          <w:sz w:val="24"/>
          <w:szCs w:val="24"/>
        </w:rPr>
        <w:t>e</w:t>
      </w:r>
      <w:r>
        <w:rPr>
          <w:spacing w:val="-4"/>
          <w:sz w:val="24"/>
          <w:szCs w:val="24"/>
        </w:rPr>
        <w:t>v</w:t>
      </w:r>
      <w:r>
        <w:rPr>
          <w:sz w:val="24"/>
          <w:szCs w:val="24"/>
        </w:rPr>
        <w:t>el)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models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which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might</w:t>
      </w:r>
      <w:r>
        <w:rPr>
          <w:spacing w:val="6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f</w:t>
      </w:r>
      <w:r>
        <w:rPr>
          <w:sz w:val="24"/>
          <w:szCs w:val="24"/>
        </w:rPr>
        <w:t>acilitate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these,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their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consisten</w:t>
      </w:r>
      <w:r>
        <w:rPr>
          <w:spacing w:val="-4"/>
          <w:sz w:val="24"/>
          <w:szCs w:val="24"/>
        </w:rPr>
        <w:t>c</w:t>
      </w:r>
      <w:r>
        <w:rPr>
          <w:sz w:val="24"/>
          <w:szCs w:val="24"/>
        </w:rPr>
        <w:t>y with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what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is kn</w:t>
      </w:r>
      <w:r>
        <w:rPr>
          <w:spacing w:val="-6"/>
          <w:sz w:val="24"/>
          <w:szCs w:val="24"/>
        </w:rPr>
        <w:t>o</w:t>
      </w:r>
      <w:r>
        <w:rPr>
          <w:sz w:val="24"/>
          <w:szCs w:val="24"/>
        </w:rPr>
        <w:t>wn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about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hippocampal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compl</w:t>
      </w:r>
      <w:r>
        <w:rPr>
          <w:spacing w:val="-4"/>
          <w:sz w:val="24"/>
          <w:szCs w:val="24"/>
        </w:rPr>
        <w:t>e</w:t>
      </w:r>
      <w:r>
        <w:rPr>
          <w:sz w:val="24"/>
          <w:szCs w:val="24"/>
        </w:rPr>
        <w:t>x.</w:t>
      </w:r>
      <w:commentRangeEnd w:id="9"/>
      <w:r w:rsidR="00E120FD">
        <w:rPr>
          <w:rStyle w:val="CommentReference"/>
        </w:rPr>
        <w:commentReference w:id="9"/>
      </w:r>
      <w:r>
        <w:rPr>
          <w:spacing w:val="58"/>
          <w:sz w:val="24"/>
          <w:szCs w:val="24"/>
        </w:rPr>
        <w:t xml:space="preserve"> </w:t>
      </w:r>
      <w:del w:id="10" w:author="Stan Franklin" w:date="2015-09-12T15:37:00Z">
        <w:r w:rsidDel="00E120FD">
          <w:rPr>
            <w:sz w:val="24"/>
            <w:szCs w:val="24"/>
          </w:rPr>
          <w:delText>More</w:delText>
        </w:r>
        <w:r w:rsidDel="00E120FD">
          <w:rPr>
            <w:spacing w:val="12"/>
            <w:sz w:val="24"/>
            <w:szCs w:val="24"/>
          </w:rPr>
          <w:delText xml:space="preserve"> </w:delText>
        </w:r>
      </w:del>
      <w:ins w:id="11" w:author="Stan Franklin" w:date="2015-09-12T15:37:00Z">
        <w:r w:rsidR="00E120FD">
          <w:rPr>
            <w:spacing w:val="58"/>
            <w:sz w:val="24"/>
            <w:szCs w:val="24"/>
          </w:rPr>
          <w:t>A</w:t>
        </w:r>
        <w:r w:rsidR="00E120FD">
          <w:rPr>
            <w:sz w:val="24"/>
            <w:szCs w:val="24"/>
          </w:rPr>
          <w:t>more</w:t>
        </w:r>
        <w:r w:rsidR="00E120FD">
          <w:rPr>
            <w:spacing w:val="12"/>
            <w:sz w:val="24"/>
            <w:szCs w:val="24"/>
          </w:rPr>
          <w:t xml:space="preserve"> </w:t>
        </w:r>
      </w:ins>
      <w:r>
        <w:rPr>
          <w:spacing w:val="-4"/>
          <w:sz w:val="24"/>
          <w:szCs w:val="24"/>
        </w:rPr>
        <w:t>e</w:t>
      </w:r>
      <w:r>
        <w:rPr>
          <w:sz w:val="24"/>
          <w:szCs w:val="24"/>
        </w:rPr>
        <w:t>xtens</w:t>
      </w:r>
      <w:r>
        <w:rPr>
          <w:spacing w:val="-6"/>
          <w:sz w:val="24"/>
          <w:szCs w:val="24"/>
        </w:rPr>
        <w:t>i</w:t>
      </w:r>
      <w:r>
        <w:rPr>
          <w:spacing w:val="-4"/>
          <w:sz w:val="24"/>
          <w:szCs w:val="24"/>
        </w:rPr>
        <w:t>v</w:t>
      </w:r>
      <w:r>
        <w:rPr>
          <w:sz w:val="24"/>
          <w:szCs w:val="24"/>
        </w:rPr>
        <w:t>e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-6"/>
          <w:sz w:val="24"/>
          <w:szCs w:val="24"/>
        </w:rPr>
        <w:t>e</w:t>
      </w:r>
      <w:r>
        <w:rPr>
          <w:sz w:val="24"/>
          <w:szCs w:val="24"/>
        </w:rPr>
        <w:t>vi</w:t>
      </w:r>
      <w:r>
        <w:rPr>
          <w:spacing w:val="-6"/>
          <w:sz w:val="24"/>
          <w:szCs w:val="24"/>
        </w:rPr>
        <w:t>e</w:t>
      </w:r>
      <w:r>
        <w:rPr>
          <w:sz w:val="24"/>
          <w:szCs w:val="24"/>
        </w:rPr>
        <w:t>w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Bayesian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models in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brains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can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be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found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(Pouget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et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al.,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2013;</w:t>
      </w:r>
      <w:r>
        <w:rPr>
          <w:spacing w:val="3"/>
          <w:sz w:val="24"/>
          <w:szCs w:val="24"/>
        </w:rPr>
        <w:t xml:space="preserve"> </w:t>
      </w:r>
      <w:r>
        <w:rPr>
          <w:spacing w:val="-14"/>
          <w:sz w:val="24"/>
          <w:szCs w:val="24"/>
        </w:rPr>
        <w:t>V</w:t>
      </w:r>
      <w:r>
        <w:rPr>
          <w:sz w:val="24"/>
          <w:szCs w:val="24"/>
        </w:rPr>
        <w:t>ilares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&amp;</w:t>
      </w:r>
      <w:r>
        <w:rPr>
          <w:spacing w:val="7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K</w:t>
      </w:r>
      <w:r>
        <w:rPr>
          <w:sz w:val="24"/>
          <w:szCs w:val="24"/>
        </w:rPr>
        <w:t xml:space="preserve">ording, 2011). 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There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is currently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little</w:t>
      </w:r>
      <w:r>
        <w:rPr>
          <w:spacing w:val="2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e</w:t>
      </w:r>
      <w:r>
        <w:rPr>
          <w:sz w:val="24"/>
          <w:szCs w:val="24"/>
        </w:rPr>
        <w:t>xperimental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support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4"/>
          <w:sz w:val="24"/>
          <w:szCs w:val="24"/>
        </w:rPr>
        <w:t>n</w:t>
      </w:r>
      <w:r>
        <w:rPr>
          <w:sz w:val="24"/>
          <w:szCs w:val="24"/>
        </w:rPr>
        <w:t>y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proposed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neural uncertainty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repre- sentations.</w:t>
      </w:r>
    </w:p>
    <w:p w14:paraId="6D49DB7E" w14:textId="0E12055A" w:rsidR="00EB3AAC" w:rsidRDefault="00C229B0">
      <w:pPr>
        <w:spacing w:before="3" w:line="251" w:lineRule="auto"/>
        <w:ind w:left="100" w:right="524" w:firstLine="351"/>
        <w:jc w:val="both"/>
        <w:rPr>
          <w:sz w:val="24"/>
          <w:szCs w:val="24"/>
        </w:rPr>
      </w:pPr>
      <w:r>
        <w:pict w14:anchorId="5CD68D0A">
          <v:group id="_x0000_s2054" style="position:absolute;left:0;text-align:left;margin-left:1in;margin-top:210.15pt;width:164.4pt;height:0;z-index:-251658240;mso-position-horizontal-relative:page" coordorigin="1440,4204" coordsize="3288,0">
            <v:polyline id="_x0000_s2055" style="position:absolute" points="2880,8408,6168,8408" coordorigin="1440,4204" coordsize="3288,0" filled="f" strokeweight="5054emu">
              <v:path arrowok="t"/>
            </v:polyline>
            <w10:wrap anchorx="page"/>
          </v:group>
        </w:pict>
      </w:r>
      <w:r>
        <w:rPr>
          <w:sz w:val="24"/>
          <w:szCs w:val="24"/>
        </w:rPr>
        <w:t>Models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probabilistic estimation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spatial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information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5"/>
          <w:sz w:val="24"/>
          <w:szCs w:val="24"/>
        </w:rPr>
        <w:t>a</w:t>
      </w:r>
      <w:r>
        <w:rPr>
          <w:spacing w:val="-4"/>
          <w:sz w:val="24"/>
          <w:szCs w:val="24"/>
        </w:rPr>
        <w:t>v</w:t>
      </w:r>
      <w:r>
        <w:rPr>
          <w:sz w:val="24"/>
          <w:szCs w:val="24"/>
        </w:rPr>
        <w:t>e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been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pioneered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by (Bousquet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et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al.,</w:t>
      </w:r>
      <w:r>
        <w:rPr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>1997),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who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suggested</w:t>
      </w:r>
      <w:r>
        <w:rPr>
          <w:spacing w:val="14"/>
          <w:sz w:val="24"/>
          <w:szCs w:val="24"/>
        </w:rPr>
        <w:t xml:space="preserve"> </w:t>
      </w:r>
      <w:del w:id="12" w:author="Stan Franklin" w:date="2015-09-12T15:38:00Z">
        <w:r w:rsidDel="00E120FD">
          <w:rPr>
            <w:sz w:val="24"/>
            <w:szCs w:val="24"/>
          </w:rPr>
          <w:delText>to</w:delText>
        </w:r>
        <w:r w:rsidDel="00E120FD">
          <w:rPr>
            <w:spacing w:val="21"/>
            <w:sz w:val="24"/>
            <w:szCs w:val="24"/>
          </w:rPr>
          <w:delText xml:space="preserve"> </w:delText>
        </w:r>
      </w:del>
      <w:ins w:id="13" w:author="Stan Franklin" w:date="2015-09-12T15:38:00Z">
        <w:r w:rsidR="00E120FD">
          <w:rPr>
            <w:sz w:val="24"/>
            <w:szCs w:val="24"/>
          </w:rPr>
          <w:t>the</w:t>
        </w:r>
        <w:r w:rsidR="00E120FD">
          <w:rPr>
            <w:spacing w:val="21"/>
            <w:sz w:val="24"/>
            <w:szCs w:val="24"/>
          </w:rPr>
          <w:t xml:space="preserve"> </w:t>
        </w:r>
      </w:ins>
      <w:r>
        <w:rPr>
          <w:sz w:val="24"/>
          <w:szCs w:val="24"/>
        </w:rPr>
        <w:t>use</w:t>
      </w:r>
      <w:ins w:id="14" w:author="Stan Franklin" w:date="2015-09-12T15:38:00Z">
        <w:r w:rsidR="00E120FD">
          <w:rPr>
            <w:sz w:val="24"/>
            <w:szCs w:val="24"/>
          </w:rPr>
          <w:t xml:space="preserve"> of</w:t>
        </w:r>
      </w:ins>
      <w:r>
        <w:rPr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Kalman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filter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model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localization in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hippocampus.</w:t>
      </w:r>
      <w:r>
        <w:rPr>
          <w:spacing w:val="48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Kalman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filter is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dynamic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Bayesian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inference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algorithm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for estimating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>
        <w:rPr>
          <w:spacing w:val="-6"/>
          <w:sz w:val="24"/>
          <w:szCs w:val="24"/>
        </w:rPr>
        <w:t>v</w:t>
      </w:r>
      <w:r>
        <w:rPr>
          <w:sz w:val="24"/>
          <w:szCs w:val="24"/>
        </w:rPr>
        <w:t>alues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unkn</w:t>
      </w:r>
      <w:r>
        <w:rPr>
          <w:spacing w:val="-6"/>
          <w:sz w:val="24"/>
          <w:szCs w:val="24"/>
        </w:rPr>
        <w:t>o</w:t>
      </w:r>
      <w:r>
        <w:rPr>
          <w:sz w:val="24"/>
          <w:szCs w:val="24"/>
        </w:rPr>
        <w:t>wn,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not directly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obser</w:t>
      </w:r>
      <w:r>
        <w:rPr>
          <w:spacing w:val="-6"/>
          <w:sz w:val="24"/>
          <w:szCs w:val="24"/>
        </w:rPr>
        <w:t>v</w:t>
      </w:r>
      <w:r>
        <w:rPr>
          <w:sz w:val="24"/>
          <w:szCs w:val="24"/>
        </w:rPr>
        <w:t>able</w:t>
      </w:r>
      <w:r>
        <w:rPr>
          <w:spacing w:val="-7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v</w:t>
      </w:r>
      <w:r>
        <w:rPr>
          <w:sz w:val="24"/>
          <w:szCs w:val="24"/>
        </w:rPr>
        <w:t>ariables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(such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as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location) from</w:t>
      </w:r>
      <w:r>
        <w:rPr>
          <w:spacing w:val="-18"/>
          <w:sz w:val="24"/>
          <w:szCs w:val="24"/>
        </w:rPr>
        <w:t xml:space="preserve"> </w:t>
      </w:r>
      <w:r>
        <w:rPr>
          <w:sz w:val="24"/>
          <w:szCs w:val="24"/>
        </w:rPr>
        <w:t>noisy</w:t>
      </w:r>
      <w:r>
        <w:rPr>
          <w:spacing w:val="-18"/>
          <w:sz w:val="24"/>
          <w:szCs w:val="24"/>
        </w:rPr>
        <w:t xml:space="preserve"> </w:t>
      </w:r>
      <w:r>
        <w:rPr>
          <w:sz w:val="24"/>
          <w:szCs w:val="24"/>
        </w:rPr>
        <w:t>obser</w:t>
      </w:r>
      <w:r>
        <w:rPr>
          <w:spacing w:val="-6"/>
          <w:sz w:val="24"/>
          <w:szCs w:val="24"/>
        </w:rPr>
        <w:t>v</w:t>
      </w:r>
      <w:r>
        <w:rPr>
          <w:sz w:val="24"/>
          <w:szCs w:val="24"/>
        </w:rPr>
        <w:t>ations,</w:t>
      </w:r>
      <w:r>
        <w:rPr>
          <w:spacing w:val="-24"/>
          <w:sz w:val="24"/>
          <w:szCs w:val="24"/>
        </w:rPr>
        <w:t xml:space="preserve"> </w:t>
      </w:r>
      <w:r>
        <w:rPr>
          <w:sz w:val="24"/>
          <w:szCs w:val="24"/>
        </w:rPr>
        <w:t>yielding</w:t>
      </w:r>
      <w:r>
        <w:rPr>
          <w:spacing w:val="-21"/>
          <w:sz w:val="24"/>
          <w:szCs w:val="24"/>
        </w:rPr>
        <w:t xml:space="preserve"> </w:t>
      </w:r>
      <w:r>
        <w:rPr>
          <w:sz w:val="24"/>
          <w:szCs w:val="24"/>
        </w:rPr>
        <w:t>statistically</w:t>
      </w:r>
      <w:r>
        <w:rPr>
          <w:spacing w:val="-24"/>
          <w:sz w:val="24"/>
          <w:szCs w:val="24"/>
        </w:rPr>
        <w:t xml:space="preserve"> </w:t>
      </w:r>
      <w:r>
        <w:rPr>
          <w:sz w:val="24"/>
          <w:szCs w:val="24"/>
        </w:rPr>
        <w:t>optimal</w:t>
      </w:r>
      <w:r>
        <w:rPr>
          <w:spacing w:val="-20"/>
          <w:sz w:val="24"/>
          <w:szCs w:val="24"/>
        </w:rPr>
        <w:t xml:space="preserve"> </w:t>
      </w:r>
      <w:r>
        <w:rPr>
          <w:sz w:val="24"/>
          <w:szCs w:val="24"/>
        </w:rPr>
        <w:t>estimates</w:t>
      </w:r>
      <w:r>
        <w:rPr>
          <w:spacing w:val="-22"/>
          <w:sz w:val="24"/>
          <w:szCs w:val="24"/>
        </w:rPr>
        <w:t xml:space="preserve"> </w:t>
      </w:r>
      <w:r>
        <w:rPr>
          <w:sz w:val="24"/>
          <w:szCs w:val="24"/>
        </w:rPr>
        <w:t>if</w:t>
      </w:r>
      <w:r>
        <w:rPr>
          <w:spacing w:val="-14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17"/>
          <w:sz w:val="24"/>
          <w:szCs w:val="24"/>
        </w:rPr>
        <w:t xml:space="preserve"> </w:t>
      </w:r>
      <w:r>
        <w:rPr>
          <w:sz w:val="24"/>
          <w:szCs w:val="24"/>
        </w:rPr>
        <w:t>noise</w:t>
      </w:r>
      <w:r>
        <w:rPr>
          <w:spacing w:val="-18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-15"/>
          <w:sz w:val="24"/>
          <w:szCs w:val="24"/>
        </w:rPr>
        <w:t xml:space="preserve"> </w:t>
      </w:r>
      <w:r>
        <w:rPr>
          <w:sz w:val="24"/>
          <w:szCs w:val="24"/>
        </w:rPr>
        <w:t>normally distri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uted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(Kalman,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1960).</w:t>
      </w:r>
      <w:r>
        <w:rPr>
          <w:spacing w:val="8"/>
          <w:sz w:val="24"/>
          <w:szCs w:val="24"/>
        </w:rPr>
        <w:t xml:space="preserve"> </w:t>
      </w:r>
      <w:commentRangeStart w:id="15"/>
      <w:r>
        <w:rPr>
          <w:sz w:val="24"/>
          <w:szCs w:val="24"/>
        </w:rPr>
        <w:t>MacNeilage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et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al.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(2008)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also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put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forth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4"/>
          <w:sz w:val="24"/>
          <w:szCs w:val="24"/>
        </w:rPr>
        <w:t>r</w:t>
      </w:r>
      <w:r>
        <w:rPr>
          <w:sz w:val="24"/>
          <w:szCs w:val="24"/>
        </w:rPr>
        <w:t>guments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dy- namic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Bayesian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inference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as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model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spatial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orientation,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mentioning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both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Kalman filters and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particle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filtering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(a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related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Bayesian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filtering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algorithm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using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samples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in- stead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parameters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represent probability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distri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utions)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le</w:t>
      </w:r>
      <w:r>
        <w:rPr>
          <w:spacing w:val="-5"/>
          <w:sz w:val="24"/>
          <w:szCs w:val="24"/>
        </w:rPr>
        <w:t>a</w:t>
      </w:r>
      <w:r>
        <w:rPr>
          <w:sz w:val="24"/>
          <w:szCs w:val="24"/>
        </w:rPr>
        <w:t>ving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question of their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neural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implementation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open. </w:t>
      </w:r>
      <w:r>
        <w:rPr>
          <w:spacing w:val="2"/>
          <w:sz w:val="24"/>
          <w:szCs w:val="24"/>
        </w:rPr>
        <w:t xml:space="preserve"> </w:t>
      </w:r>
      <w:commentRangeEnd w:id="15"/>
      <w:r w:rsidR="00E120FD">
        <w:rPr>
          <w:rStyle w:val="CommentReference"/>
        </w:rPr>
        <w:commentReference w:id="15"/>
      </w:r>
      <w:r>
        <w:rPr>
          <w:spacing w:val="-4"/>
          <w:sz w:val="24"/>
          <w:szCs w:val="24"/>
        </w:rPr>
        <w:t>P</w:t>
      </w:r>
      <w:r>
        <w:rPr>
          <w:sz w:val="24"/>
          <w:szCs w:val="24"/>
        </w:rPr>
        <w:t>article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filte</w:t>
      </w:r>
      <w:r>
        <w:rPr>
          <w:spacing w:val="-5"/>
          <w:sz w:val="24"/>
          <w:szCs w:val="24"/>
        </w:rPr>
        <w:t>r</w:t>
      </w:r>
      <w:r>
        <w:rPr>
          <w:sz w:val="24"/>
          <w:szCs w:val="24"/>
        </w:rPr>
        <w:t>-based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models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localization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the algorithmic</w:t>
      </w:r>
      <w:r>
        <w:rPr>
          <w:spacing w:val="-13"/>
          <w:sz w:val="24"/>
          <w:szCs w:val="24"/>
        </w:rPr>
        <w:t xml:space="preserve"> </w:t>
      </w:r>
      <w:r>
        <w:rPr>
          <w:sz w:val="24"/>
          <w:szCs w:val="24"/>
        </w:rPr>
        <w:t>l</w:t>
      </w:r>
      <w:r>
        <w:rPr>
          <w:spacing w:val="-6"/>
          <w:sz w:val="24"/>
          <w:szCs w:val="24"/>
        </w:rPr>
        <w:t>e</w:t>
      </w:r>
      <w:r>
        <w:rPr>
          <w:spacing w:val="-4"/>
          <w:sz w:val="24"/>
          <w:szCs w:val="24"/>
        </w:rPr>
        <w:t>v</w:t>
      </w:r>
      <w:r>
        <w:rPr>
          <w:sz w:val="24"/>
          <w:szCs w:val="24"/>
        </w:rPr>
        <w:t>el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5"/>
          <w:sz w:val="24"/>
          <w:szCs w:val="24"/>
        </w:rPr>
        <w:t>a</w:t>
      </w:r>
      <w:r>
        <w:rPr>
          <w:spacing w:val="-4"/>
          <w:sz w:val="24"/>
          <w:szCs w:val="24"/>
        </w:rPr>
        <w:t>v</w:t>
      </w:r>
      <w:r>
        <w:rPr>
          <w:sz w:val="24"/>
          <w:szCs w:val="24"/>
        </w:rPr>
        <w:t>e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been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suggested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by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>
        <w:rPr>
          <w:spacing w:val="-4"/>
          <w:sz w:val="24"/>
          <w:szCs w:val="24"/>
        </w:rPr>
        <w:t>F</w:t>
      </w:r>
      <w:r>
        <w:rPr>
          <w:sz w:val="24"/>
          <w:szCs w:val="24"/>
        </w:rPr>
        <w:t>ox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&amp;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Prescott,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2010;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Cheung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et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al.,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2012). Osborn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(2010)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went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4"/>
          <w:sz w:val="24"/>
          <w:szCs w:val="24"/>
        </w:rPr>
        <w:t>e</w:t>
      </w:r>
      <w:r>
        <w:rPr>
          <w:sz w:val="24"/>
          <w:szCs w:val="24"/>
        </w:rPr>
        <w:t>yond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localization,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suggesting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Kalman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filtering approach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to also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account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localizing objects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-10"/>
          <w:sz w:val="24"/>
          <w:szCs w:val="24"/>
        </w:rPr>
        <w:t>n</w:t>
      </w:r>
      <w:r>
        <w:rPr>
          <w:sz w:val="24"/>
          <w:szCs w:val="24"/>
        </w:rPr>
        <w:t>vironment.</w:t>
      </w:r>
      <w:r>
        <w:rPr>
          <w:spacing w:val="39"/>
          <w:sz w:val="24"/>
          <w:szCs w:val="24"/>
        </w:rPr>
        <w:t xml:space="preserve"> </w:t>
      </w:r>
      <w:r>
        <w:rPr>
          <w:sz w:val="24"/>
          <w:szCs w:val="24"/>
        </w:rPr>
        <w:t>Recentl</w:t>
      </w:r>
      <w:r>
        <w:rPr>
          <w:spacing w:val="-16"/>
          <w:sz w:val="24"/>
          <w:szCs w:val="24"/>
        </w:rPr>
        <w:t>y</w:t>
      </w:r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Pen</w:t>
      </w:r>
      <w:r>
        <w:rPr>
          <w:spacing w:val="-4"/>
          <w:sz w:val="24"/>
          <w:szCs w:val="24"/>
        </w:rPr>
        <w:t>n</w:t>
      </w:r>
      <w:r>
        <w:rPr>
          <w:sz w:val="24"/>
          <w:szCs w:val="24"/>
        </w:rPr>
        <w:t>y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et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al.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(2013) a</w:t>
      </w:r>
      <w:r>
        <w:rPr>
          <w:spacing w:val="-4"/>
          <w:sz w:val="24"/>
          <w:szCs w:val="24"/>
        </w:rPr>
        <w:t>r</w:t>
      </w:r>
      <w:r>
        <w:rPr>
          <w:sz w:val="24"/>
          <w:szCs w:val="24"/>
        </w:rPr>
        <w:t>gued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that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if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one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presupposes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2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e</w:t>
      </w:r>
      <w:r>
        <w:rPr>
          <w:sz w:val="24"/>
          <w:szCs w:val="24"/>
        </w:rPr>
        <w:t>xistence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‘obser</w:t>
      </w:r>
      <w:r>
        <w:rPr>
          <w:spacing w:val="-6"/>
          <w:sz w:val="24"/>
          <w:szCs w:val="24"/>
        </w:rPr>
        <w:t>v</w:t>
      </w:r>
      <w:r>
        <w:rPr>
          <w:sz w:val="24"/>
          <w:szCs w:val="24"/>
        </w:rPr>
        <w:t>ation’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‘dynamic’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model</w:t>
      </w:r>
      <w:r>
        <w:rPr>
          <w:spacing w:val="10"/>
          <w:sz w:val="24"/>
          <w:szCs w:val="24"/>
        </w:rPr>
        <w:t>s</w:t>
      </w:r>
      <w:r>
        <w:rPr>
          <w:sz w:val="24"/>
          <w:szCs w:val="24"/>
        </w:rPr>
        <w:t>,</w:t>
      </w:r>
    </w:p>
    <w:p w14:paraId="457663CA" w14:textId="77777777" w:rsidR="00EB3AAC" w:rsidRDefault="00EB3AAC">
      <w:pPr>
        <w:spacing w:before="7" w:line="160" w:lineRule="exact"/>
        <w:rPr>
          <w:sz w:val="16"/>
          <w:szCs w:val="16"/>
        </w:rPr>
      </w:pPr>
    </w:p>
    <w:p w14:paraId="69DF0F54" w14:textId="77777777" w:rsidR="00EB3AAC" w:rsidRDefault="00C229B0">
      <w:pPr>
        <w:spacing w:before="26" w:line="249" w:lineRule="auto"/>
        <w:ind w:left="100" w:right="530" w:firstLine="359"/>
        <w:sectPr w:rsidR="00EB3AAC">
          <w:footerReference w:type="default" r:id="rId16"/>
          <w:pgSz w:w="11920" w:h="16840"/>
          <w:pgMar w:top="1380" w:right="1680" w:bottom="280" w:left="1340" w:header="0" w:footer="0" w:gutter="0"/>
          <w:cols w:space="720"/>
        </w:sectPr>
      </w:pPr>
      <w:r>
        <w:t>Obser</w:t>
      </w:r>
      <w:r>
        <w:rPr>
          <w:spacing w:val="-5"/>
        </w:rPr>
        <w:t>v</w:t>
      </w:r>
      <w:r>
        <w:t>ation models</w:t>
      </w:r>
      <w:r>
        <w:rPr>
          <w:spacing w:val="4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dynamic</w:t>
      </w:r>
      <w:r>
        <w:rPr>
          <w:spacing w:val="3"/>
        </w:rPr>
        <w:t xml:space="preserve"> </w:t>
      </w:r>
      <w:r>
        <w:t>models</w:t>
      </w:r>
      <w:r>
        <w:rPr>
          <w:spacing w:val="4"/>
        </w:rPr>
        <w:t xml:space="preserve"> </w:t>
      </w:r>
      <w:r>
        <w:t>are</w:t>
      </w:r>
      <w:r>
        <w:rPr>
          <w:spacing w:val="8"/>
        </w:rPr>
        <w:t xml:space="preserve"> </w:t>
      </w:r>
      <w:r>
        <w:t>mathematical</w:t>
      </w:r>
      <w:r>
        <w:rPr>
          <w:spacing w:val="-1"/>
        </w:rPr>
        <w:t xml:space="preserve"> </w:t>
      </w:r>
      <w:r>
        <w:t>functions</w:t>
      </w:r>
      <w:r>
        <w:rPr>
          <w:spacing w:val="3"/>
        </w:rPr>
        <w:t xml:space="preserve"> </w:t>
      </w:r>
      <w:r>
        <w:t>mapping</w:t>
      </w:r>
      <w:r>
        <w:rPr>
          <w:spacing w:val="3"/>
        </w:rPr>
        <w:t xml:space="preserve"> </w:t>
      </w:r>
      <w:r>
        <w:t>from</w:t>
      </w:r>
      <w:r>
        <w:rPr>
          <w:spacing w:val="6"/>
        </w:rPr>
        <w:t xml:space="preserve"> </w:t>
      </w:r>
      <w:r>
        <w:t>true</w:t>
      </w:r>
      <w:r>
        <w:rPr>
          <w:spacing w:val="7"/>
        </w:rPr>
        <w:t xml:space="preserve"> </w:t>
      </w:r>
      <w:r>
        <w:t>states</w:t>
      </w:r>
      <w:r>
        <w:rPr>
          <w:spacing w:val="6"/>
        </w:rPr>
        <w:t xml:space="preserve"> </w:t>
      </w:r>
      <w:r>
        <w:t>to obser</w:t>
      </w:r>
      <w:r>
        <w:rPr>
          <w:spacing w:val="-3"/>
        </w:rPr>
        <w:t>v</w:t>
      </w:r>
      <w:r>
        <w:t>ed</w:t>
      </w:r>
      <w:r>
        <w:rPr>
          <w:spacing w:val="-7"/>
        </w:rPr>
        <w:t xml:space="preserve"> </w:t>
      </w:r>
      <w:r>
        <w:t>states,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pre-motion</w:t>
      </w:r>
      <w:r>
        <w:rPr>
          <w:spacing w:val="-9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post-motion</w:t>
      </w:r>
      <w:r>
        <w:rPr>
          <w:spacing w:val="-10"/>
        </w:rPr>
        <w:t xml:space="preserve"> </w:t>
      </w:r>
      <w:r>
        <w:t>states,</w:t>
      </w:r>
      <w:r>
        <w:rPr>
          <w:spacing w:val="-5"/>
        </w:rPr>
        <w:t xml:space="preserve"> </w:t>
      </w:r>
      <w:r>
        <w:t>respect</w:t>
      </w:r>
      <w:r>
        <w:rPr>
          <w:spacing w:val="-5"/>
        </w:rPr>
        <w:t>i</w:t>
      </w:r>
      <w:r>
        <w:rPr>
          <w:spacing w:val="-3"/>
        </w:rPr>
        <w:t>v</w:t>
      </w:r>
      <w:r>
        <w:t>el</w:t>
      </w:r>
      <w:r>
        <w:rPr>
          <w:spacing w:val="-13"/>
        </w:rPr>
        <w:t>y</w:t>
      </w:r>
      <w:r>
        <w:t>.</w:t>
      </w:r>
    </w:p>
    <w:p w14:paraId="2D5BE647" w14:textId="77777777" w:rsidR="00EB3AAC" w:rsidRDefault="00C229B0">
      <w:pPr>
        <w:spacing w:before="57"/>
        <w:ind w:left="610" w:right="79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1.2.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0"/>
          <w:sz w:val="24"/>
          <w:szCs w:val="24"/>
        </w:rPr>
        <w:t>R</w:t>
      </w:r>
      <w:r>
        <w:rPr>
          <w:sz w:val="24"/>
          <w:szCs w:val="24"/>
        </w:rPr>
        <w:t>O</w:t>
      </w:r>
      <w:r>
        <w:rPr>
          <w:spacing w:val="-8"/>
          <w:sz w:val="24"/>
          <w:szCs w:val="24"/>
        </w:rPr>
        <w:t>B</w:t>
      </w:r>
      <w:r>
        <w:rPr>
          <w:sz w:val="24"/>
          <w:szCs w:val="24"/>
        </w:rPr>
        <w:t>ABILISTIC</w:t>
      </w:r>
      <w:r>
        <w:rPr>
          <w:spacing w:val="-18"/>
          <w:sz w:val="24"/>
          <w:szCs w:val="24"/>
        </w:rPr>
        <w:t xml:space="preserve"> </w:t>
      </w:r>
      <w:r>
        <w:rPr>
          <w:sz w:val="24"/>
          <w:szCs w:val="24"/>
        </w:rPr>
        <w:t>MODELS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22"/>
          <w:sz w:val="24"/>
          <w:szCs w:val="24"/>
        </w:rPr>
        <w:t>P</w:t>
      </w:r>
      <w:r>
        <w:rPr>
          <w:spacing w:val="-10"/>
          <w:sz w:val="24"/>
          <w:szCs w:val="24"/>
        </w:rPr>
        <w:t>A</w:t>
      </w:r>
      <w:r>
        <w:rPr>
          <w:sz w:val="24"/>
          <w:szCs w:val="24"/>
        </w:rPr>
        <w:t>CE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BRAINS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 xml:space="preserve">MINDS             </w:t>
      </w:r>
      <w:r>
        <w:rPr>
          <w:spacing w:val="42"/>
          <w:sz w:val="24"/>
          <w:szCs w:val="24"/>
        </w:rPr>
        <w:t xml:space="preserve"> </w:t>
      </w:r>
      <w:r>
        <w:rPr>
          <w:sz w:val="24"/>
          <w:szCs w:val="24"/>
        </w:rPr>
        <w:t>17</w:t>
      </w:r>
    </w:p>
    <w:p w14:paraId="399E06B0" w14:textId="77777777" w:rsidR="00EB3AAC" w:rsidRDefault="00EB3AAC">
      <w:pPr>
        <w:spacing w:line="120" w:lineRule="exact"/>
        <w:rPr>
          <w:sz w:val="13"/>
          <w:szCs w:val="13"/>
        </w:rPr>
      </w:pPr>
    </w:p>
    <w:p w14:paraId="7E73600E" w14:textId="77777777" w:rsidR="00EB3AAC" w:rsidRDefault="00EB3AAC">
      <w:pPr>
        <w:spacing w:line="200" w:lineRule="exact"/>
      </w:pPr>
    </w:p>
    <w:p w14:paraId="2B38FC49" w14:textId="77777777" w:rsidR="00EB3AAC" w:rsidRDefault="00EB3AAC">
      <w:pPr>
        <w:spacing w:line="200" w:lineRule="exact"/>
      </w:pPr>
    </w:p>
    <w:p w14:paraId="44335875" w14:textId="77777777" w:rsidR="00EB3AAC" w:rsidRDefault="00C229B0">
      <w:pPr>
        <w:spacing w:line="251" w:lineRule="auto"/>
        <w:ind w:left="610" w:right="73"/>
        <w:jc w:val="both"/>
        <w:rPr>
          <w:sz w:val="24"/>
          <w:szCs w:val="24"/>
        </w:rPr>
      </w:pPr>
      <w:r>
        <w:rPr>
          <w:sz w:val="24"/>
          <w:szCs w:val="24"/>
        </w:rPr>
        <w:t>required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by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Kalman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filters,</w:t>
      </w:r>
      <w:r>
        <w:rPr>
          <w:spacing w:val="-22"/>
          <w:sz w:val="24"/>
          <w:szCs w:val="24"/>
        </w:rPr>
        <w:t xml:space="preserve"> </w:t>
      </w:r>
      <w:r>
        <w:rPr>
          <w:sz w:val="24"/>
          <w:szCs w:val="24"/>
        </w:rPr>
        <w:t>one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might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as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well</w:t>
      </w:r>
      <w:r>
        <w:rPr>
          <w:spacing w:val="-8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e</w:t>
      </w:r>
      <w:r>
        <w:rPr>
          <w:sz w:val="24"/>
          <w:szCs w:val="24"/>
        </w:rPr>
        <w:t>xtend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inference</w:t>
      </w:r>
      <w:r>
        <w:rPr>
          <w:spacing w:val="-13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also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use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them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for model</w:t>
      </w:r>
      <w:r>
        <w:rPr>
          <w:spacing w:val="-18"/>
          <w:sz w:val="24"/>
          <w:szCs w:val="24"/>
        </w:rPr>
        <w:t xml:space="preserve"> </w:t>
      </w:r>
      <w:r>
        <w:rPr>
          <w:sz w:val="24"/>
          <w:szCs w:val="24"/>
        </w:rPr>
        <w:t>selection</w:t>
      </w:r>
      <w:r>
        <w:rPr>
          <w:spacing w:val="-21"/>
          <w:sz w:val="24"/>
          <w:szCs w:val="24"/>
        </w:rPr>
        <w:t xml:space="preserve"> </w:t>
      </w:r>
      <w:r>
        <w:rPr>
          <w:sz w:val="24"/>
          <w:szCs w:val="24"/>
        </w:rPr>
        <w:t>(‘which</w:t>
      </w:r>
      <w:r>
        <w:rPr>
          <w:spacing w:val="-19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-10"/>
          <w:sz w:val="24"/>
          <w:szCs w:val="24"/>
        </w:rPr>
        <w:t>n</w:t>
      </w:r>
      <w:r>
        <w:rPr>
          <w:sz w:val="24"/>
          <w:szCs w:val="24"/>
        </w:rPr>
        <w:t>vironment</w:t>
      </w:r>
      <w:r>
        <w:rPr>
          <w:spacing w:val="-24"/>
          <w:sz w:val="24"/>
          <w:szCs w:val="24"/>
        </w:rPr>
        <w:t xml:space="preserve"> </w:t>
      </w:r>
      <w:r>
        <w:rPr>
          <w:sz w:val="24"/>
          <w:szCs w:val="24"/>
        </w:rPr>
        <w:t>am</w:t>
      </w:r>
      <w:r>
        <w:rPr>
          <w:spacing w:val="-15"/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>
        <w:rPr>
          <w:spacing w:val="-13"/>
          <w:sz w:val="24"/>
          <w:szCs w:val="24"/>
        </w:rPr>
        <w:t xml:space="preserve"> </w:t>
      </w:r>
      <w:r>
        <w:rPr>
          <w:sz w:val="24"/>
          <w:szCs w:val="24"/>
        </w:rPr>
        <w:t>in?’),</w:t>
      </w:r>
      <w:r>
        <w:rPr>
          <w:spacing w:val="-15"/>
          <w:sz w:val="24"/>
          <w:szCs w:val="24"/>
        </w:rPr>
        <w:t xml:space="preserve"> </w:t>
      </w:r>
      <w:r>
        <w:rPr>
          <w:sz w:val="24"/>
          <w:szCs w:val="24"/>
        </w:rPr>
        <w:t>motor</w:t>
      </w:r>
      <w:r>
        <w:rPr>
          <w:spacing w:val="-18"/>
          <w:sz w:val="24"/>
          <w:szCs w:val="24"/>
        </w:rPr>
        <w:t xml:space="preserve"> </w:t>
      </w:r>
      <w:r>
        <w:rPr>
          <w:sz w:val="24"/>
          <w:szCs w:val="24"/>
        </w:rPr>
        <w:t>planning</w:t>
      </w:r>
      <w:r>
        <w:rPr>
          <w:spacing w:val="-20"/>
          <w:sz w:val="24"/>
          <w:szCs w:val="24"/>
        </w:rPr>
        <w:t xml:space="preserve"> </w:t>
      </w:r>
      <w:r>
        <w:rPr>
          <w:sz w:val="24"/>
          <w:szCs w:val="24"/>
        </w:rPr>
        <w:t>(‘h</w:t>
      </w:r>
      <w:r>
        <w:rPr>
          <w:spacing w:val="-6"/>
          <w:sz w:val="24"/>
          <w:szCs w:val="24"/>
        </w:rPr>
        <w:t>o</w:t>
      </w:r>
      <w:r>
        <w:rPr>
          <w:sz w:val="24"/>
          <w:szCs w:val="24"/>
        </w:rPr>
        <w:t>w</w:t>
      </w:r>
      <w:r>
        <w:rPr>
          <w:spacing w:val="-18"/>
          <w:sz w:val="24"/>
          <w:szCs w:val="24"/>
        </w:rPr>
        <w:t xml:space="preserve"> </w:t>
      </w:r>
      <w:r>
        <w:rPr>
          <w:sz w:val="24"/>
          <w:szCs w:val="24"/>
        </w:rPr>
        <w:t>do</w:t>
      </w:r>
      <w:r>
        <w:rPr>
          <w:spacing w:val="-14"/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>
        <w:rPr>
          <w:spacing w:val="-13"/>
          <w:sz w:val="24"/>
          <w:szCs w:val="24"/>
        </w:rPr>
        <w:t xml:space="preserve"> </w:t>
      </w:r>
      <w:r>
        <w:rPr>
          <w:sz w:val="24"/>
          <w:szCs w:val="24"/>
        </w:rPr>
        <w:t>get</w:t>
      </w:r>
      <w:r>
        <w:rPr>
          <w:spacing w:val="-15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-14"/>
          <w:sz w:val="24"/>
          <w:szCs w:val="24"/>
        </w:rPr>
        <w:t xml:space="preserve"> </w:t>
      </w:r>
      <w:r>
        <w:rPr>
          <w:sz w:val="24"/>
          <w:szCs w:val="24"/>
        </w:rPr>
        <w:t>place X?’),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construct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sensory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imagery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(‘what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does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place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X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look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li</w:t>
      </w:r>
      <w:r>
        <w:rPr>
          <w:spacing w:val="-2"/>
          <w:sz w:val="24"/>
          <w:szCs w:val="24"/>
        </w:rPr>
        <w:t>k</w:t>
      </w:r>
      <w:r>
        <w:rPr>
          <w:sz w:val="24"/>
          <w:szCs w:val="24"/>
        </w:rPr>
        <w:t>e?’)</w:t>
      </w:r>
      <w:r>
        <w:rPr>
          <w:spacing w:val="58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addition to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localization.</w:t>
      </w:r>
      <w:r>
        <w:rPr>
          <w:spacing w:val="48"/>
          <w:sz w:val="24"/>
          <w:szCs w:val="24"/>
        </w:rPr>
        <w:t xml:space="preserve"> </w:t>
      </w:r>
      <w:r>
        <w:rPr>
          <w:sz w:val="24"/>
          <w:szCs w:val="24"/>
        </w:rPr>
        <w:t>Th</w:t>
      </w:r>
      <w:r>
        <w:rPr>
          <w:spacing w:val="-4"/>
          <w:sz w:val="24"/>
          <w:szCs w:val="24"/>
        </w:rPr>
        <w:t>e</w:t>
      </w:r>
      <w:r>
        <w:rPr>
          <w:sz w:val="24"/>
          <w:szCs w:val="24"/>
        </w:rPr>
        <w:t>y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5"/>
          <w:sz w:val="24"/>
          <w:szCs w:val="24"/>
        </w:rPr>
        <w:t>a</w:t>
      </w:r>
      <w:r>
        <w:rPr>
          <w:spacing w:val="-4"/>
          <w:sz w:val="24"/>
          <w:szCs w:val="24"/>
        </w:rPr>
        <w:t>v</w:t>
      </w:r>
      <w:r>
        <w:rPr>
          <w:sz w:val="24"/>
          <w:szCs w:val="24"/>
        </w:rPr>
        <w:t>e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combined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these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functions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single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probabilistic model, and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4"/>
          <w:sz w:val="24"/>
          <w:szCs w:val="24"/>
        </w:rPr>
        <w:t>r</w:t>
      </w:r>
      <w:r>
        <w:rPr>
          <w:sz w:val="24"/>
          <w:szCs w:val="24"/>
        </w:rPr>
        <w:t>gued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that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it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consistent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with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findings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pattern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replay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brain.  An</w:t>
      </w:r>
      <w:r>
        <w:rPr>
          <w:spacing w:val="14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e</w:t>
      </w:r>
      <w:r>
        <w:rPr>
          <w:spacing w:val="-4"/>
          <w:sz w:val="24"/>
          <w:szCs w:val="24"/>
        </w:rPr>
        <w:t>v</w:t>
      </w:r>
      <w:r>
        <w:rPr>
          <w:sz w:val="24"/>
          <w:szCs w:val="24"/>
        </w:rPr>
        <w:t>en more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general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probabilistic formulation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based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dynamic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Bayesian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inference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the Free-Ene</w:t>
      </w:r>
      <w:r>
        <w:rPr>
          <w:spacing w:val="-4"/>
          <w:sz w:val="24"/>
          <w:szCs w:val="24"/>
        </w:rPr>
        <w:t>r</w:t>
      </w:r>
      <w:r>
        <w:rPr>
          <w:sz w:val="24"/>
          <w:szCs w:val="24"/>
        </w:rPr>
        <w:t>gy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Principle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(Friston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et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al.,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2006), which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aspires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pr</w:t>
      </w:r>
      <w:r>
        <w:rPr>
          <w:spacing w:val="-4"/>
          <w:sz w:val="24"/>
          <w:szCs w:val="24"/>
        </w:rPr>
        <w:t>o</w:t>
      </w:r>
      <w:r>
        <w:rPr>
          <w:sz w:val="24"/>
          <w:szCs w:val="24"/>
        </w:rPr>
        <w:t>vide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unified</w:t>
      </w:r>
      <w:r>
        <w:rPr>
          <w:spacing w:val="-15"/>
          <w:sz w:val="24"/>
          <w:szCs w:val="24"/>
        </w:rPr>
        <w:t xml:space="preserve"> </w:t>
      </w:r>
      <w:r>
        <w:rPr>
          <w:sz w:val="24"/>
          <w:szCs w:val="24"/>
        </w:rPr>
        <w:t>theory of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brain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function,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has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been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4"/>
          <w:sz w:val="24"/>
          <w:szCs w:val="24"/>
        </w:rPr>
        <w:t>r</w:t>
      </w:r>
      <w:r>
        <w:rPr>
          <w:sz w:val="24"/>
          <w:szCs w:val="24"/>
        </w:rPr>
        <w:t>gued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be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consistent with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aspects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hippocampal processing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(Friston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et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al.,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2011).</w:t>
      </w:r>
    </w:p>
    <w:p w14:paraId="00D5557A" w14:textId="77777777" w:rsidR="00EB3AAC" w:rsidRDefault="00C229B0">
      <w:pPr>
        <w:spacing w:before="7" w:line="251" w:lineRule="auto"/>
        <w:ind w:left="610" w:right="73" w:firstLine="351"/>
        <w:jc w:val="both"/>
        <w:rPr>
          <w:sz w:val="24"/>
          <w:szCs w:val="24"/>
        </w:rPr>
      </w:pPr>
      <w:r>
        <w:rPr>
          <w:sz w:val="24"/>
          <w:szCs w:val="24"/>
        </w:rPr>
        <w:t>Despite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their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considerable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theoretical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el</w:t>
      </w:r>
      <w:r>
        <w:rPr>
          <w:spacing w:val="-4"/>
          <w:sz w:val="24"/>
          <w:szCs w:val="24"/>
        </w:rPr>
        <w:t>e</w:t>
      </w:r>
      <w:r>
        <w:rPr>
          <w:spacing w:val="-1"/>
          <w:sz w:val="24"/>
          <w:szCs w:val="24"/>
        </w:rPr>
        <w:t>g</w:t>
      </w:r>
      <w:r>
        <w:rPr>
          <w:sz w:val="24"/>
          <w:szCs w:val="24"/>
        </w:rPr>
        <w:t>ance,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ab</w:t>
      </w:r>
      <w:r>
        <w:rPr>
          <w:spacing w:val="-4"/>
          <w:sz w:val="24"/>
          <w:szCs w:val="24"/>
        </w:rPr>
        <w:t>ov</w:t>
      </w:r>
      <w:r>
        <w:rPr>
          <w:sz w:val="24"/>
          <w:szCs w:val="24"/>
        </w:rPr>
        <w:t>e-mentioned models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do not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pr</w:t>
      </w:r>
      <w:r>
        <w:rPr>
          <w:spacing w:val="-4"/>
          <w:sz w:val="24"/>
          <w:szCs w:val="24"/>
        </w:rPr>
        <w:t>o</w:t>
      </w:r>
      <w:r>
        <w:rPr>
          <w:sz w:val="24"/>
          <w:szCs w:val="24"/>
        </w:rPr>
        <w:t>vide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a final</w:t>
      </w:r>
      <w:r>
        <w:rPr>
          <w:spacing w:val="-17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complete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answer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mot</w:t>
      </w:r>
      <w:r>
        <w:rPr>
          <w:spacing w:val="-6"/>
          <w:sz w:val="24"/>
          <w:szCs w:val="24"/>
        </w:rPr>
        <w:t>iv</w:t>
      </w:r>
      <w:r>
        <w:rPr>
          <w:sz w:val="24"/>
          <w:szCs w:val="24"/>
        </w:rPr>
        <w:t>ating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question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this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thesis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(Sec- tion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1.1),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which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can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be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summarized</w:t>
      </w:r>
      <w:r>
        <w:rPr>
          <w:spacing w:val="-16"/>
          <w:sz w:val="24"/>
          <w:szCs w:val="24"/>
        </w:rPr>
        <w:t xml:space="preserve"> </w:t>
      </w:r>
      <w:r>
        <w:rPr>
          <w:sz w:val="24"/>
          <w:szCs w:val="24"/>
        </w:rPr>
        <w:t>as: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‘h</w:t>
      </w:r>
      <w:r>
        <w:rPr>
          <w:spacing w:val="-6"/>
          <w:sz w:val="24"/>
          <w:szCs w:val="24"/>
        </w:rPr>
        <w:t>o</w:t>
      </w:r>
      <w:r>
        <w:rPr>
          <w:sz w:val="24"/>
          <w:szCs w:val="24"/>
        </w:rPr>
        <w:t>w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does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biological</w:t>
      </w:r>
      <w:r>
        <w:rPr>
          <w:spacing w:val="-15"/>
          <w:sz w:val="24"/>
          <w:szCs w:val="24"/>
        </w:rPr>
        <w:t xml:space="preserve"> </w:t>
      </w:r>
      <w:r>
        <w:rPr>
          <w:sz w:val="24"/>
          <w:szCs w:val="24"/>
        </w:rPr>
        <w:t>cognition</w:t>
      </w:r>
      <w:r>
        <w:rPr>
          <w:spacing w:val="-14"/>
          <w:sz w:val="24"/>
          <w:szCs w:val="24"/>
        </w:rPr>
        <w:t xml:space="preserve"> </w:t>
      </w:r>
      <w:r>
        <w:rPr>
          <w:sz w:val="24"/>
          <w:szCs w:val="24"/>
        </w:rPr>
        <w:t>learn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represen- tations</w:t>
      </w:r>
      <w:r>
        <w:rPr>
          <w:spacing w:val="-16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-5"/>
          <w:sz w:val="24"/>
          <w:szCs w:val="24"/>
        </w:rPr>
        <w:t>a</w:t>
      </w:r>
      <w:r>
        <w:rPr>
          <w:sz w:val="24"/>
          <w:szCs w:val="24"/>
        </w:rPr>
        <w:t>vi</w:t>
      </w:r>
      <w:r>
        <w:rPr>
          <w:spacing w:val="-1"/>
          <w:sz w:val="24"/>
          <w:szCs w:val="24"/>
        </w:rPr>
        <w:t>g</w:t>
      </w:r>
      <w:r>
        <w:rPr>
          <w:sz w:val="24"/>
          <w:szCs w:val="24"/>
        </w:rPr>
        <w:t>ation</w:t>
      </w:r>
      <w:r>
        <w:rPr>
          <w:spacing w:val="-20"/>
          <w:sz w:val="24"/>
          <w:szCs w:val="24"/>
        </w:rPr>
        <w:t xml:space="preserve"> </w:t>
      </w:r>
      <w:r>
        <w:rPr>
          <w:sz w:val="24"/>
          <w:szCs w:val="24"/>
        </w:rPr>
        <w:t>space</w:t>
      </w:r>
      <w:r>
        <w:rPr>
          <w:spacing w:val="-15"/>
          <w:sz w:val="24"/>
          <w:szCs w:val="24"/>
        </w:rPr>
        <w:t xml:space="preserve"> </w:t>
      </w:r>
      <w:r>
        <w:rPr>
          <w:sz w:val="24"/>
          <w:szCs w:val="24"/>
        </w:rPr>
        <w:t>from</w:t>
      </w:r>
      <w:r>
        <w:rPr>
          <w:spacing w:val="-15"/>
          <w:sz w:val="24"/>
          <w:szCs w:val="24"/>
        </w:rPr>
        <w:t xml:space="preserve"> </w:t>
      </w:r>
      <w:r>
        <w:rPr>
          <w:sz w:val="24"/>
          <w:szCs w:val="24"/>
        </w:rPr>
        <w:t>noisy</w:t>
      </w:r>
      <w:r>
        <w:rPr>
          <w:spacing w:val="-15"/>
          <w:sz w:val="24"/>
          <w:szCs w:val="24"/>
        </w:rPr>
        <w:t xml:space="preserve"> </w:t>
      </w:r>
      <w:r>
        <w:rPr>
          <w:sz w:val="24"/>
          <w:szCs w:val="24"/>
        </w:rPr>
        <w:t>sensors</w:t>
      </w:r>
      <w:r>
        <w:rPr>
          <w:spacing w:val="-18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an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uncertain</w:t>
      </w:r>
      <w:r>
        <w:rPr>
          <w:spacing w:val="-19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w</w:t>
      </w:r>
      <w:r>
        <w:rPr>
          <w:sz w:val="24"/>
          <w:szCs w:val="24"/>
        </w:rPr>
        <w:t>orld?’,</w:t>
      </w:r>
      <w:r>
        <w:rPr>
          <w:spacing w:val="-16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-13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-2"/>
          <w:sz w:val="24"/>
          <w:szCs w:val="24"/>
        </w:rPr>
        <w:t>w</w:t>
      </w:r>
      <w:r>
        <w:rPr>
          <w:sz w:val="24"/>
          <w:szCs w:val="24"/>
        </w:rPr>
        <w:t>o</w:t>
      </w:r>
      <w:r>
        <w:rPr>
          <w:spacing w:val="-15"/>
          <w:sz w:val="24"/>
          <w:szCs w:val="24"/>
        </w:rPr>
        <w:t xml:space="preserve"> </w:t>
      </w:r>
      <w:r>
        <w:rPr>
          <w:sz w:val="24"/>
          <w:szCs w:val="24"/>
        </w:rPr>
        <w:t>reasons. First,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none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them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try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reproduce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or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sh</w:t>
      </w:r>
      <w:r>
        <w:rPr>
          <w:spacing w:val="-6"/>
          <w:sz w:val="24"/>
          <w:szCs w:val="24"/>
        </w:rPr>
        <w:t>o</w:t>
      </w:r>
      <w:r>
        <w:rPr>
          <w:sz w:val="24"/>
          <w:szCs w:val="24"/>
        </w:rPr>
        <w:t>w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quantitat</w:t>
      </w:r>
      <w:r>
        <w:rPr>
          <w:spacing w:val="-6"/>
          <w:sz w:val="24"/>
          <w:szCs w:val="24"/>
        </w:rPr>
        <w:t>i</w:t>
      </w:r>
      <w:r>
        <w:rPr>
          <w:spacing w:val="-4"/>
          <w:sz w:val="24"/>
          <w:szCs w:val="24"/>
        </w:rPr>
        <w:t>v</w:t>
      </w:r>
      <w:r>
        <w:rPr>
          <w:sz w:val="24"/>
          <w:szCs w:val="24"/>
        </w:rPr>
        <w:t>e consistence with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either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be- h</w:t>
      </w:r>
      <w:r>
        <w:rPr>
          <w:spacing w:val="-5"/>
          <w:sz w:val="24"/>
          <w:szCs w:val="24"/>
        </w:rPr>
        <w:t>a</w:t>
      </w:r>
      <w:r>
        <w:rPr>
          <w:sz w:val="24"/>
          <w:szCs w:val="24"/>
        </w:rPr>
        <w:t>vioural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or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neural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data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concerning</w:t>
      </w:r>
      <w:r>
        <w:rPr>
          <w:spacing w:val="-13"/>
          <w:sz w:val="24"/>
          <w:szCs w:val="24"/>
        </w:rPr>
        <w:t xml:space="preserve"> </w:t>
      </w:r>
      <w:r>
        <w:rPr>
          <w:sz w:val="24"/>
          <w:szCs w:val="24"/>
        </w:rPr>
        <w:t>spatial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cognition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(although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qualitat</w:t>
      </w:r>
      <w:r>
        <w:rPr>
          <w:spacing w:val="-6"/>
          <w:sz w:val="24"/>
          <w:szCs w:val="24"/>
        </w:rPr>
        <w:t>i</w:t>
      </w:r>
      <w:r>
        <w:rPr>
          <w:spacing w:val="-4"/>
          <w:sz w:val="24"/>
          <w:szCs w:val="24"/>
        </w:rPr>
        <w:t>v</w:t>
      </w:r>
      <w:r>
        <w:rPr>
          <w:sz w:val="24"/>
          <w:szCs w:val="24"/>
        </w:rPr>
        <w:t>e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consistence with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anatomical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neural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findings is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pointed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out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by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 xml:space="preserve">authors). 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Although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these models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pr</w:t>
      </w:r>
      <w:r>
        <w:rPr>
          <w:spacing w:val="-4"/>
          <w:sz w:val="24"/>
          <w:szCs w:val="24"/>
        </w:rPr>
        <w:t>o</w:t>
      </w:r>
      <w:r>
        <w:rPr>
          <w:sz w:val="24"/>
          <w:szCs w:val="24"/>
        </w:rPr>
        <w:t>vide</w:t>
      </w:r>
      <w:r>
        <w:rPr>
          <w:spacing w:val="4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e</w:t>
      </w:r>
      <w:r>
        <w:rPr>
          <w:sz w:val="24"/>
          <w:szCs w:val="24"/>
        </w:rPr>
        <w:t>xplanations,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their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predictions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-4"/>
          <w:sz w:val="24"/>
          <w:szCs w:val="24"/>
        </w:rPr>
        <w:t>e</w:t>
      </w:r>
      <w:r>
        <w:rPr>
          <w:spacing w:val="-1"/>
          <w:sz w:val="24"/>
          <w:szCs w:val="24"/>
        </w:rPr>
        <w:t>g</w:t>
      </w:r>
      <w:r>
        <w:rPr>
          <w:sz w:val="24"/>
          <w:szCs w:val="24"/>
        </w:rPr>
        <w:t>arding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spatial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processing h</w:t>
      </w:r>
      <w:r>
        <w:rPr>
          <w:spacing w:val="-5"/>
          <w:sz w:val="24"/>
          <w:szCs w:val="24"/>
        </w:rPr>
        <w:t>a</w:t>
      </w:r>
      <w:r>
        <w:rPr>
          <w:spacing w:val="-4"/>
          <w:sz w:val="24"/>
          <w:szCs w:val="24"/>
        </w:rPr>
        <w:t>v</w:t>
      </w:r>
      <w:r>
        <w:rPr>
          <w:sz w:val="24"/>
          <w:szCs w:val="24"/>
        </w:rPr>
        <w:t>e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not been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quantitat</w:t>
      </w:r>
      <w:r>
        <w:rPr>
          <w:spacing w:val="-6"/>
          <w:sz w:val="24"/>
          <w:szCs w:val="24"/>
        </w:rPr>
        <w:t>i</w:t>
      </w:r>
      <w:r>
        <w:rPr>
          <w:spacing w:val="-4"/>
          <w:sz w:val="24"/>
          <w:szCs w:val="24"/>
        </w:rPr>
        <w:t>v</w:t>
      </w:r>
      <w:r>
        <w:rPr>
          <w:sz w:val="24"/>
          <w:szCs w:val="24"/>
        </w:rPr>
        <w:t>ely</w:t>
      </w:r>
      <w:r>
        <w:rPr>
          <w:spacing w:val="-13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ev</w:t>
      </w:r>
      <w:r>
        <w:rPr>
          <w:sz w:val="24"/>
          <w:szCs w:val="24"/>
        </w:rPr>
        <w:t>aluated.</w:t>
      </w:r>
    </w:p>
    <w:p w14:paraId="133CDC0D" w14:textId="77777777" w:rsidR="00EB3AAC" w:rsidRDefault="00C229B0">
      <w:pPr>
        <w:spacing w:before="7" w:line="251" w:lineRule="auto"/>
        <w:ind w:left="610" w:right="73" w:firstLine="351"/>
        <w:jc w:val="both"/>
        <w:rPr>
          <w:sz w:val="24"/>
          <w:szCs w:val="24"/>
        </w:rPr>
      </w:pPr>
      <w:r>
        <w:rPr>
          <w:sz w:val="24"/>
          <w:szCs w:val="24"/>
        </w:rPr>
        <w:t>Second,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in addition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to the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lack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of quantitat</w:t>
      </w:r>
      <w:r>
        <w:rPr>
          <w:spacing w:val="-6"/>
          <w:sz w:val="24"/>
          <w:szCs w:val="24"/>
        </w:rPr>
        <w:t>i</w:t>
      </w:r>
      <w:r>
        <w:rPr>
          <w:spacing w:val="-4"/>
          <w:sz w:val="24"/>
          <w:szCs w:val="24"/>
        </w:rPr>
        <w:t>v</w:t>
      </w:r>
      <w:r>
        <w:rPr>
          <w:sz w:val="24"/>
          <w:szCs w:val="24"/>
        </w:rPr>
        <w:t>e</w:t>
      </w:r>
      <w:r>
        <w:rPr>
          <w:spacing w:val="-9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v</w:t>
      </w:r>
      <w:r>
        <w:rPr>
          <w:sz w:val="24"/>
          <w:szCs w:val="24"/>
        </w:rPr>
        <w:t>alidation,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their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neural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implementa- tion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not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kn</w:t>
      </w:r>
      <w:r>
        <w:rPr>
          <w:spacing w:val="-6"/>
          <w:sz w:val="24"/>
          <w:szCs w:val="24"/>
        </w:rPr>
        <w:t>o</w:t>
      </w:r>
      <w:r>
        <w:rPr>
          <w:sz w:val="24"/>
          <w:szCs w:val="24"/>
        </w:rPr>
        <w:t>wn,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f</w:t>
      </w:r>
      <w:r>
        <w:rPr>
          <w:sz w:val="24"/>
          <w:szCs w:val="24"/>
        </w:rPr>
        <w:t>ar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from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straightfor</w:t>
      </w:r>
      <w:r>
        <w:rPr>
          <w:spacing w:val="-2"/>
          <w:sz w:val="24"/>
          <w:szCs w:val="24"/>
        </w:rPr>
        <w:t>w</w:t>
      </w:r>
      <w:r>
        <w:rPr>
          <w:sz w:val="24"/>
          <w:szCs w:val="24"/>
        </w:rPr>
        <w:t>ard.</w:t>
      </w:r>
      <w:r>
        <w:rPr>
          <w:spacing w:val="1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F</w:t>
      </w:r>
      <w:r>
        <w:rPr>
          <w:sz w:val="24"/>
          <w:szCs w:val="24"/>
        </w:rPr>
        <w:t>or</w:t>
      </w:r>
      <w:r>
        <w:rPr>
          <w:spacing w:val="-3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e</w:t>
      </w:r>
      <w:r>
        <w:rPr>
          <w:sz w:val="24"/>
          <w:szCs w:val="24"/>
        </w:rPr>
        <w:t>xample,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implementing</w:t>
      </w:r>
      <w:r>
        <w:rPr>
          <w:spacing w:val="-13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kinds of</w:t>
      </w:r>
      <w:r>
        <w:rPr>
          <w:spacing w:val="32"/>
          <w:sz w:val="24"/>
          <w:szCs w:val="24"/>
        </w:rPr>
        <w:t xml:space="preserve"> </w:t>
      </w:r>
      <w:r>
        <w:rPr>
          <w:sz w:val="24"/>
          <w:szCs w:val="24"/>
        </w:rPr>
        <w:t>la</w:t>
      </w:r>
      <w:r>
        <w:rPr>
          <w:spacing w:val="-4"/>
          <w:sz w:val="24"/>
          <w:szCs w:val="24"/>
        </w:rPr>
        <w:t>r</w:t>
      </w:r>
      <w:r>
        <w:rPr>
          <w:sz w:val="24"/>
          <w:szCs w:val="24"/>
        </w:rPr>
        <w:t>ge</w:t>
      </w:r>
      <w:r>
        <w:rPr>
          <w:spacing w:val="29"/>
          <w:sz w:val="24"/>
          <w:szCs w:val="24"/>
        </w:rPr>
        <w:t xml:space="preserve"> </w:t>
      </w:r>
      <w:r>
        <w:rPr>
          <w:sz w:val="24"/>
          <w:szCs w:val="24"/>
        </w:rPr>
        <w:t>matrix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>
        <w:rPr>
          <w:spacing w:val="-10"/>
          <w:sz w:val="24"/>
          <w:szCs w:val="24"/>
        </w:rPr>
        <w:t>n</w:t>
      </w:r>
      <w:r>
        <w:rPr>
          <w:spacing w:val="-4"/>
          <w:sz w:val="24"/>
          <w:szCs w:val="24"/>
        </w:rPr>
        <w:t>v</w:t>
      </w:r>
      <w:r>
        <w:rPr>
          <w:sz w:val="24"/>
          <w:szCs w:val="24"/>
        </w:rPr>
        <w:t>ersions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31"/>
          <w:sz w:val="24"/>
          <w:szCs w:val="24"/>
        </w:rPr>
        <w:t xml:space="preserve"> </w:t>
      </w:r>
      <w:r>
        <w:rPr>
          <w:sz w:val="24"/>
          <w:szCs w:val="24"/>
        </w:rPr>
        <w:t>multiplications</w:t>
      </w:r>
      <w:r>
        <w:rPr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>required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by</w:t>
      </w:r>
      <w:r>
        <w:rPr>
          <w:spacing w:val="32"/>
          <w:sz w:val="24"/>
          <w:szCs w:val="24"/>
        </w:rPr>
        <w:t xml:space="preserve"> </w:t>
      </w:r>
      <w:r>
        <w:rPr>
          <w:sz w:val="24"/>
          <w:szCs w:val="24"/>
        </w:rPr>
        <w:t>Kalman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filters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(Kalman,</w:t>
      </w:r>
    </w:p>
    <w:p w14:paraId="20D29114" w14:textId="77777777" w:rsidR="00EB3AAC" w:rsidRDefault="00C229B0">
      <w:pPr>
        <w:spacing w:line="251" w:lineRule="auto"/>
        <w:ind w:left="610" w:right="73"/>
        <w:jc w:val="both"/>
        <w:rPr>
          <w:sz w:val="24"/>
          <w:szCs w:val="24"/>
        </w:rPr>
      </w:pPr>
      <w:r>
        <w:rPr>
          <w:sz w:val="24"/>
          <w:szCs w:val="24"/>
        </w:rPr>
        <w:t>1960)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easy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compute</w:t>
      </w:r>
      <w:r>
        <w:rPr>
          <w:spacing w:val="-10"/>
          <w:sz w:val="24"/>
          <w:szCs w:val="24"/>
        </w:rPr>
        <w:t>r</w:t>
      </w:r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with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centrally coordinated,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serial,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‘</w:t>
      </w:r>
      <w:r>
        <w:rPr>
          <w:spacing w:val="-2"/>
          <w:sz w:val="24"/>
          <w:szCs w:val="24"/>
        </w:rPr>
        <w:t>f</w:t>
      </w:r>
      <w:r>
        <w:rPr>
          <w:sz w:val="24"/>
          <w:szCs w:val="24"/>
        </w:rPr>
        <w:t>ast’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computations, 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ut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di</w:t>
      </w:r>
      <w:r>
        <w:rPr>
          <w:spacing w:val="-6"/>
          <w:sz w:val="24"/>
          <w:szCs w:val="24"/>
        </w:rPr>
        <w:t>f</w:t>
      </w:r>
      <w:r>
        <w:rPr>
          <w:sz w:val="24"/>
          <w:szCs w:val="24"/>
        </w:rPr>
        <w:t>ficult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with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kind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>distri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uted,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parallel,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‘sl</w:t>
      </w:r>
      <w:r>
        <w:rPr>
          <w:spacing w:val="-6"/>
          <w:sz w:val="24"/>
          <w:szCs w:val="24"/>
        </w:rPr>
        <w:t>o</w:t>
      </w:r>
      <w:r>
        <w:rPr>
          <w:sz w:val="24"/>
          <w:szCs w:val="24"/>
        </w:rPr>
        <w:t>w’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(on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l</w:t>
      </w:r>
      <w:r>
        <w:rPr>
          <w:spacing w:val="-6"/>
          <w:sz w:val="24"/>
          <w:szCs w:val="24"/>
        </w:rPr>
        <w:t>e</w:t>
      </w:r>
      <w:r>
        <w:rPr>
          <w:spacing w:val="-4"/>
          <w:sz w:val="24"/>
          <w:szCs w:val="24"/>
        </w:rPr>
        <w:t>v</w:t>
      </w:r>
      <w:r>
        <w:rPr>
          <w:sz w:val="24"/>
          <w:szCs w:val="24"/>
        </w:rPr>
        <w:t>el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>single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neu- rons,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which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only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spi</w:t>
      </w:r>
      <w:r>
        <w:rPr>
          <w:spacing w:val="-2"/>
          <w:sz w:val="24"/>
          <w:szCs w:val="24"/>
        </w:rPr>
        <w:t>k</w:t>
      </w:r>
      <w:r>
        <w:rPr>
          <w:sz w:val="24"/>
          <w:szCs w:val="24"/>
        </w:rPr>
        <w:t>e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up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f</w:t>
      </w:r>
      <w:r>
        <w:rPr>
          <w:spacing w:val="-6"/>
          <w:sz w:val="24"/>
          <w:szCs w:val="24"/>
        </w:rPr>
        <w:t>e</w:t>
      </w:r>
      <w:r>
        <w:rPr>
          <w:sz w:val="24"/>
          <w:szCs w:val="24"/>
        </w:rPr>
        <w:t>w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dozen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times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per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second)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computation</w:t>
      </w:r>
      <w:r>
        <w:rPr>
          <w:spacing w:val="-16"/>
          <w:sz w:val="24"/>
          <w:szCs w:val="24"/>
        </w:rPr>
        <w:t xml:space="preserve"> </w:t>
      </w:r>
      <w:r>
        <w:rPr>
          <w:sz w:val="24"/>
          <w:szCs w:val="24"/>
        </w:rPr>
        <w:t>performed</w:t>
      </w:r>
      <w:r>
        <w:rPr>
          <w:spacing w:val="-14"/>
          <w:sz w:val="24"/>
          <w:szCs w:val="24"/>
        </w:rPr>
        <w:t xml:space="preserve"> </w:t>
      </w:r>
      <w:r>
        <w:rPr>
          <w:sz w:val="24"/>
          <w:szCs w:val="24"/>
        </w:rPr>
        <w:t>by the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brain.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domain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4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w</w:t>
      </w:r>
      <w:r>
        <w:rPr>
          <w:sz w:val="24"/>
          <w:szCs w:val="24"/>
        </w:rPr>
        <w:t>orld-centered,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-5"/>
          <w:sz w:val="24"/>
          <w:szCs w:val="24"/>
        </w:rPr>
        <w:t>a</w:t>
      </w:r>
      <w:r>
        <w:rPr>
          <w:sz w:val="24"/>
          <w:szCs w:val="24"/>
        </w:rPr>
        <w:t>vi</w:t>
      </w:r>
      <w:r>
        <w:rPr>
          <w:spacing w:val="-1"/>
          <w:sz w:val="24"/>
          <w:szCs w:val="24"/>
        </w:rPr>
        <w:t>g</w:t>
      </w:r>
      <w:r>
        <w:rPr>
          <w:sz w:val="24"/>
          <w:szCs w:val="24"/>
        </w:rPr>
        <w:t>ation-scale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spatial mechanisms,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4"/>
          <w:sz w:val="24"/>
          <w:szCs w:val="24"/>
        </w:rPr>
        <w:t>n</w:t>
      </w:r>
      <w:r>
        <w:rPr>
          <w:sz w:val="24"/>
          <w:szCs w:val="24"/>
        </w:rPr>
        <w:t>y suggested</w:t>
      </w:r>
      <w:r>
        <w:rPr>
          <w:spacing w:val="-16"/>
          <w:sz w:val="24"/>
          <w:szCs w:val="24"/>
        </w:rPr>
        <w:t xml:space="preserve"> </w:t>
      </w:r>
      <w:r>
        <w:rPr>
          <w:sz w:val="24"/>
          <w:szCs w:val="24"/>
        </w:rPr>
        <w:t>neural</w:t>
      </w:r>
      <w:r>
        <w:rPr>
          <w:spacing w:val="-13"/>
          <w:sz w:val="24"/>
          <w:szCs w:val="24"/>
        </w:rPr>
        <w:t xml:space="preserve"> </w:t>
      </w:r>
      <w:r>
        <w:rPr>
          <w:sz w:val="24"/>
          <w:szCs w:val="24"/>
        </w:rPr>
        <w:t>implementation</w:t>
      </w:r>
      <w:r>
        <w:rPr>
          <w:spacing w:val="-22"/>
          <w:sz w:val="24"/>
          <w:szCs w:val="24"/>
        </w:rPr>
        <w:t xml:space="preserve"> </w:t>
      </w:r>
      <w:r>
        <w:rPr>
          <w:sz w:val="24"/>
          <w:szCs w:val="24"/>
        </w:rPr>
        <w:t>has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conform</w:t>
      </w:r>
      <w:r>
        <w:rPr>
          <w:spacing w:val="-15"/>
          <w:sz w:val="24"/>
          <w:szCs w:val="24"/>
        </w:rPr>
        <w:t xml:space="preserve"> </w:t>
      </w:r>
      <w:r>
        <w:rPr>
          <w:sz w:val="24"/>
          <w:szCs w:val="24"/>
        </w:rPr>
        <w:t>with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not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only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limitations</w:t>
      </w:r>
      <w:r>
        <w:rPr>
          <w:spacing w:val="-17"/>
          <w:sz w:val="24"/>
          <w:szCs w:val="24"/>
        </w:rPr>
        <w:t xml:space="preserve"> </w:t>
      </w:r>
      <w:r>
        <w:rPr>
          <w:sz w:val="24"/>
          <w:szCs w:val="24"/>
        </w:rPr>
        <w:t>imposed by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biological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neural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net</w:t>
      </w:r>
      <w:r>
        <w:rPr>
          <w:spacing w:val="-2"/>
          <w:sz w:val="24"/>
          <w:szCs w:val="24"/>
        </w:rPr>
        <w:t>w</w:t>
      </w:r>
      <w:r>
        <w:rPr>
          <w:sz w:val="24"/>
          <w:szCs w:val="24"/>
        </w:rPr>
        <w:t xml:space="preserve">orks, 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ut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also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with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specific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connect</w:t>
      </w:r>
      <w:r>
        <w:rPr>
          <w:spacing w:val="-6"/>
          <w:sz w:val="24"/>
          <w:szCs w:val="24"/>
        </w:rPr>
        <w:t>i</w:t>
      </w:r>
      <w:r>
        <w:rPr>
          <w:sz w:val="24"/>
          <w:szCs w:val="24"/>
        </w:rPr>
        <w:t>vity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act</w:t>
      </w:r>
      <w:r>
        <w:rPr>
          <w:spacing w:val="-6"/>
          <w:sz w:val="24"/>
          <w:szCs w:val="24"/>
        </w:rPr>
        <w:t>i</w:t>
      </w:r>
      <w:r>
        <w:rPr>
          <w:sz w:val="24"/>
          <w:szCs w:val="24"/>
        </w:rPr>
        <w:t>vity ob- ser</w:t>
      </w:r>
      <w:r>
        <w:rPr>
          <w:spacing w:val="-4"/>
          <w:sz w:val="24"/>
          <w:szCs w:val="24"/>
        </w:rPr>
        <w:t>v</w:t>
      </w:r>
      <w:r>
        <w:rPr>
          <w:sz w:val="24"/>
          <w:szCs w:val="24"/>
        </w:rPr>
        <w:t>ed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hippocampal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compl</w:t>
      </w:r>
      <w:r>
        <w:rPr>
          <w:spacing w:val="-4"/>
          <w:sz w:val="24"/>
          <w:szCs w:val="24"/>
        </w:rPr>
        <w:t>e</w:t>
      </w:r>
      <w:r>
        <w:rPr>
          <w:sz w:val="24"/>
          <w:szCs w:val="24"/>
        </w:rPr>
        <w:t>x,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order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be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considered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biologically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plausible.</w:t>
      </w:r>
    </w:p>
    <w:p w14:paraId="49146DA4" w14:textId="77777777" w:rsidR="00EB3AAC" w:rsidRDefault="00C229B0">
      <w:pPr>
        <w:spacing w:before="7" w:line="251" w:lineRule="auto"/>
        <w:ind w:left="610" w:right="73" w:firstLine="351"/>
        <w:jc w:val="both"/>
        <w:rPr>
          <w:sz w:val="24"/>
          <w:szCs w:val="24"/>
        </w:rPr>
      </w:pPr>
      <w:r>
        <w:rPr>
          <w:sz w:val="24"/>
          <w:szCs w:val="24"/>
        </w:rPr>
        <w:t>In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addition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such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normat</w:t>
      </w:r>
      <w:r>
        <w:rPr>
          <w:spacing w:val="-6"/>
          <w:sz w:val="24"/>
          <w:szCs w:val="24"/>
        </w:rPr>
        <w:t>i</w:t>
      </w:r>
      <w:r>
        <w:rPr>
          <w:spacing w:val="-4"/>
          <w:sz w:val="24"/>
          <w:szCs w:val="24"/>
        </w:rPr>
        <w:t>v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models,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number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mechanistic (implementation- l</w:t>
      </w:r>
      <w:r>
        <w:rPr>
          <w:spacing w:val="-6"/>
          <w:sz w:val="24"/>
          <w:szCs w:val="24"/>
        </w:rPr>
        <w:t>e</w:t>
      </w:r>
      <w:r>
        <w:rPr>
          <w:spacing w:val="-4"/>
          <w:sz w:val="24"/>
          <w:szCs w:val="24"/>
        </w:rPr>
        <w:t>v</w:t>
      </w:r>
      <w:r>
        <w:rPr>
          <w:sz w:val="24"/>
          <w:szCs w:val="24"/>
        </w:rPr>
        <w:t>el)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models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6"/>
          <w:sz w:val="24"/>
          <w:szCs w:val="24"/>
        </w:rPr>
        <w:t>o</w:t>
      </w:r>
      <w:r>
        <w:rPr>
          <w:sz w:val="24"/>
          <w:szCs w:val="24"/>
        </w:rPr>
        <w:t>w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uncertainty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inference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could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be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implemented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brains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5"/>
          <w:sz w:val="24"/>
          <w:szCs w:val="24"/>
        </w:rPr>
        <w:t>a</w:t>
      </w:r>
      <w:r>
        <w:rPr>
          <w:spacing w:val="-4"/>
          <w:sz w:val="24"/>
          <w:szCs w:val="24"/>
        </w:rPr>
        <w:t>v</w:t>
      </w:r>
      <w:r>
        <w:rPr>
          <w:sz w:val="24"/>
          <w:szCs w:val="24"/>
        </w:rPr>
        <w:t>e also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been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proposed.</w:t>
      </w:r>
      <w:r>
        <w:rPr>
          <w:spacing w:val="33"/>
          <w:sz w:val="24"/>
          <w:szCs w:val="24"/>
        </w:rPr>
        <w:t xml:space="preserve"> </w:t>
      </w:r>
      <w:r>
        <w:rPr>
          <w:sz w:val="24"/>
          <w:szCs w:val="24"/>
        </w:rPr>
        <w:t>Th</w:t>
      </w:r>
      <w:r>
        <w:rPr>
          <w:spacing w:val="-4"/>
          <w:sz w:val="24"/>
          <w:szCs w:val="24"/>
        </w:rPr>
        <w:t>e</w:t>
      </w:r>
      <w:r>
        <w:rPr>
          <w:sz w:val="24"/>
          <w:szCs w:val="24"/>
        </w:rPr>
        <w:t>y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can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be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roughly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grouped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into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three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cat</w:t>
      </w:r>
      <w:r>
        <w:rPr>
          <w:spacing w:val="-4"/>
          <w:sz w:val="24"/>
          <w:szCs w:val="24"/>
        </w:rPr>
        <w:t>e</w:t>
      </w:r>
      <w:r>
        <w:rPr>
          <w:sz w:val="24"/>
          <w:szCs w:val="24"/>
        </w:rPr>
        <w:t>gories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see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(Pouget et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al.,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2013;</w:t>
      </w:r>
      <w:r>
        <w:rPr>
          <w:spacing w:val="-9"/>
          <w:sz w:val="24"/>
          <w:szCs w:val="24"/>
        </w:rPr>
        <w:t xml:space="preserve"> </w:t>
      </w:r>
      <w:r>
        <w:rPr>
          <w:spacing w:val="-14"/>
          <w:sz w:val="24"/>
          <w:szCs w:val="24"/>
        </w:rPr>
        <w:t>V</w:t>
      </w:r>
      <w:r>
        <w:rPr>
          <w:sz w:val="24"/>
          <w:szCs w:val="24"/>
        </w:rPr>
        <w:t>ilares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&amp;</w:t>
      </w:r>
      <w:r>
        <w:rPr>
          <w:spacing w:val="-6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K</w:t>
      </w:r>
      <w:r>
        <w:rPr>
          <w:sz w:val="24"/>
          <w:szCs w:val="24"/>
        </w:rPr>
        <w:t>ording,</w:t>
      </w:r>
      <w:r>
        <w:rPr>
          <w:spacing w:val="-13"/>
          <w:sz w:val="24"/>
          <w:szCs w:val="24"/>
        </w:rPr>
        <w:t xml:space="preserve"> </w:t>
      </w:r>
      <w:r>
        <w:rPr>
          <w:sz w:val="24"/>
          <w:szCs w:val="24"/>
        </w:rPr>
        <w:t>2011)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-6"/>
          <w:sz w:val="24"/>
          <w:szCs w:val="24"/>
        </w:rPr>
        <w:t>e</w:t>
      </w:r>
      <w:r>
        <w:rPr>
          <w:sz w:val="24"/>
          <w:szCs w:val="24"/>
        </w:rPr>
        <w:t>vi</w:t>
      </w:r>
      <w:r>
        <w:rPr>
          <w:spacing w:val="-6"/>
          <w:sz w:val="24"/>
          <w:szCs w:val="24"/>
        </w:rPr>
        <w:t>e</w:t>
      </w:r>
      <w:r>
        <w:rPr>
          <w:sz w:val="24"/>
          <w:szCs w:val="24"/>
        </w:rPr>
        <w:t>ws.</w:t>
      </w:r>
      <w:r>
        <w:rPr>
          <w:spacing w:val="5"/>
          <w:sz w:val="24"/>
          <w:szCs w:val="24"/>
        </w:rPr>
        <w:t xml:space="preserve"> </w:t>
      </w:r>
      <w:r>
        <w:rPr>
          <w:spacing w:val="-19"/>
          <w:sz w:val="24"/>
          <w:szCs w:val="24"/>
        </w:rPr>
        <w:t>W</w:t>
      </w:r>
      <w:r>
        <w:rPr>
          <w:sz w:val="24"/>
          <w:szCs w:val="24"/>
        </w:rPr>
        <w:t>e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briefly</w:t>
      </w:r>
      <w:r>
        <w:rPr>
          <w:spacing w:val="-23"/>
          <w:sz w:val="24"/>
          <w:szCs w:val="24"/>
        </w:rPr>
        <w:t xml:space="preserve"> </w:t>
      </w:r>
      <w:r>
        <w:rPr>
          <w:sz w:val="24"/>
          <w:szCs w:val="24"/>
        </w:rPr>
        <w:t>summarize</w:t>
      </w:r>
      <w:r>
        <w:rPr>
          <w:spacing w:val="-14"/>
          <w:sz w:val="24"/>
          <w:szCs w:val="24"/>
        </w:rPr>
        <w:t xml:space="preserve"> </w:t>
      </w:r>
      <w:r>
        <w:rPr>
          <w:sz w:val="24"/>
          <w:szCs w:val="24"/>
        </w:rPr>
        <w:t>these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groups bel</w:t>
      </w:r>
      <w:r>
        <w:rPr>
          <w:spacing w:val="-6"/>
          <w:sz w:val="24"/>
          <w:szCs w:val="24"/>
        </w:rPr>
        <w:t>o</w:t>
      </w:r>
      <w:r>
        <w:rPr>
          <w:spacing w:val="-16"/>
          <w:sz w:val="24"/>
          <w:szCs w:val="24"/>
        </w:rPr>
        <w:t>w</w:t>
      </w:r>
      <w:r>
        <w:rPr>
          <w:sz w:val="24"/>
          <w:szCs w:val="24"/>
        </w:rPr>
        <w:t>,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together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with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their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consisten</w:t>
      </w:r>
      <w:r>
        <w:rPr>
          <w:spacing w:val="-4"/>
          <w:sz w:val="24"/>
          <w:szCs w:val="24"/>
        </w:rPr>
        <w:t>c</w:t>
      </w:r>
      <w:r>
        <w:rPr>
          <w:sz w:val="24"/>
          <w:szCs w:val="24"/>
        </w:rPr>
        <w:t>y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with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what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kn</w:t>
      </w:r>
      <w:r>
        <w:rPr>
          <w:spacing w:val="-6"/>
          <w:sz w:val="24"/>
          <w:szCs w:val="24"/>
        </w:rPr>
        <w:t>o</w:t>
      </w:r>
      <w:r>
        <w:rPr>
          <w:sz w:val="24"/>
          <w:szCs w:val="24"/>
        </w:rPr>
        <w:t>wn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about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hippocampus.</w:t>
      </w:r>
    </w:p>
    <w:p w14:paraId="2FBF05B5" w14:textId="77777777" w:rsidR="00EB3AAC" w:rsidRDefault="00EB3AAC">
      <w:pPr>
        <w:spacing w:before="6" w:line="100" w:lineRule="exact"/>
        <w:rPr>
          <w:sz w:val="10"/>
          <w:szCs w:val="10"/>
        </w:rPr>
      </w:pPr>
    </w:p>
    <w:p w14:paraId="4E4AB9BC" w14:textId="77777777" w:rsidR="00EB3AAC" w:rsidRDefault="00EB3AAC">
      <w:pPr>
        <w:spacing w:line="200" w:lineRule="exact"/>
      </w:pPr>
    </w:p>
    <w:p w14:paraId="23C437FE" w14:textId="77777777" w:rsidR="00EB3AAC" w:rsidRDefault="00C229B0">
      <w:pPr>
        <w:spacing w:line="251" w:lineRule="auto"/>
        <w:ind w:left="1196" w:right="67" w:hanging="237"/>
        <w:jc w:val="both"/>
        <w:rPr>
          <w:sz w:val="24"/>
          <w:szCs w:val="24"/>
        </w:rPr>
        <w:sectPr w:rsidR="00EB3AAC">
          <w:footerReference w:type="default" r:id="rId17"/>
          <w:pgSz w:w="11920" w:h="16840"/>
          <w:pgMar w:top="1380" w:right="1280" w:bottom="280" w:left="1680" w:header="0" w:footer="0" w:gutter="0"/>
          <w:cols w:space="720"/>
        </w:sectPr>
      </w:pPr>
      <w:r>
        <w:rPr>
          <w:w w:val="142"/>
          <w:sz w:val="24"/>
          <w:szCs w:val="24"/>
        </w:rPr>
        <w:t>•</w:t>
      </w:r>
      <w:r>
        <w:rPr>
          <w:spacing w:val="27"/>
          <w:w w:val="142"/>
          <w:sz w:val="24"/>
          <w:szCs w:val="24"/>
        </w:rPr>
        <w:t xml:space="preserve"> </w:t>
      </w:r>
      <w:r>
        <w:rPr>
          <w:sz w:val="24"/>
          <w:szCs w:val="24"/>
        </w:rPr>
        <w:t>Probabilistic population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codes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(PPC)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(Ma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et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al.,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2006)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encode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probability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dis- tri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utions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23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lo</w:t>
      </w:r>
      <w:r>
        <w:rPr>
          <w:spacing w:val="-1"/>
          <w:sz w:val="24"/>
          <w:szCs w:val="24"/>
        </w:rPr>
        <w:t>g</w:t>
      </w:r>
      <w:r>
        <w:rPr>
          <w:sz w:val="24"/>
          <w:szCs w:val="24"/>
        </w:rPr>
        <w:t>arithmic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domain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by</w:t>
      </w:r>
      <w:r>
        <w:rPr>
          <w:spacing w:val="23"/>
          <w:sz w:val="24"/>
          <w:szCs w:val="24"/>
        </w:rPr>
        <w:t xml:space="preserve"> </w:t>
      </w:r>
      <w:r>
        <w:rPr>
          <w:sz w:val="24"/>
          <w:szCs w:val="24"/>
        </w:rPr>
        <w:t>means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23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>set</w:t>
      </w:r>
      <w:r>
        <w:rPr>
          <w:spacing w:val="23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23"/>
          <w:sz w:val="24"/>
          <w:szCs w:val="24"/>
        </w:rPr>
        <w:t xml:space="preserve"> </w:t>
      </w:r>
      <w:r>
        <w:rPr>
          <w:sz w:val="24"/>
          <w:szCs w:val="24"/>
        </w:rPr>
        <w:t>coe</w:t>
      </w:r>
      <w:r>
        <w:rPr>
          <w:spacing w:val="-6"/>
          <w:sz w:val="24"/>
          <w:szCs w:val="24"/>
        </w:rPr>
        <w:t>f</w:t>
      </w:r>
      <w:r>
        <w:rPr>
          <w:sz w:val="24"/>
          <w:szCs w:val="24"/>
        </w:rPr>
        <w:t>ficients of</w:t>
      </w:r>
      <w:r>
        <w:rPr>
          <w:spacing w:val="23"/>
          <w:sz w:val="24"/>
          <w:szCs w:val="24"/>
        </w:rPr>
        <w:t xml:space="preserve"> </w:t>
      </w:r>
      <w:r>
        <w:rPr>
          <w:sz w:val="24"/>
          <w:szCs w:val="24"/>
        </w:rPr>
        <w:t>co</w:t>
      </w:r>
      <w:r>
        <w:rPr>
          <w:spacing w:val="-5"/>
          <w:sz w:val="24"/>
          <w:szCs w:val="24"/>
        </w:rPr>
        <w:t>r</w:t>
      </w:r>
      <w:r>
        <w:rPr>
          <w:sz w:val="24"/>
          <w:szCs w:val="24"/>
        </w:rPr>
        <w:t>- responding</w:t>
      </w:r>
      <w:r>
        <w:rPr>
          <w:spacing w:val="9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e</w:t>
      </w:r>
      <w:r>
        <w:rPr>
          <w:sz w:val="24"/>
          <w:szCs w:val="24"/>
        </w:rPr>
        <w:t>xponential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basis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functions,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each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>coe</w:t>
      </w:r>
      <w:r>
        <w:rPr>
          <w:spacing w:val="-6"/>
          <w:sz w:val="24"/>
          <w:szCs w:val="24"/>
        </w:rPr>
        <w:t>f</w:t>
      </w:r>
      <w:r>
        <w:rPr>
          <w:sz w:val="24"/>
          <w:szCs w:val="24"/>
        </w:rPr>
        <w:t>ficient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encoded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by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act</w:t>
      </w:r>
      <w:r>
        <w:rPr>
          <w:spacing w:val="-6"/>
          <w:sz w:val="24"/>
          <w:szCs w:val="24"/>
        </w:rPr>
        <w:t>i</w:t>
      </w:r>
      <w:r>
        <w:rPr>
          <w:sz w:val="24"/>
          <w:szCs w:val="24"/>
        </w:rPr>
        <w:t>v- ity</w:t>
      </w:r>
      <w:r>
        <w:rPr>
          <w:spacing w:val="27"/>
          <w:sz w:val="24"/>
          <w:szCs w:val="24"/>
        </w:rPr>
        <w:t xml:space="preserve"> </w:t>
      </w:r>
      <w:r>
        <w:rPr>
          <w:sz w:val="24"/>
          <w:szCs w:val="24"/>
        </w:rPr>
        <w:t>(spi</w:t>
      </w:r>
      <w:r>
        <w:rPr>
          <w:spacing w:val="-2"/>
          <w:sz w:val="24"/>
          <w:szCs w:val="24"/>
        </w:rPr>
        <w:t>k</w:t>
      </w:r>
      <w:r>
        <w:rPr>
          <w:sz w:val="24"/>
          <w:szCs w:val="24"/>
        </w:rPr>
        <w:t>e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>count)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29"/>
          <w:sz w:val="24"/>
          <w:szCs w:val="24"/>
        </w:rPr>
        <w:t xml:space="preserve"> </w:t>
      </w:r>
      <w:r>
        <w:rPr>
          <w:sz w:val="24"/>
          <w:szCs w:val="24"/>
        </w:rPr>
        <w:t xml:space="preserve">neuron. </w:t>
      </w:r>
      <w:r>
        <w:rPr>
          <w:spacing w:val="38"/>
          <w:sz w:val="24"/>
          <w:szCs w:val="24"/>
        </w:rPr>
        <w:t xml:space="preserve"> </w:t>
      </w:r>
      <w:r>
        <w:rPr>
          <w:sz w:val="24"/>
          <w:szCs w:val="24"/>
        </w:rPr>
        <w:t>Th</w:t>
      </w:r>
      <w:r>
        <w:rPr>
          <w:spacing w:val="-4"/>
          <w:sz w:val="24"/>
          <w:szCs w:val="24"/>
        </w:rPr>
        <w:t>e</w:t>
      </w:r>
      <w:r>
        <w:rPr>
          <w:sz w:val="24"/>
          <w:szCs w:val="24"/>
        </w:rPr>
        <w:t>y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>assume</w:t>
      </w:r>
      <w:r>
        <w:rPr>
          <w:spacing w:val="23"/>
          <w:sz w:val="24"/>
          <w:szCs w:val="24"/>
        </w:rPr>
        <w:t xml:space="preserve"> </w:t>
      </w:r>
      <w:r>
        <w:rPr>
          <w:sz w:val="24"/>
          <w:szCs w:val="24"/>
        </w:rPr>
        <w:t>neural</w:t>
      </w:r>
      <w:r>
        <w:rPr>
          <w:spacing w:val="24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v</w:t>
      </w:r>
      <w:r>
        <w:rPr>
          <w:sz w:val="24"/>
          <w:szCs w:val="24"/>
        </w:rPr>
        <w:t>ariability</w:t>
      </w:r>
      <w:r>
        <w:rPr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>independent and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Poisson-distri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uted.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6"/>
          <w:sz w:val="24"/>
          <w:szCs w:val="24"/>
        </w:rPr>
        <w:t>o</w:t>
      </w:r>
      <w:r>
        <w:rPr>
          <w:sz w:val="24"/>
          <w:szCs w:val="24"/>
        </w:rPr>
        <w:t>w</w:t>
      </w:r>
      <w:r>
        <w:rPr>
          <w:spacing w:val="-6"/>
          <w:sz w:val="24"/>
          <w:szCs w:val="24"/>
        </w:rPr>
        <w:t>e</w:t>
      </w:r>
      <w:r>
        <w:rPr>
          <w:spacing w:val="-4"/>
          <w:sz w:val="24"/>
          <w:szCs w:val="24"/>
        </w:rPr>
        <w:t>v</w:t>
      </w:r>
      <w:r>
        <w:rPr>
          <w:sz w:val="24"/>
          <w:szCs w:val="24"/>
        </w:rPr>
        <w:t>e</w:t>
      </w:r>
      <w:r>
        <w:rPr>
          <w:spacing w:val="-10"/>
          <w:sz w:val="24"/>
          <w:szCs w:val="24"/>
        </w:rPr>
        <w:t>r</w:t>
      </w:r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hippocampal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neurons</w:t>
      </w:r>
      <w:r>
        <w:rPr>
          <w:spacing w:val="2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e</w:t>
      </w:r>
      <w:r>
        <w:rPr>
          <w:sz w:val="24"/>
          <w:szCs w:val="24"/>
        </w:rPr>
        <w:t>xhibit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more</w:t>
      </w:r>
      <w:r>
        <w:rPr>
          <w:spacing w:val="5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v</w:t>
      </w:r>
      <w:r>
        <w:rPr>
          <w:sz w:val="24"/>
          <w:szCs w:val="24"/>
        </w:rPr>
        <w:t>ariabil- ity than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Poisson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process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(Fenton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&amp;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Muller,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1998;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Barbieri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et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al., 2001).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Also, if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Bayesian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inference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were implemented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hippocampus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via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PPC, the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en- coded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probability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distri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utions</w:t>
      </w:r>
      <w:r>
        <w:rPr>
          <w:spacing w:val="-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w</w:t>
      </w:r>
      <w:r>
        <w:rPr>
          <w:sz w:val="24"/>
          <w:szCs w:val="24"/>
        </w:rPr>
        <w:t>ould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strongly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depend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firing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rate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hip- pocampal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neurons:</w:t>
      </w:r>
      <w:r>
        <w:rPr>
          <w:spacing w:val="43"/>
          <w:sz w:val="24"/>
          <w:szCs w:val="24"/>
        </w:rPr>
        <w:t xml:space="preserve"> </w:t>
      </w:r>
      <w:r>
        <w:rPr>
          <w:sz w:val="24"/>
          <w:szCs w:val="24"/>
        </w:rPr>
        <w:t>increased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firing rates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should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mean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decreased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l</w:t>
      </w:r>
      <w:r>
        <w:rPr>
          <w:spacing w:val="-6"/>
          <w:sz w:val="24"/>
          <w:szCs w:val="24"/>
        </w:rPr>
        <w:t>e</w:t>
      </w:r>
      <w:r>
        <w:rPr>
          <w:spacing w:val="-4"/>
          <w:sz w:val="24"/>
          <w:szCs w:val="24"/>
        </w:rPr>
        <w:t>v</w:t>
      </w:r>
      <w:r>
        <w:rPr>
          <w:sz w:val="24"/>
          <w:szCs w:val="24"/>
        </w:rPr>
        <w:t>els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un- certaint</w:t>
      </w:r>
      <w:r>
        <w:rPr>
          <w:spacing w:val="-16"/>
          <w:sz w:val="24"/>
          <w:szCs w:val="24"/>
        </w:rPr>
        <w:t>y</w:t>
      </w:r>
      <w:r>
        <w:rPr>
          <w:sz w:val="24"/>
          <w:szCs w:val="24"/>
        </w:rPr>
        <w:t>.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But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empiricall</w:t>
      </w:r>
      <w:r>
        <w:rPr>
          <w:spacing w:val="-16"/>
          <w:sz w:val="24"/>
          <w:szCs w:val="24"/>
        </w:rPr>
        <w:t>y</w:t>
      </w:r>
      <w:r>
        <w:rPr>
          <w:sz w:val="24"/>
          <w:szCs w:val="24"/>
        </w:rPr>
        <w:t>,</w:t>
      </w:r>
      <w:r>
        <w:rPr>
          <w:spacing w:val="-13"/>
          <w:sz w:val="24"/>
          <w:szCs w:val="24"/>
        </w:rPr>
        <w:t xml:space="preserve"> </w:t>
      </w:r>
      <w:r>
        <w:rPr>
          <w:sz w:val="24"/>
          <w:szCs w:val="24"/>
        </w:rPr>
        <w:t>this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not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case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-4"/>
          <w:sz w:val="24"/>
          <w:szCs w:val="24"/>
        </w:rPr>
        <w:t xml:space="preserve"> e</w:t>
      </w:r>
      <w:r>
        <w:rPr>
          <w:sz w:val="24"/>
          <w:szCs w:val="24"/>
        </w:rPr>
        <w:t>xample,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firing</w:t>
      </w:r>
      <w:r>
        <w:rPr>
          <w:spacing w:val="-17"/>
          <w:sz w:val="24"/>
          <w:szCs w:val="24"/>
        </w:rPr>
        <w:t xml:space="preserve"> </w:t>
      </w:r>
      <w:r>
        <w:rPr>
          <w:sz w:val="24"/>
          <w:szCs w:val="24"/>
        </w:rPr>
        <w:t>rates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increase</w:t>
      </w:r>
    </w:p>
    <w:p w14:paraId="39A4C4D2" w14:textId="77777777" w:rsidR="00EB3AAC" w:rsidRDefault="00C229B0">
      <w:pPr>
        <w:spacing w:before="57"/>
        <w:ind w:left="100" w:right="529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18                                                                             </w:t>
      </w:r>
      <w:r>
        <w:rPr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>CHAPTER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 xml:space="preserve">1. 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INT</w:t>
      </w:r>
      <w:r>
        <w:rPr>
          <w:spacing w:val="-10"/>
          <w:sz w:val="24"/>
          <w:szCs w:val="24"/>
        </w:rPr>
        <w:t>R</w:t>
      </w:r>
      <w:r>
        <w:rPr>
          <w:sz w:val="24"/>
          <w:szCs w:val="24"/>
        </w:rPr>
        <w:t>ODUCTION</w:t>
      </w:r>
    </w:p>
    <w:p w14:paraId="011F72F3" w14:textId="77777777" w:rsidR="00EB3AAC" w:rsidRDefault="00EB3AAC">
      <w:pPr>
        <w:spacing w:line="120" w:lineRule="exact"/>
        <w:rPr>
          <w:sz w:val="13"/>
          <w:szCs w:val="13"/>
        </w:rPr>
      </w:pPr>
    </w:p>
    <w:p w14:paraId="2E8992C5" w14:textId="77777777" w:rsidR="00EB3AAC" w:rsidRDefault="00EB3AAC">
      <w:pPr>
        <w:spacing w:line="200" w:lineRule="exact"/>
      </w:pPr>
    </w:p>
    <w:p w14:paraId="6ED055C6" w14:textId="77777777" w:rsidR="00EB3AAC" w:rsidRDefault="00EB3AAC">
      <w:pPr>
        <w:spacing w:line="200" w:lineRule="exact"/>
      </w:pPr>
    </w:p>
    <w:p w14:paraId="497779D6" w14:textId="77777777" w:rsidR="00EB3AAC" w:rsidRDefault="00C229B0">
      <w:pPr>
        <w:spacing w:line="251" w:lineRule="auto"/>
        <w:ind w:left="685" w:right="524"/>
        <w:jc w:val="both"/>
        <w:rPr>
          <w:sz w:val="24"/>
          <w:szCs w:val="24"/>
        </w:rPr>
      </w:pPr>
      <w:r>
        <w:rPr>
          <w:sz w:val="24"/>
          <w:szCs w:val="24"/>
        </w:rPr>
        <w:t>with</w:t>
      </w:r>
      <w:r>
        <w:rPr>
          <w:spacing w:val="-15"/>
          <w:sz w:val="24"/>
          <w:szCs w:val="24"/>
        </w:rPr>
        <w:t xml:space="preserve"> </w:t>
      </w:r>
      <w:r>
        <w:rPr>
          <w:sz w:val="24"/>
          <w:szCs w:val="24"/>
        </w:rPr>
        <w:t>m</w:t>
      </w:r>
      <w:r>
        <w:rPr>
          <w:spacing w:val="-4"/>
          <w:sz w:val="24"/>
          <w:szCs w:val="24"/>
        </w:rPr>
        <w:t>ov</w:t>
      </w:r>
      <w:r>
        <w:rPr>
          <w:sz w:val="24"/>
          <w:szCs w:val="24"/>
        </w:rPr>
        <w:t>ement</w:t>
      </w:r>
      <w:r>
        <w:rPr>
          <w:spacing w:val="-22"/>
          <w:sz w:val="24"/>
          <w:szCs w:val="24"/>
        </w:rPr>
        <w:t xml:space="preserve"> </w:t>
      </w:r>
      <w:r>
        <w:rPr>
          <w:sz w:val="24"/>
          <w:szCs w:val="24"/>
        </w:rPr>
        <w:t>speed</w:t>
      </w:r>
      <w:r>
        <w:rPr>
          <w:spacing w:val="-16"/>
          <w:sz w:val="24"/>
          <w:szCs w:val="24"/>
        </w:rPr>
        <w:t xml:space="preserve"> </w:t>
      </w:r>
      <w:r>
        <w:rPr>
          <w:sz w:val="24"/>
          <w:szCs w:val="24"/>
        </w:rPr>
        <w:t>(Maurer</w:t>
      </w:r>
      <w:r>
        <w:rPr>
          <w:spacing w:val="-20"/>
          <w:sz w:val="24"/>
          <w:szCs w:val="24"/>
        </w:rPr>
        <w:t xml:space="preserve"> </w:t>
      </w:r>
      <w:r>
        <w:rPr>
          <w:sz w:val="24"/>
          <w:szCs w:val="24"/>
        </w:rPr>
        <w:t>et</w:t>
      </w:r>
      <w:r>
        <w:rPr>
          <w:spacing w:val="-13"/>
          <w:sz w:val="24"/>
          <w:szCs w:val="24"/>
        </w:rPr>
        <w:t xml:space="preserve"> </w:t>
      </w:r>
      <w:r>
        <w:rPr>
          <w:sz w:val="24"/>
          <w:szCs w:val="24"/>
        </w:rPr>
        <w:t>al.,</w:t>
      </w:r>
      <w:r>
        <w:rPr>
          <w:spacing w:val="-15"/>
          <w:sz w:val="24"/>
          <w:szCs w:val="24"/>
        </w:rPr>
        <w:t xml:space="preserve"> </w:t>
      </w:r>
      <w:r>
        <w:rPr>
          <w:sz w:val="24"/>
          <w:szCs w:val="24"/>
        </w:rPr>
        <w:t>2005),</w:t>
      </w:r>
      <w:r>
        <w:rPr>
          <w:spacing w:val="-15"/>
          <w:sz w:val="24"/>
          <w:szCs w:val="24"/>
        </w:rPr>
        <w:t xml:space="preserve"> </w:t>
      </w:r>
      <w:r>
        <w:rPr>
          <w:sz w:val="24"/>
          <w:szCs w:val="24"/>
        </w:rPr>
        <w:t>which</w:t>
      </w:r>
      <w:r>
        <w:rPr>
          <w:spacing w:val="-18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w</w:t>
      </w:r>
      <w:r>
        <w:rPr>
          <w:sz w:val="24"/>
          <w:szCs w:val="24"/>
        </w:rPr>
        <w:t>ould</w:t>
      </w:r>
      <w:r>
        <w:rPr>
          <w:spacing w:val="-17"/>
          <w:sz w:val="24"/>
          <w:szCs w:val="24"/>
        </w:rPr>
        <w:t xml:space="preserve"> </w:t>
      </w:r>
      <w:r>
        <w:rPr>
          <w:sz w:val="24"/>
          <w:szCs w:val="24"/>
        </w:rPr>
        <w:t>mean</w:t>
      </w:r>
      <w:r>
        <w:rPr>
          <w:spacing w:val="-17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14"/>
          <w:sz w:val="24"/>
          <w:szCs w:val="24"/>
        </w:rPr>
        <w:t xml:space="preserve"> </w:t>
      </w:r>
      <w:r>
        <w:rPr>
          <w:sz w:val="24"/>
          <w:szCs w:val="24"/>
        </w:rPr>
        <w:t>l</w:t>
      </w:r>
      <w:r>
        <w:rPr>
          <w:spacing w:val="-6"/>
          <w:sz w:val="24"/>
          <w:szCs w:val="24"/>
        </w:rPr>
        <w:t>o</w:t>
      </w:r>
      <w:r>
        <w:rPr>
          <w:sz w:val="24"/>
          <w:szCs w:val="24"/>
        </w:rPr>
        <w:t>west</w:t>
      </w:r>
      <w:r>
        <w:rPr>
          <w:spacing w:val="-18"/>
          <w:sz w:val="24"/>
          <w:szCs w:val="24"/>
        </w:rPr>
        <w:t xml:space="preserve"> </w:t>
      </w:r>
      <w:r>
        <w:rPr>
          <w:sz w:val="24"/>
          <w:szCs w:val="24"/>
        </w:rPr>
        <w:t>unce</w:t>
      </w:r>
      <w:r>
        <w:rPr>
          <w:spacing w:val="-5"/>
          <w:sz w:val="24"/>
          <w:szCs w:val="24"/>
        </w:rPr>
        <w:t>r</w:t>
      </w:r>
      <w:r>
        <w:rPr>
          <w:sz w:val="24"/>
          <w:szCs w:val="24"/>
        </w:rPr>
        <w:t>- tainties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when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running</w:t>
      </w:r>
      <w:r>
        <w:rPr>
          <w:spacing w:val="4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f</w:t>
      </w:r>
      <w:r>
        <w:rPr>
          <w:sz w:val="24"/>
          <w:szCs w:val="24"/>
        </w:rPr>
        <w:t>astest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(h</w:t>
      </w:r>
      <w:r>
        <w:rPr>
          <w:spacing w:val="-6"/>
          <w:sz w:val="24"/>
          <w:szCs w:val="24"/>
        </w:rPr>
        <w:t>o</w:t>
      </w:r>
      <w:r>
        <w:rPr>
          <w:sz w:val="24"/>
          <w:szCs w:val="24"/>
        </w:rPr>
        <w:t>w</w:t>
      </w:r>
      <w:r>
        <w:rPr>
          <w:spacing w:val="-6"/>
          <w:sz w:val="24"/>
          <w:szCs w:val="24"/>
        </w:rPr>
        <w:t>e</w:t>
      </w:r>
      <w:r>
        <w:rPr>
          <w:spacing w:val="-4"/>
          <w:sz w:val="24"/>
          <w:szCs w:val="24"/>
        </w:rPr>
        <w:t>v</w:t>
      </w:r>
      <w:r>
        <w:rPr>
          <w:sz w:val="24"/>
          <w:szCs w:val="24"/>
        </w:rPr>
        <w:t>e</w:t>
      </w:r>
      <w:r>
        <w:rPr>
          <w:spacing w:val="-10"/>
          <w:sz w:val="24"/>
          <w:szCs w:val="24"/>
        </w:rPr>
        <w:t>r</w:t>
      </w:r>
      <w:r>
        <w:rPr>
          <w:sz w:val="24"/>
          <w:szCs w:val="24"/>
        </w:rPr>
        <w:t>,</w:t>
      </w:r>
      <w:r>
        <w:rPr>
          <w:spacing w:val="5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f</w:t>
      </w:r>
      <w:r>
        <w:rPr>
          <w:sz w:val="24"/>
          <w:szCs w:val="24"/>
        </w:rPr>
        <w:t>aster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m</w:t>
      </w:r>
      <w:r>
        <w:rPr>
          <w:spacing w:val="-4"/>
          <w:sz w:val="24"/>
          <w:szCs w:val="24"/>
        </w:rPr>
        <w:t>ov</w:t>
      </w:r>
      <w:r>
        <w:rPr>
          <w:sz w:val="24"/>
          <w:szCs w:val="24"/>
        </w:rPr>
        <w:t>ements are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harder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control and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should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thus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lead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higher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uncertainty).</w:t>
      </w:r>
    </w:p>
    <w:p w14:paraId="0789F45E" w14:textId="77777777" w:rsidR="00EB3AAC" w:rsidRDefault="00EB3AAC">
      <w:pPr>
        <w:spacing w:before="10" w:line="200" w:lineRule="exact"/>
      </w:pPr>
    </w:p>
    <w:p w14:paraId="527063A8" w14:textId="77777777" w:rsidR="00EB3AAC" w:rsidRDefault="00C229B0">
      <w:pPr>
        <w:spacing w:line="251" w:lineRule="auto"/>
        <w:ind w:left="685" w:right="518" w:hanging="237"/>
        <w:jc w:val="both"/>
        <w:rPr>
          <w:sz w:val="24"/>
          <w:szCs w:val="24"/>
        </w:rPr>
      </w:pPr>
      <w:r>
        <w:rPr>
          <w:w w:val="142"/>
          <w:sz w:val="24"/>
          <w:szCs w:val="24"/>
        </w:rPr>
        <w:t>•</w:t>
      </w:r>
      <w:r>
        <w:rPr>
          <w:spacing w:val="32"/>
          <w:w w:val="142"/>
          <w:sz w:val="24"/>
          <w:szCs w:val="24"/>
        </w:rPr>
        <w:t xml:space="preserve"> </w:t>
      </w:r>
      <w:r>
        <w:rPr>
          <w:sz w:val="24"/>
          <w:szCs w:val="24"/>
        </w:rPr>
        <w:t>Instead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an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encoding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>lo</w:t>
      </w:r>
      <w:r>
        <w:rPr>
          <w:spacing w:val="-1"/>
          <w:sz w:val="24"/>
          <w:szCs w:val="24"/>
        </w:rPr>
        <w:t>g</w:t>
      </w:r>
      <w:r>
        <w:rPr>
          <w:sz w:val="24"/>
          <w:szCs w:val="24"/>
        </w:rPr>
        <w:t>arithmic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domain,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codes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which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firing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rates are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proportional</w:t>
      </w:r>
      <w:r>
        <w:rPr>
          <w:spacing w:val="-14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probabilities</w:t>
      </w:r>
      <w:r>
        <w:rPr>
          <w:spacing w:val="-15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5"/>
          <w:sz w:val="24"/>
          <w:szCs w:val="24"/>
        </w:rPr>
        <w:t>a</w:t>
      </w:r>
      <w:r>
        <w:rPr>
          <w:spacing w:val="-4"/>
          <w:sz w:val="24"/>
          <w:szCs w:val="24"/>
        </w:rPr>
        <w:t>v</w:t>
      </w:r>
      <w:r>
        <w:rPr>
          <w:sz w:val="24"/>
          <w:szCs w:val="24"/>
        </w:rPr>
        <w:t>e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also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been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proposed,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e.g.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by</w:t>
      </w:r>
      <w:r>
        <w:rPr>
          <w:spacing w:val="-4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K</w:t>
      </w:r>
      <w:r>
        <w:rPr>
          <w:sz w:val="24"/>
          <w:szCs w:val="24"/>
        </w:rPr>
        <w:t>oechlin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et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al. (1999);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Barber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et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al.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 xml:space="preserve">(2003). 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problem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with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their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implementation in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hip- pocampal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neurons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is that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firing</w:t>
      </w:r>
      <w:r>
        <w:rPr>
          <w:spacing w:val="-14"/>
          <w:sz w:val="24"/>
          <w:szCs w:val="24"/>
        </w:rPr>
        <w:t xml:space="preserve"> </w:t>
      </w:r>
      <w:r>
        <w:rPr>
          <w:sz w:val="24"/>
          <w:szCs w:val="24"/>
        </w:rPr>
        <w:t>rates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of these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neurons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are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also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influenced</w:t>
      </w:r>
      <w:r>
        <w:rPr>
          <w:spacing w:val="-18"/>
          <w:sz w:val="24"/>
          <w:szCs w:val="24"/>
        </w:rPr>
        <w:t xml:space="preserve"> </w:t>
      </w:r>
      <w:r>
        <w:rPr>
          <w:sz w:val="24"/>
          <w:szCs w:val="24"/>
        </w:rPr>
        <w:t xml:space="preserve">by </w:t>
      </w:r>
      <w:r>
        <w:rPr>
          <w:spacing w:val="-2"/>
          <w:sz w:val="24"/>
          <w:szCs w:val="24"/>
        </w:rPr>
        <w:t>f</w:t>
      </w:r>
      <w:r>
        <w:rPr>
          <w:sz w:val="24"/>
          <w:szCs w:val="24"/>
        </w:rPr>
        <w:t>actors</w:t>
      </w:r>
      <w:r>
        <w:rPr>
          <w:spacing w:val="-13"/>
          <w:sz w:val="24"/>
          <w:szCs w:val="24"/>
        </w:rPr>
        <w:t xml:space="preserve"> </w:t>
      </w:r>
      <w:r>
        <w:rPr>
          <w:sz w:val="24"/>
          <w:szCs w:val="24"/>
        </w:rPr>
        <w:t>unrelated</w:t>
      </w:r>
      <w:r>
        <w:rPr>
          <w:spacing w:val="-15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probabilit</w:t>
      </w:r>
      <w:r>
        <w:rPr>
          <w:spacing w:val="-16"/>
          <w:sz w:val="24"/>
          <w:szCs w:val="24"/>
        </w:rPr>
        <w:t>y</w:t>
      </w:r>
      <w:r>
        <w:rPr>
          <w:sz w:val="24"/>
          <w:szCs w:val="24"/>
        </w:rPr>
        <w:t>,</w:t>
      </w:r>
      <w:r>
        <w:rPr>
          <w:spacing w:val="-16"/>
          <w:sz w:val="24"/>
          <w:szCs w:val="24"/>
        </w:rPr>
        <w:t xml:space="preserve"> </w:t>
      </w:r>
      <w:r>
        <w:rPr>
          <w:sz w:val="24"/>
          <w:szCs w:val="24"/>
        </w:rPr>
        <w:t>such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as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where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animal</w:t>
      </w:r>
      <w:r>
        <w:rPr>
          <w:spacing w:val="-13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headed</w:t>
      </w:r>
      <w:r>
        <w:rPr>
          <w:spacing w:val="-13"/>
          <w:sz w:val="24"/>
          <w:szCs w:val="24"/>
        </w:rPr>
        <w:t xml:space="preserve"> </w:t>
      </w:r>
      <w:r>
        <w:rPr>
          <w:sz w:val="24"/>
          <w:szCs w:val="24"/>
        </w:rPr>
        <w:t>(Ferbinteanu</w:t>
      </w:r>
    </w:p>
    <w:p w14:paraId="3CAC15FF" w14:textId="77777777" w:rsidR="00EB3AAC" w:rsidRDefault="00C229B0">
      <w:pPr>
        <w:spacing w:line="251" w:lineRule="auto"/>
        <w:ind w:left="685" w:right="524"/>
        <w:jc w:val="both"/>
        <w:rPr>
          <w:sz w:val="24"/>
          <w:szCs w:val="24"/>
        </w:rPr>
      </w:pPr>
      <w:r>
        <w:rPr>
          <w:sz w:val="24"/>
          <w:szCs w:val="24"/>
        </w:rPr>
        <w:t>&amp;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Shapiro,</w:t>
      </w:r>
      <w:r>
        <w:rPr>
          <w:spacing w:val="-13"/>
          <w:sz w:val="24"/>
          <w:szCs w:val="24"/>
        </w:rPr>
        <w:t xml:space="preserve"> </w:t>
      </w:r>
      <w:r>
        <w:rPr>
          <w:sz w:val="24"/>
          <w:szCs w:val="24"/>
        </w:rPr>
        <w:t>2003)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or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trial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dependent</w:t>
      </w:r>
      <w:r>
        <w:rPr>
          <w:spacing w:val="-15"/>
          <w:sz w:val="24"/>
          <w:szCs w:val="24"/>
        </w:rPr>
        <w:t xml:space="preserve"> </w:t>
      </w:r>
      <w:r>
        <w:rPr>
          <w:sz w:val="24"/>
          <w:szCs w:val="24"/>
        </w:rPr>
        <w:t>features</w:t>
      </w:r>
      <w:r>
        <w:rPr>
          <w:spacing w:val="-13"/>
          <w:sz w:val="24"/>
          <w:szCs w:val="24"/>
        </w:rPr>
        <w:t xml:space="preserve"> </w:t>
      </w:r>
      <w:r>
        <w:rPr>
          <w:sz w:val="24"/>
          <w:szCs w:val="24"/>
        </w:rPr>
        <w:t>(Allen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et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al.,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2012),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can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change substantially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if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either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shape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or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colour of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an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-10"/>
          <w:sz w:val="24"/>
          <w:szCs w:val="24"/>
        </w:rPr>
        <w:t>n</w:t>
      </w:r>
      <w:r>
        <w:rPr>
          <w:sz w:val="24"/>
          <w:szCs w:val="24"/>
        </w:rPr>
        <w:t>vironment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altered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(Leutgeb et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al.,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2005).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These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influences</w:t>
      </w:r>
      <w:r>
        <w:rPr>
          <w:spacing w:val="-16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w</w:t>
      </w:r>
      <w:r>
        <w:rPr>
          <w:sz w:val="24"/>
          <w:szCs w:val="24"/>
        </w:rPr>
        <w:t>ould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strongly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interfere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with the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outcome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the Bayesian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inference,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if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it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were implemented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code that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directly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utilizes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firing rates.</w:t>
      </w:r>
    </w:p>
    <w:p w14:paraId="30D4BC0B" w14:textId="77777777" w:rsidR="00EB3AAC" w:rsidRDefault="00EB3AAC">
      <w:pPr>
        <w:spacing w:before="10" w:line="200" w:lineRule="exact"/>
      </w:pPr>
    </w:p>
    <w:p w14:paraId="6C3EB4C1" w14:textId="77777777" w:rsidR="00EB3AAC" w:rsidRDefault="00C229B0">
      <w:pPr>
        <w:spacing w:line="251" w:lineRule="auto"/>
        <w:ind w:left="685" w:right="518" w:hanging="237"/>
        <w:jc w:val="both"/>
        <w:rPr>
          <w:sz w:val="24"/>
          <w:szCs w:val="24"/>
        </w:rPr>
      </w:pPr>
      <w:r>
        <w:rPr>
          <w:w w:val="142"/>
          <w:sz w:val="24"/>
          <w:szCs w:val="24"/>
        </w:rPr>
        <w:t>•</w:t>
      </w:r>
      <w:r>
        <w:rPr>
          <w:spacing w:val="32"/>
          <w:w w:val="142"/>
          <w:sz w:val="24"/>
          <w:szCs w:val="24"/>
        </w:rPr>
        <w:t xml:space="preserve"> </w:t>
      </w:r>
      <w:r>
        <w:rPr>
          <w:sz w:val="24"/>
          <w:szCs w:val="24"/>
        </w:rPr>
        <w:t>Sampling-based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codes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represent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probability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distri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utions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with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set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samples dr</w:t>
      </w:r>
      <w:r>
        <w:rPr>
          <w:spacing w:val="-4"/>
          <w:sz w:val="24"/>
          <w:szCs w:val="24"/>
        </w:rPr>
        <w:t>a</w:t>
      </w:r>
      <w:r>
        <w:rPr>
          <w:sz w:val="24"/>
          <w:szCs w:val="24"/>
        </w:rPr>
        <w:t>wn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from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them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(Fiser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et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al.,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2010).</w:t>
      </w:r>
      <w:r>
        <w:rPr>
          <w:spacing w:val="48"/>
          <w:sz w:val="24"/>
          <w:szCs w:val="24"/>
        </w:rPr>
        <w:t xml:space="preserve"> </w:t>
      </w:r>
      <w:r>
        <w:rPr>
          <w:sz w:val="24"/>
          <w:szCs w:val="24"/>
        </w:rPr>
        <w:t>Th</w:t>
      </w:r>
      <w:r>
        <w:rPr>
          <w:spacing w:val="-4"/>
          <w:sz w:val="24"/>
          <w:szCs w:val="24"/>
        </w:rPr>
        <w:t>e</w:t>
      </w:r>
      <w:r>
        <w:rPr>
          <w:sz w:val="24"/>
          <w:szCs w:val="24"/>
        </w:rPr>
        <w:t>y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are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asymptotically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correct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with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in- finitely</w:t>
      </w:r>
      <w:r>
        <w:rPr>
          <w:spacing w:val="-18"/>
          <w:sz w:val="24"/>
          <w:szCs w:val="24"/>
        </w:rPr>
        <w:t xml:space="preserve"> </w:t>
      </w:r>
      <w:r>
        <w:rPr>
          <w:sz w:val="24"/>
          <w:szCs w:val="24"/>
        </w:rPr>
        <w:t>ma</w:t>
      </w:r>
      <w:r>
        <w:rPr>
          <w:spacing w:val="-4"/>
          <w:sz w:val="24"/>
          <w:szCs w:val="24"/>
        </w:rPr>
        <w:t>n</w:t>
      </w:r>
      <w:r>
        <w:rPr>
          <w:sz w:val="24"/>
          <w:szCs w:val="24"/>
        </w:rPr>
        <w:t>y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samples,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and approximations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otherwise.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Apart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from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being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able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to represent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compl</w:t>
      </w:r>
      <w:r>
        <w:rPr>
          <w:spacing w:val="-4"/>
          <w:sz w:val="24"/>
          <w:szCs w:val="24"/>
        </w:rPr>
        <w:t>e</w:t>
      </w:r>
      <w:r>
        <w:rPr>
          <w:sz w:val="24"/>
          <w:szCs w:val="24"/>
        </w:rPr>
        <w:t>x,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multi-modal distri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utions,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not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5"/>
          <w:sz w:val="24"/>
          <w:szCs w:val="24"/>
        </w:rPr>
        <w:t>a</w:t>
      </w:r>
      <w:r>
        <w:rPr>
          <w:sz w:val="24"/>
          <w:szCs w:val="24"/>
        </w:rPr>
        <w:t>ving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rely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4"/>
          <w:sz w:val="24"/>
          <w:szCs w:val="24"/>
        </w:rPr>
        <w:t>n</w:t>
      </w:r>
      <w:r>
        <w:rPr>
          <w:sz w:val="24"/>
          <w:szCs w:val="24"/>
        </w:rPr>
        <w:t>y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fi</w:t>
      </w:r>
      <w:r>
        <w:rPr>
          <w:spacing w:val="-4"/>
          <w:sz w:val="24"/>
          <w:szCs w:val="24"/>
        </w:rPr>
        <w:t>x</w:t>
      </w:r>
      <w:r>
        <w:rPr>
          <w:sz w:val="24"/>
          <w:szCs w:val="24"/>
        </w:rPr>
        <w:t>ed- form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parametrization</w:t>
      </w:r>
      <w:r>
        <w:rPr>
          <w:spacing w:val="-22"/>
          <w:sz w:val="24"/>
          <w:szCs w:val="24"/>
        </w:rPr>
        <w:t xml:space="preserve"> </w:t>
      </w:r>
      <w:r>
        <w:rPr>
          <w:sz w:val="24"/>
          <w:szCs w:val="24"/>
        </w:rPr>
        <w:t>such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as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Gaussians,</w:t>
      </w:r>
      <w:r>
        <w:rPr>
          <w:spacing w:val="-16"/>
          <w:sz w:val="24"/>
          <w:szCs w:val="24"/>
        </w:rPr>
        <w:t xml:space="preserve"> </w:t>
      </w:r>
      <w:r>
        <w:rPr>
          <w:sz w:val="24"/>
          <w:szCs w:val="24"/>
        </w:rPr>
        <w:t>this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also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all</w:t>
      </w:r>
      <w:r>
        <w:rPr>
          <w:spacing w:val="-6"/>
          <w:sz w:val="24"/>
          <w:szCs w:val="24"/>
        </w:rPr>
        <w:t>o</w:t>
      </w:r>
      <w:r>
        <w:rPr>
          <w:sz w:val="24"/>
          <w:szCs w:val="24"/>
        </w:rPr>
        <w:t>ws</w:t>
      </w:r>
      <w:r>
        <w:rPr>
          <w:spacing w:val="-13"/>
          <w:sz w:val="24"/>
          <w:szCs w:val="24"/>
        </w:rPr>
        <w:t xml:space="preserve"> </w:t>
      </w:r>
      <w:r>
        <w:rPr>
          <w:sz w:val="24"/>
          <w:szCs w:val="24"/>
        </w:rPr>
        <w:t>reducing</w:t>
      </w:r>
      <w:r>
        <w:rPr>
          <w:spacing w:val="-15"/>
          <w:sz w:val="24"/>
          <w:szCs w:val="24"/>
        </w:rPr>
        <w:t xml:space="preserve"> </w:t>
      </w:r>
      <w:r>
        <w:rPr>
          <w:sz w:val="24"/>
          <w:szCs w:val="24"/>
        </w:rPr>
        <w:t>their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accura</w:t>
      </w:r>
      <w:r>
        <w:rPr>
          <w:spacing w:val="-4"/>
          <w:sz w:val="24"/>
          <w:szCs w:val="24"/>
        </w:rPr>
        <w:t>c</w:t>
      </w:r>
      <w:r>
        <w:rPr>
          <w:sz w:val="24"/>
          <w:szCs w:val="24"/>
        </w:rPr>
        <w:t>y and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computational demands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by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restricting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number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samples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 xml:space="preserve">used. 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This property has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been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used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e.g.</w:t>
      </w:r>
      <w:r>
        <w:rPr>
          <w:spacing w:val="37"/>
          <w:sz w:val="24"/>
          <w:szCs w:val="24"/>
        </w:rPr>
        <w:t xml:space="preserve"> </w:t>
      </w:r>
      <w:r>
        <w:rPr>
          <w:sz w:val="24"/>
          <w:szCs w:val="24"/>
        </w:rPr>
        <w:t>by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(Shi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et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al.,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2010)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6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e</w:t>
      </w:r>
      <w:r>
        <w:rPr>
          <w:sz w:val="24"/>
          <w:szCs w:val="24"/>
        </w:rPr>
        <w:t>xplain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6"/>
          <w:sz w:val="24"/>
          <w:szCs w:val="24"/>
        </w:rPr>
        <w:t>e</w:t>
      </w:r>
      <w:r>
        <w:rPr>
          <w:sz w:val="24"/>
          <w:szCs w:val="24"/>
        </w:rPr>
        <w:t>viations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from the</w:t>
      </w:r>
      <w:r>
        <w:rPr>
          <w:spacing w:val="-14"/>
          <w:sz w:val="24"/>
          <w:szCs w:val="24"/>
        </w:rPr>
        <w:t xml:space="preserve"> </w:t>
      </w:r>
      <w:r>
        <w:rPr>
          <w:sz w:val="24"/>
          <w:szCs w:val="24"/>
        </w:rPr>
        <w:t>statistical</w:t>
      </w:r>
      <w:r>
        <w:rPr>
          <w:spacing w:val="-20"/>
          <w:sz w:val="24"/>
          <w:szCs w:val="24"/>
        </w:rPr>
        <w:t xml:space="preserve"> </w:t>
      </w:r>
      <w:r>
        <w:rPr>
          <w:sz w:val="24"/>
          <w:szCs w:val="24"/>
        </w:rPr>
        <w:t>optimum</w:t>
      </w:r>
      <w:r>
        <w:rPr>
          <w:spacing w:val="-20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-13"/>
          <w:sz w:val="24"/>
          <w:szCs w:val="24"/>
        </w:rPr>
        <w:t xml:space="preserve"> </w:t>
      </w:r>
      <w:r>
        <w:rPr>
          <w:sz w:val="24"/>
          <w:szCs w:val="24"/>
        </w:rPr>
        <w:t>an</w:t>
      </w:r>
      <w:r>
        <w:rPr>
          <w:spacing w:val="-13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ex</w:t>
      </w:r>
      <w:r>
        <w:rPr>
          <w:sz w:val="24"/>
          <w:szCs w:val="24"/>
        </w:rPr>
        <w:t>emplar</w:t>
      </w:r>
      <w:r>
        <w:rPr>
          <w:spacing w:val="-20"/>
          <w:sz w:val="24"/>
          <w:szCs w:val="24"/>
        </w:rPr>
        <w:t xml:space="preserve"> </w:t>
      </w:r>
      <w:r>
        <w:rPr>
          <w:sz w:val="24"/>
          <w:szCs w:val="24"/>
        </w:rPr>
        <w:t>model</w:t>
      </w:r>
      <w:r>
        <w:rPr>
          <w:spacing w:val="-17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13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reproduction</w:t>
      </w:r>
      <w:r>
        <w:rPr>
          <w:spacing w:val="-23"/>
          <w:sz w:val="24"/>
          <w:szCs w:val="24"/>
        </w:rPr>
        <w:t xml:space="preserve"> </w:t>
      </w:r>
      <w:r>
        <w:rPr>
          <w:sz w:val="24"/>
          <w:szCs w:val="24"/>
        </w:rPr>
        <w:t>task.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It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-13"/>
          <w:sz w:val="24"/>
          <w:szCs w:val="24"/>
        </w:rPr>
        <w:t xml:space="preserve"> </w:t>
      </w:r>
      <w:r>
        <w:rPr>
          <w:sz w:val="24"/>
          <w:szCs w:val="24"/>
        </w:rPr>
        <w:t>di</w:t>
      </w:r>
      <w:r>
        <w:rPr>
          <w:spacing w:val="-6"/>
          <w:sz w:val="24"/>
          <w:szCs w:val="24"/>
        </w:rPr>
        <w:t>f</w:t>
      </w:r>
      <w:r>
        <w:rPr>
          <w:sz w:val="24"/>
          <w:szCs w:val="24"/>
        </w:rPr>
        <w:t>ficult to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ma</w:t>
      </w:r>
      <w:r>
        <w:rPr>
          <w:spacing w:val="-2"/>
          <w:sz w:val="24"/>
          <w:szCs w:val="24"/>
        </w:rPr>
        <w:t>k</w:t>
      </w:r>
      <w:r>
        <w:rPr>
          <w:sz w:val="24"/>
          <w:szCs w:val="24"/>
        </w:rPr>
        <w:t>e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general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statement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as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implementability</w:t>
      </w:r>
      <w:r>
        <w:rPr>
          <w:spacing w:val="-18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this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class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models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in the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hippocampal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compl</w:t>
      </w:r>
      <w:r>
        <w:rPr>
          <w:spacing w:val="-4"/>
          <w:sz w:val="24"/>
          <w:szCs w:val="24"/>
        </w:rPr>
        <w:t>e</w:t>
      </w:r>
      <w:r>
        <w:rPr>
          <w:sz w:val="24"/>
          <w:szCs w:val="24"/>
        </w:rPr>
        <w:t>x,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as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there is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wide </w:t>
      </w:r>
      <w:r>
        <w:rPr>
          <w:spacing w:val="-6"/>
          <w:sz w:val="24"/>
          <w:szCs w:val="24"/>
        </w:rPr>
        <w:t>v</w:t>
      </w:r>
      <w:r>
        <w:rPr>
          <w:sz w:val="24"/>
          <w:szCs w:val="24"/>
        </w:rPr>
        <w:t>ariety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suggested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concrete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neu- ral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implementations</w:t>
      </w:r>
      <w:r>
        <w:rPr>
          <w:spacing w:val="-19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non-spatial</w:t>
      </w:r>
      <w:r>
        <w:rPr>
          <w:spacing w:val="-14"/>
          <w:sz w:val="24"/>
          <w:szCs w:val="24"/>
        </w:rPr>
        <w:t xml:space="preserve"> </w:t>
      </w:r>
      <w:r>
        <w:rPr>
          <w:sz w:val="24"/>
          <w:szCs w:val="24"/>
        </w:rPr>
        <w:t>domains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(Sanborn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(2015)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pr</w:t>
      </w:r>
      <w:r>
        <w:rPr>
          <w:spacing w:val="-4"/>
          <w:sz w:val="24"/>
          <w:szCs w:val="24"/>
        </w:rPr>
        <w:t>o</w:t>
      </w:r>
      <w:r>
        <w:rPr>
          <w:sz w:val="24"/>
          <w:szCs w:val="24"/>
        </w:rPr>
        <w:t>vides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-6"/>
          <w:sz w:val="24"/>
          <w:szCs w:val="24"/>
        </w:rPr>
        <w:t>e</w:t>
      </w:r>
      <w:r>
        <w:rPr>
          <w:sz w:val="24"/>
          <w:szCs w:val="24"/>
        </w:rPr>
        <w:t>vi</w:t>
      </w:r>
      <w:r>
        <w:rPr>
          <w:spacing w:val="-6"/>
          <w:sz w:val="24"/>
          <w:szCs w:val="24"/>
        </w:rPr>
        <w:t>e</w:t>
      </w:r>
      <w:r>
        <w:rPr>
          <w:sz w:val="24"/>
          <w:szCs w:val="24"/>
        </w:rPr>
        <w:t>w), and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some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applied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-5"/>
          <w:sz w:val="24"/>
          <w:szCs w:val="24"/>
        </w:rPr>
        <w:t>a</w:t>
      </w:r>
      <w:r>
        <w:rPr>
          <w:sz w:val="24"/>
          <w:szCs w:val="24"/>
        </w:rPr>
        <w:t>vi</w:t>
      </w:r>
      <w:r>
        <w:rPr>
          <w:spacing w:val="-1"/>
          <w:sz w:val="24"/>
          <w:szCs w:val="24"/>
        </w:rPr>
        <w:t>g</w:t>
      </w:r>
      <w:r>
        <w:rPr>
          <w:sz w:val="24"/>
          <w:szCs w:val="24"/>
        </w:rPr>
        <w:t>ation</w:t>
      </w:r>
      <w:r>
        <w:rPr>
          <w:spacing w:val="-15"/>
          <w:sz w:val="24"/>
          <w:szCs w:val="24"/>
        </w:rPr>
        <w:t xml:space="preserve"> </w:t>
      </w:r>
      <w:r>
        <w:rPr>
          <w:sz w:val="24"/>
          <w:szCs w:val="24"/>
        </w:rPr>
        <w:t>space,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e.g.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>
        <w:rPr>
          <w:spacing w:val="-4"/>
          <w:sz w:val="24"/>
          <w:szCs w:val="24"/>
        </w:rPr>
        <w:t>F</w:t>
      </w:r>
      <w:r>
        <w:rPr>
          <w:sz w:val="24"/>
          <w:szCs w:val="24"/>
        </w:rPr>
        <w:t>ox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&amp;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Prescott,</w:t>
      </w:r>
      <w:r>
        <w:rPr>
          <w:spacing w:val="-13"/>
          <w:sz w:val="24"/>
          <w:szCs w:val="24"/>
        </w:rPr>
        <w:t xml:space="preserve"> </w:t>
      </w:r>
      <w:r>
        <w:rPr>
          <w:sz w:val="24"/>
          <w:szCs w:val="24"/>
        </w:rPr>
        <w:t>2010;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Cheung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et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al.,</w:t>
      </w:r>
    </w:p>
    <w:p w14:paraId="3CA94A3F" w14:textId="77777777" w:rsidR="00EB3AAC" w:rsidRDefault="00C229B0">
      <w:pPr>
        <w:spacing w:line="251" w:lineRule="auto"/>
        <w:ind w:left="685" w:right="524"/>
        <w:jc w:val="both"/>
        <w:rPr>
          <w:sz w:val="24"/>
          <w:szCs w:val="24"/>
        </w:rPr>
      </w:pPr>
      <w:r>
        <w:rPr>
          <w:sz w:val="24"/>
          <w:szCs w:val="24"/>
        </w:rPr>
        <w:t>2012).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None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them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5"/>
          <w:sz w:val="24"/>
          <w:szCs w:val="24"/>
        </w:rPr>
        <w:t>a</w:t>
      </w:r>
      <w:r>
        <w:rPr>
          <w:spacing w:val="-4"/>
          <w:sz w:val="24"/>
          <w:szCs w:val="24"/>
        </w:rPr>
        <w:t>v</w:t>
      </w:r>
      <w:r>
        <w:rPr>
          <w:sz w:val="24"/>
          <w:szCs w:val="24"/>
        </w:rPr>
        <w:t>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been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quantitat</w:t>
      </w:r>
      <w:r>
        <w:rPr>
          <w:spacing w:val="-6"/>
          <w:sz w:val="24"/>
          <w:szCs w:val="24"/>
        </w:rPr>
        <w:t>i</w:t>
      </w:r>
      <w:r>
        <w:rPr>
          <w:spacing w:val="-4"/>
          <w:sz w:val="24"/>
          <w:szCs w:val="24"/>
        </w:rPr>
        <w:t>v</w:t>
      </w:r>
      <w:r>
        <w:rPr>
          <w:sz w:val="24"/>
          <w:szCs w:val="24"/>
        </w:rPr>
        <w:t>ely</w:t>
      </w:r>
      <w:r>
        <w:rPr>
          <w:spacing w:val="-10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v</w:t>
      </w:r>
      <w:r>
        <w:rPr>
          <w:sz w:val="24"/>
          <w:szCs w:val="24"/>
        </w:rPr>
        <w:t>alidated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by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neural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(electrop</w:t>
      </w:r>
      <w:r>
        <w:rPr>
          <w:spacing w:val="-1"/>
          <w:sz w:val="24"/>
          <w:szCs w:val="24"/>
        </w:rPr>
        <w:t>h</w:t>
      </w:r>
      <w:r>
        <w:rPr>
          <w:sz w:val="24"/>
          <w:szCs w:val="24"/>
        </w:rPr>
        <w:t>ys- iological) measurements, although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most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them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are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supported by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beh</w:t>
      </w:r>
      <w:r>
        <w:rPr>
          <w:spacing w:val="-5"/>
          <w:sz w:val="24"/>
          <w:szCs w:val="24"/>
        </w:rPr>
        <w:t>a</w:t>
      </w:r>
      <w:r>
        <w:rPr>
          <w:sz w:val="24"/>
          <w:szCs w:val="24"/>
        </w:rPr>
        <w:t>vioural obser</w:t>
      </w:r>
      <w:r>
        <w:rPr>
          <w:spacing w:val="-6"/>
          <w:sz w:val="24"/>
          <w:szCs w:val="24"/>
        </w:rPr>
        <w:t>v</w:t>
      </w:r>
      <w:r>
        <w:rPr>
          <w:sz w:val="24"/>
          <w:szCs w:val="24"/>
        </w:rPr>
        <w:t>ations.</w:t>
      </w:r>
    </w:p>
    <w:p w14:paraId="45922FB9" w14:textId="77777777" w:rsidR="00EB3AAC" w:rsidRDefault="00EB3AAC">
      <w:pPr>
        <w:spacing w:before="13" w:line="260" w:lineRule="exact"/>
        <w:rPr>
          <w:sz w:val="26"/>
          <w:szCs w:val="26"/>
        </w:rPr>
      </w:pPr>
    </w:p>
    <w:p w14:paraId="143DA812" w14:textId="77777777" w:rsidR="00EB3AAC" w:rsidRDefault="00C229B0">
      <w:pPr>
        <w:spacing w:line="251" w:lineRule="auto"/>
        <w:ind w:left="100" w:right="524" w:firstLine="351"/>
        <w:jc w:val="both"/>
        <w:rPr>
          <w:sz w:val="24"/>
          <w:szCs w:val="24"/>
        </w:rPr>
      </w:pPr>
      <w:r>
        <w:rPr>
          <w:sz w:val="24"/>
          <w:szCs w:val="24"/>
        </w:rPr>
        <w:t>H</w:t>
      </w:r>
      <w:r>
        <w:rPr>
          <w:spacing w:val="-6"/>
          <w:sz w:val="24"/>
          <w:szCs w:val="24"/>
        </w:rPr>
        <w:t>o</w:t>
      </w:r>
      <w:r>
        <w:rPr>
          <w:sz w:val="24"/>
          <w:szCs w:val="24"/>
        </w:rPr>
        <w:t>w</w:t>
      </w:r>
      <w:r>
        <w:rPr>
          <w:spacing w:val="-18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16"/>
          <w:sz w:val="24"/>
          <w:szCs w:val="24"/>
        </w:rPr>
        <w:t xml:space="preserve"> </w:t>
      </w:r>
      <w:r>
        <w:rPr>
          <w:sz w:val="24"/>
          <w:szCs w:val="24"/>
        </w:rPr>
        <w:t>brain</w:t>
      </w:r>
      <w:r>
        <w:rPr>
          <w:spacing w:val="-18"/>
          <w:sz w:val="24"/>
          <w:szCs w:val="24"/>
        </w:rPr>
        <w:t xml:space="preserve"> </w:t>
      </w:r>
      <w:r>
        <w:rPr>
          <w:sz w:val="24"/>
          <w:szCs w:val="24"/>
        </w:rPr>
        <w:t>might</w:t>
      </w:r>
      <w:r>
        <w:rPr>
          <w:spacing w:val="-19"/>
          <w:sz w:val="24"/>
          <w:szCs w:val="24"/>
        </w:rPr>
        <w:t xml:space="preserve"> </w:t>
      </w:r>
      <w:r>
        <w:rPr>
          <w:sz w:val="24"/>
          <w:szCs w:val="24"/>
        </w:rPr>
        <w:t>encode</w:t>
      </w:r>
      <w:r>
        <w:rPr>
          <w:spacing w:val="-20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16"/>
          <w:sz w:val="24"/>
          <w:szCs w:val="24"/>
        </w:rPr>
        <w:t xml:space="preserve"> </w:t>
      </w:r>
      <w:r>
        <w:rPr>
          <w:sz w:val="24"/>
          <w:szCs w:val="24"/>
        </w:rPr>
        <w:t>utilize</w:t>
      </w:r>
      <w:r>
        <w:rPr>
          <w:spacing w:val="-19"/>
          <w:sz w:val="24"/>
          <w:szCs w:val="24"/>
        </w:rPr>
        <w:t xml:space="preserve"> </w:t>
      </w:r>
      <w:r>
        <w:rPr>
          <w:sz w:val="24"/>
          <w:szCs w:val="24"/>
        </w:rPr>
        <w:t>uncertainty</w:t>
      </w:r>
      <w:r>
        <w:rPr>
          <w:spacing w:val="-24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-15"/>
          <w:sz w:val="24"/>
          <w:szCs w:val="24"/>
        </w:rPr>
        <w:t xml:space="preserve"> </w:t>
      </w:r>
      <w:r>
        <w:rPr>
          <w:sz w:val="24"/>
          <w:szCs w:val="24"/>
        </w:rPr>
        <w:t>still</w:t>
      </w:r>
      <w:r>
        <w:rPr>
          <w:spacing w:val="-17"/>
          <w:sz w:val="24"/>
          <w:szCs w:val="24"/>
        </w:rPr>
        <w:t xml:space="preserve"> </w:t>
      </w:r>
      <w:r>
        <w:rPr>
          <w:sz w:val="24"/>
          <w:szCs w:val="24"/>
        </w:rPr>
        <w:t>an</w:t>
      </w:r>
      <w:r>
        <w:rPr>
          <w:spacing w:val="-15"/>
          <w:sz w:val="24"/>
          <w:szCs w:val="24"/>
        </w:rPr>
        <w:t xml:space="preserve"> </w:t>
      </w:r>
      <w:r>
        <w:rPr>
          <w:sz w:val="24"/>
          <w:szCs w:val="24"/>
        </w:rPr>
        <w:t>open</w:t>
      </w:r>
      <w:r>
        <w:rPr>
          <w:spacing w:val="-18"/>
          <w:sz w:val="24"/>
          <w:szCs w:val="24"/>
        </w:rPr>
        <w:t xml:space="preserve"> </w:t>
      </w:r>
      <w:r>
        <w:rPr>
          <w:sz w:val="24"/>
          <w:szCs w:val="24"/>
        </w:rPr>
        <w:t>question</w:t>
      </w:r>
      <w:r>
        <w:rPr>
          <w:spacing w:val="-21"/>
          <w:sz w:val="24"/>
          <w:szCs w:val="24"/>
        </w:rPr>
        <w:t xml:space="preserve"> </w:t>
      </w:r>
      <w:r>
        <w:rPr>
          <w:sz w:val="24"/>
          <w:szCs w:val="24"/>
        </w:rPr>
        <w:t>(Pouget et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al.,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2013),</w:t>
      </w:r>
      <w:r>
        <w:rPr>
          <w:spacing w:val="-9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ut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based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obser</w:t>
      </w:r>
      <w:r>
        <w:rPr>
          <w:spacing w:val="-6"/>
          <w:sz w:val="24"/>
          <w:szCs w:val="24"/>
        </w:rPr>
        <w:t>v</w:t>
      </w:r>
      <w:r>
        <w:rPr>
          <w:sz w:val="24"/>
          <w:szCs w:val="24"/>
        </w:rPr>
        <w:t>ations</w:t>
      </w:r>
      <w:r>
        <w:rPr>
          <w:spacing w:val="-16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-4"/>
          <w:sz w:val="24"/>
          <w:szCs w:val="24"/>
        </w:rPr>
        <w:t>e</w:t>
      </w:r>
      <w:r>
        <w:rPr>
          <w:spacing w:val="-1"/>
          <w:sz w:val="24"/>
          <w:szCs w:val="24"/>
        </w:rPr>
        <w:t>g</w:t>
      </w:r>
      <w:r>
        <w:rPr>
          <w:sz w:val="24"/>
          <w:szCs w:val="24"/>
        </w:rPr>
        <w:t>arding</w:t>
      </w:r>
      <w:r>
        <w:rPr>
          <w:spacing w:val="-13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hippocampus</w:t>
      </w:r>
      <w:r>
        <w:rPr>
          <w:spacing w:val="-17"/>
          <w:sz w:val="24"/>
          <w:szCs w:val="24"/>
        </w:rPr>
        <w:t xml:space="preserve"> </w:t>
      </w:r>
      <w:r>
        <w:rPr>
          <w:sz w:val="24"/>
          <w:szCs w:val="24"/>
        </w:rPr>
        <w:t>outlined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ab</w:t>
      </w:r>
      <w:r>
        <w:rPr>
          <w:spacing w:val="-4"/>
          <w:sz w:val="24"/>
          <w:szCs w:val="24"/>
        </w:rPr>
        <w:t>ov</w:t>
      </w:r>
      <w:r>
        <w:rPr>
          <w:sz w:val="24"/>
          <w:szCs w:val="24"/>
        </w:rPr>
        <w:t>e, we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4"/>
          <w:sz w:val="24"/>
          <w:szCs w:val="24"/>
        </w:rPr>
        <w:t>r</w:t>
      </w:r>
      <w:r>
        <w:rPr>
          <w:sz w:val="24"/>
          <w:szCs w:val="24"/>
        </w:rPr>
        <w:t>gue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that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sampling-based code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most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suitable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this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brain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area;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terms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of violating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as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f</w:t>
      </w:r>
      <w:r>
        <w:rPr>
          <w:spacing w:val="-6"/>
          <w:sz w:val="24"/>
          <w:szCs w:val="24"/>
        </w:rPr>
        <w:t>e</w:t>
      </w:r>
      <w:r>
        <w:rPr>
          <w:sz w:val="24"/>
          <w:szCs w:val="24"/>
        </w:rPr>
        <w:t>w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empirical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obser</w:t>
      </w:r>
      <w:r>
        <w:rPr>
          <w:spacing w:val="-6"/>
          <w:sz w:val="24"/>
          <w:szCs w:val="24"/>
        </w:rPr>
        <w:t>v</w:t>
      </w:r>
      <w:r>
        <w:rPr>
          <w:sz w:val="24"/>
          <w:szCs w:val="24"/>
        </w:rPr>
        <w:t>ations as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 xml:space="preserve">possible. </w:t>
      </w:r>
      <w:r>
        <w:rPr>
          <w:spacing w:val="5"/>
          <w:sz w:val="24"/>
          <w:szCs w:val="24"/>
        </w:rPr>
        <w:t xml:space="preserve"> </w:t>
      </w:r>
      <w:r>
        <w:rPr>
          <w:spacing w:val="-19"/>
          <w:sz w:val="24"/>
          <w:szCs w:val="24"/>
        </w:rPr>
        <w:t>W</w:t>
      </w:r>
      <w:r>
        <w:rPr>
          <w:sz w:val="24"/>
          <w:szCs w:val="24"/>
        </w:rPr>
        <w:t>e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will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pr</w:t>
      </w:r>
      <w:r>
        <w:rPr>
          <w:spacing w:val="-4"/>
          <w:sz w:val="24"/>
          <w:szCs w:val="24"/>
        </w:rPr>
        <w:t>o</w:t>
      </w:r>
      <w:r>
        <w:rPr>
          <w:sz w:val="24"/>
          <w:szCs w:val="24"/>
        </w:rPr>
        <w:t>vide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electrop</w:t>
      </w:r>
      <w:r>
        <w:rPr>
          <w:spacing w:val="-1"/>
          <w:sz w:val="24"/>
          <w:szCs w:val="24"/>
        </w:rPr>
        <w:t>h</w:t>
      </w:r>
      <w:r>
        <w:rPr>
          <w:sz w:val="24"/>
          <w:szCs w:val="24"/>
        </w:rPr>
        <w:t>ysio- logical</w:t>
      </w:r>
      <w:r>
        <w:rPr>
          <w:spacing w:val="2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e</w:t>
      </w:r>
      <w:r>
        <w:rPr>
          <w:sz w:val="24"/>
          <w:szCs w:val="24"/>
        </w:rPr>
        <w:t>vidence of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Bayesian inference from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single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neurons,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propose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possible sampling-based</w:t>
      </w:r>
      <w:r>
        <w:rPr>
          <w:spacing w:val="-15"/>
          <w:sz w:val="24"/>
          <w:szCs w:val="24"/>
        </w:rPr>
        <w:t xml:space="preserve"> </w:t>
      </w:r>
      <w:r>
        <w:rPr>
          <w:sz w:val="24"/>
          <w:szCs w:val="24"/>
        </w:rPr>
        <w:t>mechanism,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Chapter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3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(and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more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detail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Appendix</w:t>
      </w:r>
      <w:r>
        <w:rPr>
          <w:spacing w:val="-9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T</w:t>
      </w:r>
      <w:r>
        <w:rPr>
          <w:sz w:val="24"/>
          <w:szCs w:val="24"/>
        </w:rPr>
        <w:t>ODO).</w:t>
      </w:r>
    </w:p>
    <w:p w14:paraId="1C65888B" w14:textId="77777777" w:rsidR="00EB3AAC" w:rsidRDefault="00EB3AAC">
      <w:pPr>
        <w:spacing w:line="200" w:lineRule="exact"/>
      </w:pPr>
    </w:p>
    <w:p w14:paraId="7E33F357" w14:textId="77777777" w:rsidR="00EB3AAC" w:rsidRDefault="00EB3AAC">
      <w:pPr>
        <w:spacing w:before="6" w:line="240" w:lineRule="exact"/>
        <w:rPr>
          <w:sz w:val="24"/>
          <w:szCs w:val="24"/>
        </w:rPr>
      </w:pPr>
    </w:p>
    <w:p w14:paraId="2A0B4F50" w14:textId="77777777" w:rsidR="00EB3AAC" w:rsidRDefault="00C229B0">
      <w:pPr>
        <w:ind w:left="100" w:right="6276"/>
        <w:jc w:val="both"/>
        <w:rPr>
          <w:sz w:val="34"/>
          <w:szCs w:val="34"/>
        </w:rPr>
      </w:pPr>
      <w:r>
        <w:rPr>
          <w:sz w:val="34"/>
          <w:szCs w:val="34"/>
        </w:rPr>
        <w:t xml:space="preserve">1.3   </w:t>
      </w:r>
      <w:r>
        <w:rPr>
          <w:spacing w:val="8"/>
          <w:sz w:val="34"/>
          <w:szCs w:val="34"/>
        </w:rPr>
        <w:t xml:space="preserve"> </w:t>
      </w:r>
      <w:r>
        <w:rPr>
          <w:w w:val="106"/>
          <w:sz w:val="34"/>
          <w:szCs w:val="34"/>
        </w:rPr>
        <w:t>Hypotheses</w:t>
      </w:r>
    </w:p>
    <w:p w14:paraId="0EEE6989" w14:textId="77777777" w:rsidR="00EB3AAC" w:rsidRDefault="00EB3AAC">
      <w:pPr>
        <w:spacing w:before="3" w:line="240" w:lineRule="exact"/>
        <w:rPr>
          <w:sz w:val="24"/>
          <w:szCs w:val="24"/>
        </w:rPr>
      </w:pPr>
    </w:p>
    <w:p w14:paraId="6B536C75" w14:textId="77777777" w:rsidR="00EB3AAC" w:rsidRDefault="00C229B0">
      <w:pPr>
        <w:spacing w:line="251" w:lineRule="auto"/>
        <w:ind w:left="100" w:right="524"/>
        <w:jc w:val="both"/>
        <w:rPr>
          <w:sz w:val="24"/>
          <w:szCs w:val="24"/>
        </w:rPr>
        <w:sectPr w:rsidR="00EB3AAC">
          <w:footerReference w:type="default" r:id="rId18"/>
          <w:pgSz w:w="11920" w:h="16840"/>
          <w:pgMar w:top="1380" w:right="1680" w:bottom="280" w:left="1340" w:header="0" w:footer="0" w:gutter="0"/>
          <w:cols w:space="720"/>
        </w:sectPr>
      </w:pPr>
      <w:r>
        <w:rPr>
          <w:spacing w:val="-19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achi</w:t>
      </w:r>
      <w:r>
        <w:rPr>
          <w:spacing w:val="-6"/>
          <w:sz w:val="24"/>
          <w:szCs w:val="24"/>
        </w:rPr>
        <w:t>e</w:t>
      </w:r>
      <w:r>
        <w:rPr>
          <w:spacing w:val="-4"/>
          <w:sz w:val="24"/>
          <w:szCs w:val="24"/>
        </w:rPr>
        <w:t>v</w:t>
      </w:r>
      <w:r>
        <w:rPr>
          <w:sz w:val="24"/>
          <w:szCs w:val="24"/>
        </w:rPr>
        <w:t>e</w:t>
      </w:r>
      <w:r>
        <w:rPr>
          <w:spacing w:val="-14"/>
          <w:sz w:val="24"/>
          <w:szCs w:val="24"/>
        </w:rPr>
        <w:t xml:space="preserve"> </w:t>
      </w:r>
      <w:r>
        <w:rPr>
          <w:sz w:val="24"/>
          <w:szCs w:val="24"/>
        </w:rPr>
        <w:t>goals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spatially</w:t>
      </w:r>
      <w:r>
        <w:rPr>
          <w:spacing w:val="-15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e</w:t>
      </w:r>
      <w:r>
        <w:rPr>
          <w:sz w:val="24"/>
          <w:szCs w:val="24"/>
        </w:rPr>
        <w:t>xtended,</w:t>
      </w:r>
      <w:r>
        <w:rPr>
          <w:spacing w:val="-14"/>
          <w:sz w:val="24"/>
          <w:szCs w:val="24"/>
        </w:rPr>
        <w:t xml:space="preserve"> </w:t>
      </w:r>
      <w:r>
        <w:rPr>
          <w:sz w:val="24"/>
          <w:szCs w:val="24"/>
        </w:rPr>
        <w:t>realistic</w:t>
      </w:r>
      <w:r>
        <w:rPr>
          <w:spacing w:val="-15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-10"/>
          <w:sz w:val="24"/>
          <w:szCs w:val="24"/>
        </w:rPr>
        <w:t>n</w:t>
      </w:r>
      <w:r>
        <w:rPr>
          <w:sz w:val="24"/>
          <w:szCs w:val="24"/>
        </w:rPr>
        <w:t>vironment,</w:t>
      </w:r>
      <w:r>
        <w:rPr>
          <w:spacing w:val="-18"/>
          <w:sz w:val="24"/>
          <w:szCs w:val="24"/>
        </w:rPr>
        <w:t xml:space="preserve"> </w:t>
      </w:r>
      <w:r>
        <w:rPr>
          <w:sz w:val="24"/>
          <w:szCs w:val="24"/>
        </w:rPr>
        <w:t>at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minimum,</w:t>
      </w:r>
      <w:r>
        <w:rPr>
          <w:spacing w:val="-15"/>
          <w:sz w:val="24"/>
          <w:szCs w:val="24"/>
        </w:rPr>
        <w:t xml:space="preserve"> </w:t>
      </w:r>
      <w:r>
        <w:rPr>
          <w:sz w:val="24"/>
          <w:szCs w:val="24"/>
        </w:rPr>
        <w:t>an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agent (e.g.</w:t>
      </w:r>
      <w:r>
        <w:rPr>
          <w:spacing w:val="33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biological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agent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such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as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an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animal,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or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an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artificial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agent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such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as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robot)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must be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able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1)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m</w:t>
      </w:r>
      <w:r>
        <w:rPr>
          <w:spacing w:val="-4"/>
          <w:sz w:val="24"/>
          <w:szCs w:val="24"/>
        </w:rPr>
        <w:t>ov</w:t>
      </w:r>
      <w:r>
        <w:rPr>
          <w:sz w:val="24"/>
          <w:szCs w:val="24"/>
        </w:rPr>
        <w:t>e,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6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k</w:t>
      </w:r>
      <w:r>
        <w:rPr>
          <w:sz w:val="24"/>
          <w:szCs w:val="24"/>
        </w:rPr>
        <w:t>eep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track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its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m</w:t>
      </w:r>
      <w:r>
        <w:rPr>
          <w:spacing w:val="-4"/>
          <w:sz w:val="24"/>
          <w:szCs w:val="24"/>
        </w:rPr>
        <w:t>ov</w:t>
      </w:r>
      <w:r>
        <w:rPr>
          <w:sz w:val="24"/>
          <w:szCs w:val="24"/>
        </w:rPr>
        <w:t>ements, 2)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sense,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interpret its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sen- sations,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3)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represent spatial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locations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its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-10"/>
          <w:sz w:val="24"/>
          <w:szCs w:val="24"/>
        </w:rPr>
        <w:t>n</w:t>
      </w:r>
      <w:r>
        <w:rPr>
          <w:sz w:val="24"/>
          <w:szCs w:val="24"/>
        </w:rPr>
        <w:t>vironment,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e.g.</w:t>
      </w:r>
      <w:r>
        <w:rPr>
          <w:spacing w:val="37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itself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its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goal,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4)</w:t>
      </w:r>
    </w:p>
    <w:p w14:paraId="7A74AD7A" w14:textId="77777777" w:rsidR="00EB3AAC" w:rsidRDefault="00C229B0">
      <w:pPr>
        <w:spacing w:before="57"/>
        <w:ind w:left="610" w:right="79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1.3.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HYP</w:t>
      </w:r>
      <w:r>
        <w:rPr>
          <w:spacing w:val="-10"/>
          <w:sz w:val="24"/>
          <w:szCs w:val="24"/>
        </w:rPr>
        <w:t>O</w:t>
      </w:r>
      <w:r>
        <w:rPr>
          <w:sz w:val="24"/>
          <w:szCs w:val="24"/>
        </w:rPr>
        <w:t xml:space="preserve">THESES                                                                                                  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>19</w:t>
      </w:r>
    </w:p>
    <w:p w14:paraId="69300D97" w14:textId="77777777" w:rsidR="00EB3AAC" w:rsidRDefault="00EB3AAC">
      <w:pPr>
        <w:spacing w:line="120" w:lineRule="exact"/>
        <w:rPr>
          <w:sz w:val="13"/>
          <w:szCs w:val="13"/>
        </w:rPr>
      </w:pPr>
    </w:p>
    <w:p w14:paraId="738645D3" w14:textId="77777777" w:rsidR="00EB3AAC" w:rsidRDefault="00EB3AAC">
      <w:pPr>
        <w:spacing w:line="200" w:lineRule="exact"/>
      </w:pPr>
    </w:p>
    <w:p w14:paraId="0131A60B" w14:textId="77777777" w:rsidR="00EB3AAC" w:rsidRDefault="00EB3AAC">
      <w:pPr>
        <w:spacing w:line="200" w:lineRule="exact"/>
      </w:pPr>
    </w:p>
    <w:p w14:paraId="68BBA72C" w14:textId="77777777" w:rsidR="00EB3AAC" w:rsidRDefault="00C229B0">
      <w:pPr>
        <w:spacing w:line="251" w:lineRule="auto"/>
        <w:ind w:left="610" w:right="73"/>
        <w:jc w:val="both"/>
        <w:rPr>
          <w:sz w:val="24"/>
          <w:szCs w:val="24"/>
        </w:rPr>
      </w:pPr>
      <w:r>
        <w:rPr>
          <w:sz w:val="24"/>
          <w:szCs w:val="24"/>
        </w:rPr>
        <w:t>update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these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representations when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changes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occur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-10"/>
          <w:sz w:val="24"/>
          <w:szCs w:val="24"/>
        </w:rPr>
        <w:t>n</w:t>
      </w:r>
      <w:r>
        <w:rPr>
          <w:sz w:val="24"/>
          <w:szCs w:val="24"/>
        </w:rPr>
        <w:t>vironment,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5)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utilize these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representations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achi</w:t>
      </w:r>
      <w:r>
        <w:rPr>
          <w:spacing w:val="-6"/>
          <w:sz w:val="24"/>
          <w:szCs w:val="24"/>
        </w:rPr>
        <w:t>e</w:t>
      </w:r>
      <w:r>
        <w:rPr>
          <w:spacing w:val="-4"/>
          <w:sz w:val="24"/>
          <w:szCs w:val="24"/>
        </w:rPr>
        <w:t>v</w:t>
      </w:r>
      <w:r>
        <w:rPr>
          <w:sz w:val="24"/>
          <w:szCs w:val="24"/>
        </w:rPr>
        <w:t>e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its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goals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(e.g.</w:t>
      </w:r>
      <w:r>
        <w:rPr>
          <w:spacing w:val="53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-5"/>
          <w:sz w:val="24"/>
          <w:szCs w:val="24"/>
        </w:rPr>
        <w:t>a</w:t>
      </w:r>
      <w:r>
        <w:rPr>
          <w:sz w:val="24"/>
          <w:szCs w:val="24"/>
        </w:rPr>
        <w:t>vi</w:t>
      </w:r>
      <w:r>
        <w:rPr>
          <w:spacing w:val="-1"/>
          <w:sz w:val="24"/>
          <w:szCs w:val="24"/>
        </w:rPr>
        <w:t>g</w:t>
      </w:r>
      <w:r>
        <w:rPr>
          <w:sz w:val="24"/>
          <w:szCs w:val="24"/>
        </w:rPr>
        <w:t>ate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its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goal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location,</w:t>
      </w:r>
      <w:r>
        <w:rPr>
          <w:spacing w:val="9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av</w:t>
      </w:r>
      <w:r>
        <w:rPr>
          <w:sz w:val="24"/>
          <w:szCs w:val="24"/>
        </w:rPr>
        <w:t>oiding dangers).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Extens</w:t>
      </w:r>
      <w:r>
        <w:rPr>
          <w:spacing w:val="-6"/>
          <w:sz w:val="24"/>
          <w:szCs w:val="24"/>
        </w:rPr>
        <w:t>i</w:t>
      </w:r>
      <w:r>
        <w:rPr>
          <w:spacing w:val="-4"/>
          <w:sz w:val="24"/>
          <w:szCs w:val="24"/>
        </w:rPr>
        <w:t>v</w:t>
      </w:r>
      <w:r>
        <w:rPr>
          <w:sz w:val="24"/>
          <w:szCs w:val="24"/>
        </w:rPr>
        <w:t>e</w:t>
      </w:r>
      <w:r>
        <w:rPr>
          <w:spacing w:val="-4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w</w:t>
      </w:r>
      <w:r>
        <w:rPr>
          <w:sz w:val="24"/>
          <w:szCs w:val="24"/>
        </w:rPr>
        <w:t>ork on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all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l</w:t>
      </w:r>
      <w:r>
        <w:rPr>
          <w:spacing w:val="-6"/>
          <w:sz w:val="24"/>
          <w:szCs w:val="24"/>
        </w:rPr>
        <w:t>e</w:t>
      </w:r>
      <w:r>
        <w:rPr>
          <w:spacing w:val="-4"/>
          <w:sz w:val="24"/>
          <w:szCs w:val="24"/>
        </w:rPr>
        <w:t>v</w:t>
      </w:r>
      <w:r>
        <w:rPr>
          <w:sz w:val="24"/>
          <w:szCs w:val="24"/>
        </w:rPr>
        <w:t>els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analysis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has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been carried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out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1)-3),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with the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most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recent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Nobel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prize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h</w:t>
      </w:r>
      <w:r>
        <w:rPr>
          <w:sz w:val="24"/>
          <w:szCs w:val="24"/>
        </w:rPr>
        <w:t>ysiology or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medicine</w:t>
      </w:r>
      <w:r>
        <w:rPr>
          <w:spacing w:val="2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a</w:t>
      </w:r>
      <w:r>
        <w:rPr>
          <w:spacing w:val="-2"/>
          <w:sz w:val="24"/>
          <w:szCs w:val="24"/>
        </w:rPr>
        <w:t>w</w:t>
      </w:r>
      <w:r>
        <w:rPr>
          <w:sz w:val="24"/>
          <w:szCs w:val="24"/>
        </w:rPr>
        <w:t>arded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topic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3)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to John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O’</w:t>
      </w:r>
      <w:r>
        <w:rPr>
          <w:spacing w:val="-6"/>
          <w:sz w:val="24"/>
          <w:szCs w:val="24"/>
        </w:rPr>
        <w:t>K</w:t>
      </w:r>
      <w:r>
        <w:rPr>
          <w:sz w:val="24"/>
          <w:szCs w:val="24"/>
        </w:rPr>
        <w:t>eefe,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May-Britt Moser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Ed</w:t>
      </w:r>
      <w:r>
        <w:rPr>
          <w:spacing w:val="-6"/>
          <w:sz w:val="24"/>
          <w:szCs w:val="24"/>
        </w:rPr>
        <w:t>v</w:t>
      </w:r>
      <w:r>
        <w:rPr>
          <w:sz w:val="24"/>
          <w:szCs w:val="24"/>
        </w:rPr>
        <w:t>ard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Moser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disc</w:t>
      </w:r>
      <w:r>
        <w:rPr>
          <w:spacing w:val="-4"/>
          <w:sz w:val="24"/>
          <w:szCs w:val="24"/>
        </w:rPr>
        <w:t>ov</w:t>
      </w:r>
      <w:r>
        <w:rPr>
          <w:sz w:val="24"/>
          <w:szCs w:val="24"/>
        </w:rPr>
        <w:t>ery of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‘cells</w:t>
      </w:r>
      <w:r>
        <w:rPr>
          <w:spacing w:val="4"/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 xml:space="preserve">that </w:t>
      </w:r>
      <w:r>
        <w:rPr>
          <w:sz w:val="24"/>
          <w:szCs w:val="24"/>
        </w:rPr>
        <w:t>constitute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positioning</w:t>
      </w:r>
      <w:r>
        <w:rPr>
          <w:spacing w:val="-11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system</w:t>
      </w:r>
      <w:r>
        <w:rPr>
          <w:spacing w:val="3"/>
          <w:w w:val="95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4"/>
          <w:sz w:val="24"/>
          <w:szCs w:val="24"/>
        </w:rPr>
        <w:t>r</w:t>
      </w:r>
      <w:r>
        <w:rPr>
          <w:sz w:val="24"/>
          <w:szCs w:val="24"/>
        </w:rPr>
        <w:t>ain’</w:t>
      </w:r>
      <w:r>
        <w:rPr>
          <w:spacing w:val="23"/>
          <w:sz w:val="24"/>
          <w:szCs w:val="24"/>
        </w:rPr>
        <w:t xml:space="preserve"> </w:t>
      </w:r>
      <w:r>
        <w:rPr>
          <w:sz w:val="24"/>
          <w:szCs w:val="24"/>
        </w:rPr>
        <w:t>(Bu</w:t>
      </w:r>
      <w:r>
        <w:rPr>
          <w:spacing w:val="-4"/>
          <w:sz w:val="24"/>
          <w:szCs w:val="24"/>
        </w:rPr>
        <w:t>r</w:t>
      </w:r>
      <w:r>
        <w:rPr>
          <w:sz w:val="24"/>
          <w:szCs w:val="24"/>
        </w:rPr>
        <w:t>gess,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2014)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see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Chapter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2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bel</w:t>
      </w:r>
      <w:r>
        <w:rPr>
          <w:spacing w:val="-6"/>
          <w:sz w:val="24"/>
          <w:szCs w:val="24"/>
        </w:rPr>
        <w:t>o</w:t>
      </w:r>
      <w:r>
        <w:rPr>
          <w:spacing w:val="-16"/>
          <w:sz w:val="24"/>
          <w:szCs w:val="24"/>
        </w:rPr>
        <w:t>w</w:t>
      </w:r>
      <w:r>
        <w:rPr>
          <w:sz w:val="24"/>
          <w:szCs w:val="24"/>
        </w:rPr>
        <w:t>.</w:t>
      </w:r>
    </w:p>
    <w:p w14:paraId="02091F27" w14:textId="77777777" w:rsidR="00EB3AAC" w:rsidRDefault="00C229B0">
      <w:pPr>
        <w:ind w:left="962"/>
        <w:rPr>
          <w:sz w:val="24"/>
          <w:szCs w:val="24"/>
        </w:rPr>
      </w:pPr>
      <w:r>
        <w:rPr>
          <w:spacing w:val="-19"/>
          <w:sz w:val="24"/>
          <w:szCs w:val="24"/>
        </w:rPr>
        <w:t>W</w:t>
      </w:r>
      <w:r>
        <w:rPr>
          <w:sz w:val="24"/>
          <w:szCs w:val="24"/>
        </w:rPr>
        <w:t>e</w:t>
      </w:r>
      <w:r>
        <w:rPr>
          <w:spacing w:val="34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5"/>
          <w:sz w:val="24"/>
          <w:szCs w:val="24"/>
        </w:rPr>
        <w:t>a</w:t>
      </w:r>
      <w:r>
        <w:rPr>
          <w:spacing w:val="-4"/>
          <w:sz w:val="24"/>
          <w:szCs w:val="24"/>
        </w:rPr>
        <w:t>v</w:t>
      </w:r>
      <w:r>
        <w:rPr>
          <w:sz w:val="24"/>
          <w:szCs w:val="24"/>
        </w:rPr>
        <w:t>e</w:t>
      </w:r>
      <w:r>
        <w:rPr>
          <w:spacing w:val="32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4"/>
          <w:sz w:val="24"/>
          <w:szCs w:val="24"/>
        </w:rPr>
        <w:t>r</w:t>
      </w:r>
      <w:r>
        <w:rPr>
          <w:sz w:val="24"/>
          <w:szCs w:val="24"/>
        </w:rPr>
        <w:t>gued</w:t>
      </w:r>
      <w:r>
        <w:rPr>
          <w:spacing w:val="30"/>
          <w:sz w:val="24"/>
          <w:szCs w:val="24"/>
        </w:rPr>
        <w:t xml:space="preserve"> </w:t>
      </w:r>
      <w:r>
        <w:rPr>
          <w:sz w:val="24"/>
          <w:szCs w:val="24"/>
        </w:rPr>
        <w:t>ab</w:t>
      </w:r>
      <w:r>
        <w:rPr>
          <w:spacing w:val="-4"/>
          <w:sz w:val="24"/>
          <w:szCs w:val="24"/>
        </w:rPr>
        <w:t>ov</w:t>
      </w:r>
      <w:r>
        <w:rPr>
          <w:sz w:val="24"/>
          <w:szCs w:val="24"/>
        </w:rPr>
        <w:t>e</w:t>
      </w:r>
      <w:r>
        <w:rPr>
          <w:spacing w:val="31"/>
          <w:sz w:val="24"/>
          <w:szCs w:val="24"/>
        </w:rPr>
        <w:t xml:space="preserve"> </w:t>
      </w:r>
      <w:r>
        <w:rPr>
          <w:sz w:val="24"/>
          <w:szCs w:val="24"/>
        </w:rPr>
        <w:t>that</w:t>
      </w:r>
      <w:r>
        <w:rPr>
          <w:spacing w:val="33"/>
          <w:sz w:val="24"/>
          <w:szCs w:val="24"/>
        </w:rPr>
        <w:t xml:space="preserve"> </w:t>
      </w:r>
      <w:r>
        <w:rPr>
          <w:sz w:val="24"/>
          <w:szCs w:val="24"/>
        </w:rPr>
        <w:t>despite</w:t>
      </w:r>
      <w:r>
        <w:rPr>
          <w:spacing w:val="30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35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34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v</w:t>
      </w:r>
      <w:r>
        <w:rPr>
          <w:sz w:val="24"/>
          <w:szCs w:val="24"/>
        </w:rPr>
        <w:t>ariety</w:t>
      </w:r>
      <w:r>
        <w:rPr>
          <w:spacing w:val="30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35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e</w:t>
      </w:r>
      <w:r>
        <w:rPr>
          <w:sz w:val="24"/>
          <w:szCs w:val="24"/>
        </w:rPr>
        <w:t>xisting</w:t>
      </w:r>
      <w:r>
        <w:rPr>
          <w:spacing w:val="29"/>
          <w:sz w:val="24"/>
          <w:szCs w:val="24"/>
        </w:rPr>
        <w:t xml:space="preserve"> </w:t>
      </w:r>
      <w:r>
        <w:rPr>
          <w:sz w:val="24"/>
          <w:szCs w:val="24"/>
        </w:rPr>
        <w:t>models</w:t>
      </w:r>
      <w:r>
        <w:rPr>
          <w:spacing w:val="30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-4"/>
          <w:sz w:val="24"/>
          <w:szCs w:val="24"/>
        </w:rPr>
        <w:t>e</w:t>
      </w:r>
      <w:r>
        <w:rPr>
          <w:spacing w:val="-1"/>
          <w:sz w:val="24"/>
          <w:szCs w:val="24"/>
        </w:rPr>
        <w:t>g</w:t>
      </w:r>
      <w:r>
        <w:rPr>
          <w:sz w:val="24"/>
          <w:szCs w:val="24"/>
        </w:rPr>
        <w:t>arding</w:t>
      </w:r>
    </w:p>
    <w:p w14:paraId="32FCC3C8" w14:textId="77777777" w:rsidR="00EB3AAC" w:rsidRDefault="00C229B0">
      <w:pPr>
        <w:spacing w:before="13" w:line="251" w:lineRule="auto"/>
        <w:ind w:left="610" w:right="73"/>
        <w:jc w:val="both"/>
        <w:rPr>
          <w:sz w:val="24"/>
          <w:szCs w:val="24"/>
        </w:rPr>
      </w:pPr>
      <w:r>
        <w:rPr>
          <w:sz w:val="24"/>
          <w:szCs w:val="24"/>
        </w:rPr>
        <w:t>4)+5),</w:t>
      </w:r>
      <w:r>
        <w:rPr>
          <w:spacing w:val="11"/>
          <w:sz w:val="24"/>
          <w:szCs w:val="24"/>
        </w:rPr>
        <w:t xml:space="preserve"> </w:t>
      </w:r>
      <w:commentRangeStart w:id="16"/>
      <w:r>
        <w:rPr>
          <w:sz w:val="24"/>
          <w:szCs w:val="24"/>
        </w:rPr>
        <w:t>n</w:t>
      </w:r>
      <w:r>
        <w:rPr>
          <w:spacing w:val="-6"/>
          <w:sz w:val="24"/>
          <w:szCs w:val="24"/>
        </w:rPr>
        <w:t>e</w:t>
      </w:r>
      <w:r>
        <w:rPr>
          <w:sz w:val="24"/>
          <w:szCs w:val="24"/>
        </w:rPr>
        <w:t>w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models</w:t>
      </w:r>
      <w:r>
        <w:rPr>
          <w:spacing w:val="6"/>
          <w:sz w:val="24"/>
          <w:szCs w:val="24"/>
        </w:rPr>
        <w:t xml:space="preserve"> </w:t>
      </w:r>
      <w:commentRangeEnd w:id="16"/>
      <w:r w:rsidR="004E6B57">
        <w:rPr>
          <w:rStyle w:val="CommentReference"/>
        </w:rPr>
        <w:commentReference w:id="16"/>
      </w:r>
      <w:r>
        <w:rPr>
          <w:sz w:val="24"/>
          <w:szCs w:val="24"/>
        </w:rPr>
        <w:t>are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needed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m</w:t>
      </w:r>
      <w:r>
        <w:rPr>
          <w:spacing w:val="-4"/>
          <w:sz w:val="24"/>
          <w:szCs w:val="24"/>
        </w:rPr>
        <w:t>ov</w:t>
      </w:r>
      <w:r>
        <w:rPr>
          <w:sz w:val="24"/>
          <w:szCs w:val="24"/>
        </w:rPr>
        <w:t>e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-6"/>
          <w:sz w:val="24"/>
          <w:szCs w:val="24"/>
        </w:rPr>
        <w:t>o</w:t>
      </w:r>
      <w:r>
        <w:rPr>
          <w:spacing w:val="-2"/>
          <w:sz w:val="24"/>
          <w:szCs w:val="24"/>
        </w:rPr>
        <w:t>w</w:t>
      </w:r>
      <w:r>
        <w:rPr>
          <w:sz w:val="24"/>
          <w:szCs w:val="24"/>
        </w:rPr>
        <w:t>ards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biological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psychological plausi- bility as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well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as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real-</w:t>
      </w:r>
      <w:r>
        <w:rPr>
          <w:spacing w:val="-2"/>
          <w:sz w:val="24"/>
          <w:szCs w:val="24"/>
        </w:rPr>
        <w:t>w</w:t>
      </w:r>
      <w:r>
        <w:rPr>
          <w:sz w:val="24"/>
          <w:szCs w:val="24"/>
        </w:rPr>
        <w:t>orld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capability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at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same time (since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biological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cognition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has been</w:t>
      </w:r>
      <w:r>
        <w:rPr>
          <w:spacing w:val="-15"/>
          <w:sz w:val="24"/>
          <w:szCs w:val="24"/>
        </w:rPr>
        <w:t xml:space="preserve"> </w:t>
      </w:r>
      <w:r>
        <w:rPr>
          <w:sz w:val="24"/>
          <w:szCs w:val="24"/>
        </w:rPr>
        <w:t>shaped</w:t>
      </w:r>
      <w:r>
        <w:rPr>
          <w:spacing w:val="-17"/>
          <w:sz w:val="24"/>
          <w:szCs w:val="24"/>
        </w:rPr>
        <w:t xml:space="preserve"> </w:t>
      </w:r>
      <w:r>
        <w:rPr>
          <w:sz w:val="24"/>
          <w:szCs w:val="24"/>
        </w:rPr>
        <w:t>by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13"/>
          <w:sz w:val="24"/>
          <w:szCs w:val="24"/>
        </w:rPr>
        <w:t xml:space="preserve"> </w:t>
      </w:r>
      <w:r>
        <w:rPr>
          <w:sz w:val="24"/>
          <w:szCs w:val="24"/>
        </w:rPr>
        <w:t>constraints</w:t>
      </w:r>
      <w:r>
        <w:rPr>
          <w:spacing w:val="-20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13"/>
          <w:sz w:val="24"/>
          <w:szCs w:val="24"/>
        </w:rPr>
        <w:t xml:space="preserve"> </w:t>
      </w:r>
      <w:r>
        <w:rPr>
          <w:sz w:val="24"/>
          <w:szCs w:val="24"/>
        </w:rPr>
        <w:t>challenges</w:t>
      </w:r>
      <w:r>
        <w:rPr>
          <w:spacing w:val="-20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13"/>
          <w:sz w:val="24"/>
          <w:szCs w:val="24"/>
        </w:rPr>
        <w:t xml:space="preserve"> </w:t>
      </w:r>
      <w:r>
        <w:rPr>
          <w:sz w:val="24"/>
          <w:szCs w:val="24"/>
        </w:rPr>
        <w:t>real</w:t>
      </w:r>
      <w:r>
        <w:rPr>
          <w:spacing w:val="-14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w</w:t>
      </w:r>
      <w:r>
        <w:rPr>
          <w:sz w:val="24"/>
          <w:szCs w:val="24"/>
        </w:rPr>
        <w:t>orld,</w:t>
      </w:r>
      <w:r>
        <w:rPr>
          <w:spacing w:val="-14"/>
          <w:sz w:val="24"/>
          <w:szCs w:val="24"/>
        </w:rPr>
        <w:t xml:space="preserve"> </w:t>
      </w:r>
      <w:r>
        <w:rPr>
          <w:sz w:val="24"/>
          <w:szCs w:val="24"/>
        </w:rPr>
        <w:t>these</w:t>
      </w:r>
      <w:r>
        <w:rPr>
          <w:spacing w:val="-15"/>
          <w:sz w:val="24"/>
          <w:szCs w:val="24"/>
        </w:rPr>
        <w:t xml:space="preserve"> </w:t>
      </w:r>
      <w:r>
        <w:rPr>
          <w:sz w:val="24"/>
          <w:szCs w:val="24"/>
        </w:rPr>
        <w:t>should</w:t>
      </w:r>
      <w:r>
        <w:rPr>
          <w:spacing w:val="-16"/>
          <w:sz w:val="24"/>
          <w:szCs w:val="24"/>
        </w:rPr>
        <w:t xml:space="preserve"> </w:t>
      </w:r>
      <w:r>
        <w:rPr>
          <w:sz w:val="24"/>
          <w:szCs w:val="24"/>
        </w:rPr>
        <w:t>not</w:t>
      </w:r>
      <w:r>
        <w:rPr>
          <w:spacing w:val="-13"/>
          <w:sz w:val="24"/>
          <w:szCs w:val="24"/>
        </w:rPr>
        <w:t xml:space="preserve"> </w:t>
      </w:r>
      <w:r>
        <w:rPr>
          <w:sz w:val="24"/>
          <w:szCs w:val="24"/>
        </w:rPr>
        <w:t>be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ne- glected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models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cognition).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particula</w:t>
      </w:r>
      <w:r>
        <w:rPr>
          <w:spacing w:val="-10"/>
          <w:sz w:val="24"/>
          <w:szCs w:val="24"/>
        </w:rPr>
        <w:t>r</w:t>
      </w:r>
      <w:r>
        <w:rPr>
          <w:sz w:val="24"/>
          <w:szCs w:val="24"/>
        </w:rPr>
        <w:t>,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accordance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with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‘Bayesian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brain’ (Knill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&amp;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Pouget,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2004)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‘Bayesian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cognition’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(Chater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et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al.,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2010)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paradigms, we h</w:t>
      </w:r>
      <w:r>
        <w:rPr>
          <w:spacing w:val="-5"/>
          <w:sz w:val="24"/>
          <w:szCs w:val="24"/>
        </w:rPr>
        <w:t>a</w:t>
      </w:r>
      <w:r>
        <w:rPr>
          <w:spacing w:val="-4"/>
          <w:sz w:val="24"/>
          <w:szCs w:val="24"/>
        </w:rPr>
        <w:t>v</w:t>
      </w:r>
      <w:r>
        <w:rPr>
          <w:sz w:val="24"/>
          <w:szCs w:val="24"/>
        </w:rPr>
        <w:t>e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suggested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approximate Bayesian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inference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be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well-suited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mechanism for tackling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these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challenges.</w:t>
      </w:r>
      <w:r>
        <w:rPr>
          <w:spacing w:val="52"/>
          <w:sz w:val="24"/>
          <w:szCs w:val="24"/>
        </w:rPr>
        <w:t xml:space="preserve"> </w:t>
      </w:r>
      <w:r>
        <w:rPr>
          <w:sz w:val="24"/>
          <w:szCs w:val="24"/>
        </w:rPr>
        <w:t>Models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Marr</w:t>
      </w:r>
      <w:r>
        <w:rPr>
          <w:spacing w:val="-13"/>
          <w:sz w:val="24"/>
          <w:szCs w:val="24"/>
        </w:rPr>
        <w:t>’</w:t>
      </w:r>
      <w:r>
        <w:rPr>
          <w:sz w:val="24"/>
          <w:szCs w:val="24"/>
        </w:rPr>
        <w:t>s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algorithmic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(and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implementation) l</w:t>
      </w:r>
      <w:r>
        <w:rPr>
          <w:spacing w:val="-6"/>
          <w:sz w:val="24"/>
          <w:szCs w:val="24"/>
        </w:rPr>
        <w:t>e</w:t>
      </w:r>
      <w:r>
        <w:rPr>
          <w:spacing w:val="-4"/>
          <w:sz w:val="24"/>
          <w:szCs w:val="24"/>
        </w:rPr>
        <w:t>v</w:t>
      </w:r>
      <w:r>
        <w:rPr>
          <w:sz w:val="24"/>
          <w:szCs w:val="24"/>
        </w:rPr>
        <w:t>el which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utilize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such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mechanism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require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number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underlying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assumptions,</w:t>
      </w:r>
      <w:r>
        <w:rPr>
          <w:spacing w:val="-13"/>
          <w:sz w:val="24"/>
          <w:szCs w:val="24"/>
        </w:rPr>
        <w:t xml:space="preserve"> </w:t>
      </w:r>
      <w:r>
        <w:rPr>
          <w:sz w:val="24"/>
          <w:szCs w:val="24"/>
        </w:rPr>
        <w:t>some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of which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can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be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stated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3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ev</w:t>
      </w:r>
      <w:r>
        <w:rPr>
          <w:sz w:val="24"/>
          <w:szCs w:val="24"/>
        </w:rPr>
        <w:t>aluated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as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h</w:t>
      </w:r>
      <w:r>
        <w:rPr>
          <w:sz w:val="24"/>
          <w:szCs w:val="24"/>
        </w:rPr>
        <w:t>ypotheses.</w:t>
      </w:r>
    </w:p>
    <w:p w14:paraId="25EF945F" w14:textId="77777777" w:rsidR="00EB3AAC" w:rsidRDefault="00C229B0">
      <w:pPr>
        <w:spacing w:line="251" w:lineRule="auto"/>
        <w:ind w:left="610" w:right="73" w:firstLine="351"/>
        <w:jc w:val="both"/>
        <w:rPr>
          <w:sz w:val="24"/>
          <w:szCs w:val="24"/>
        </w:rPr>
      </w:pPr>
      <w:r>
        <w:rPr>
          <w:spacing w:val="-19"/>
          <w:sz w:val="24"/>
          <w:szCs w:val="24"/>
        </w:rPr>
        <w:t>W</w:t>
      </w:r>
      <w:r>
        <w:rPr>
          <w:sz w:val="24"/>
          <w:szCs w:val="24"/>
        </w:rPr>
        <w:t>e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summarize major</w:t>
      </w:r>
      <w:r>
        <w:rPr>
          <w:spacing w:val="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h</w:t>
      </w:r>
      <w:r>
        <w:rPr>
          <w:sz w:val="24"/>
          <w:szCs w:val="24"/>
        </w:rPr>
        <w:t>ypotheses in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one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place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9"/>
          <w:sz w:val="24"/>
          <w:szCs w:val="24"/>
        </w:rPr>
        <w:t xml:space="preserve"> </w:t>
      </w:r>
      <w:r>
        <w:rPr>
          <w:spacing w:val="-19"/>
          <w:sz w:val="24"/>
          <w:szCs w:val="24"/>
        </w:rPr>
        <w:t>T</w:t>
      </w:r>
      <w:r>
        <w:rPr>
          <w:sz w:val="24"/>
          <w:szCs w:val="24"/>
        </w:rPr>
        <w:t>able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1.2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bel</w:t>
      </w:r>
      <w:r>
        <w:rPr>
          <w:spacing w:val="-6"/>
          <w:sz w:val="24"/>
          <w:szCs w:val="24"/>
        </w:rPr>
        <w:t>o</w:t>
      </w:r>
      <w:r>
        <w:rPr>
          <w:spacing w:val="-16"/>
          <w:sz w:val="24"/>
          <w:szCs w:val="24"/>
        </w:rPr>
        <w:t>w</w:t>
      </w:r>
      <w:r>
        <w:rPr>
          <w:sz w:val="24"/>
          <w:szCs w:val="24"/>
        </w:rPr>
        <w:t>,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7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e</w:t>
      </w:r>
      <w:r>
        <w:rPr>
          <w:sz w:val="24"/>
          <w:szCs w:val="24"/>
        </w:rPr>
        <w:t>xpand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on them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respect</w:t>
      </w:r>
      <w:r>
        <w:rPr>
          <w:spacing w:val="-6"/>
          <w:sz w:val="24"/>
          <w:szCs w:val="24"/>
        </w:rPr>
        <w:t>i</w:t>
      </w:r>
      <w:r>
        <w:rPr>
          <w:spacing w:val="-4"/>
          <w:sz w:val="24"/>
          <w:szCs w:val="24"/>
        </w:rPr>
        <w:t>v</w:t>
      </w:r>
      <w:r>
        <w:rPr>
          <w:sz w:val="24"/>
          <w:szCs w:val="24"/>
        </w:rPr>
        <w:t>e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results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chapters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bel</w:t>
      </w:r>
      <w:r>
        <w:rPr>
          <w:spacing w:val="-6"/>
          <w:sz w:val="24"/>
          <w:szCs w:val="24"/>
        </w:rPr>
        <w:t>o</w:t>
      </w:r>
      <w:r>
        <w:rPr>
          <w:spacing w:val="-16"/>
          <w:sz w:val="24"/>
          <w:szCs w:val="24"/>
        </w:rPr>
        <w:t>w</w:t>
      </w:r>
      <w:r>
        <w:rPr>
          <w:sz w:val="24"/>
          <w:szCs w:val="24"/>
        </w:rPr>
        <w:t xml:space="preserve">. 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first t</w:t>
      </w:r>
      <w:r>
        <w:rPr>
          <w:spacing w:val="-2"/>
          <w:sz w:val="24"/>
          <w:szCs w:val="24"/>
        </w:rPr>
        <w:t>w</w:t>
      </w:r>
      <w:r>
        <w:rPr>
          <w:sz w:val="24"/>
          <w:szCs w:val="24"/>
        </w:rPr>
        <w:t>o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concern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representa- tion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manipulation of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uncertainty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hippocampus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(required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maintaining approximately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accurate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location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estimates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despite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noisy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sensors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accumulating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-5"/>
          <w:sz w:val="24"/>
          <w:szCs w:val="24"/>
        </w:rPr>
        <w:t>r</w:t>
      </w:r>
      <w:r>
        <w:rPr>
          <w:sz w:val="24"/>
          <w:szCs w:val="24"/>
        </w:rPr>
        <w:t xml:space="preserve">- rors). </w:t>
      </w:r>
      <w:r>
        <w:rPr>
          <w:spacing w:val="27"/>
          <w:sz w:val="24"/>
          <w:szCs w:val="24"/>
        </w:rPr>
        <w:t xml:space="preserve"> </w:t>
      </w:r>
      <w:r>
        <w:rPr>
          <w:sz w:val="24"/>
          <w:szCs w:val="24"/>
        </w:rPr>
        <w:t>Hypothesis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3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needed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since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unless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all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remembered landmark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locations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are corrected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at</w:t>
      </w:r>
      <w:r>
        <w:rPr>
          <w:spacing w:val="-4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e</w:t>
      </w:r>
      <w:r>
        <w:rPr>
          <w:spacing w:val="-4"/>
          <w:sz w:val="24"/>
          <w:szCs w:val="24"/>
        </w:rPr>
        <w:t>v</w:t>
      </w:r>
      <w:r>
        <w:rPr>
          <w:sz w:val="24"/>
          <w:szCs w:val="24"/>
        </w:rPr>
        <w:t>ery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moment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(which</w:t>
      </w:r>
      <w:r>
        <w:rPr>
          <w:spacing w:val="-9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w</w:t>
      </w:r>
      <w:r>
        <w:rPr>
          <w:sz w:val="24"/>
          <w:szCs w:val="24"/>
        </w:rPr>
        <w:t>ould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li</w:t>
      </w:r>
      <w:r>
        <w:rPr>
          <w:spacing w:val="-2"/>
          <w:sz w:val="24"/>
          <w:szCs w:val="24"/>
        </w:rPr>
        <w:t>k</w:t>
      </w:r>
      <w:r>
        <w:rPr>
          <w:sz w:val="24"/>
          <w:szCs w:val="24"/>
        </w:rPr>
        <w:t>ely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be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intractable),</w:t>
      </w:r>
      <w:r>
        <w:rPr>
          <w:spacing w:val="-13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discrepan</w:t>
      </w:r>
      <w:r>
        <w:rPr>
          <w:spacing w:val="-4"/>
          <w:sz w:val="24"/>
          <w:szCs w:val="24"/>
        </w:rPr>
        <w:t>c</w:t>
      </w:r>
      <w:r>
        <w:rPr>
          <w:sz w:val="24"/>
          <w:szCs w:val="24"/>
        </w:rPr>
        <w:t>y</w:t>
      </w:r>
      <w:r>
        <w:rPr>
          <w:spacing w:val="-13"/>
          <w:sz w:val="24"/>
          <w:szCs w:val="24"/>
        </w:rPr>
        <w:t xml:space="preserve"> </w:t>
      </w:r>
      <w:r>
        <w:rPr>
          <w:sz w:val="24"/>
          <w:szCs w:val="24"/>
        </w:rPr>
        <w:t>between remembered and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actual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locations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might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arise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when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-6"/>
          <w:sz w:val="24"/>
          <w:szCs w:val="24"/>
        </w:rPr>
        <w:t>e</w:t>
      </w:r>
      <w:r>
        <w:rPr>
          <w:sz w:val="24"/>
          <w:szCs w:val="24"/>
        </w:rPr>
        <w:t>visiting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location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encountered pr</w:t>
      </w:r>
      <w:r>
        <w:rPr>
          <w:spacing w:val="-6"/>
          <w:sz w:val="24"/>
          <w:szCs w:val="24"/>
        </w:rPr>
        <w:t>e</w:t>
      </w:r>
      <w:r>
        <w:rPr>
          <w:sz w:val="24"/>
          <w:szCs w:val="24"/>
        </w:rPr>
        <w:t>viously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(when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tr</w:t>
      </w:r>
      <w:r>
        <w:rPr>
          <w:spacing w:val="-5"/>
          <w:sz w:val="24"/>
          <w:szCs w:val="24"/>
        </w:rPr>
        <w:t>a</w:t>
      </w:r>
      <w:r>
        <w:rPr>
          <w:spacing w:val="-4"/>
          <w:sz w:val="24"/>
          <w:szCs w:val="24"/>
        </w:rPr>
        <w:t>v</w:t>
      </w:r>
      <w:r>
        <w:rPr>
          <w:sz w:val="24"/>
          <w:szCs w:val="24"/>
        </w:rPr>
        <w:t>ersing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‘loop’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-10"/>
          <w:sz w:val="24"/>
          <w:szCs w:val="24"/>
        </w:rPr>
        <w:t>n</w:t>
      </w:r>
      <w:r>
        <w:rPr>
          <w:sz w:val="24"/>
          <w:szCs w:val="24"/>
        </w:rPr>
        <w:t>vironment).</w:t>
      </w:r>
      <w:r>
        <w:rPr>
          <w:spacing w:val="49"/>
          <w:sz w:val="24"/>
          <w:szCs w:val="24"/>
        </w:rPr>
        <w:t xml:space="preserve"> </w:t>
      </w:r>
      <w:r>
        <w:rPr>
          <w:sz w:val="24"/>
          <w:szCs w:val="24"/>
        </w:rPr>
        <w:t>This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discrepan</w:t>
      </w:r>
      <w:r>
        <w:rPr>
          <w:spacing w:val="-4"/>
          <w:sz w:val="24"/>
          <w:szCs w:val="24"/>
        </w:rPr>
        <w:t>c</w:t>
      </w:r>
      <w:r>
        <w:rPr>
          <w:sz w:val="24"/>
          <w:szCs w:val="24"/>
        </w:rPr>
        <w:t>y necessi- tates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back</w:t>
      </w:r>
      <w:r>
        <w:rPr>
          <w:spacing w:val="-2"/>
          <w:sz w:val="24"/>
          <w:szCs w:val="24"/>
        </w:rPr>
        <w:t>w</w:t>
      </w:r>
      <w:r>
        <w:rPr>
          <w:sz w:val="24"/>
          <w:szCs w:val="24"/>
        </w:rPr>
        <w:t>ard correction of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multiple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recent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self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landmark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locations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main- tain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consistent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representations.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last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-2"/>
          <w:sz w:val="24"/>
          <w:szCs w:val="24"/>
        </w:rPr>
        <w:t>w</w:t>
      </w:r>
      <w:r>
        <w:rPr>
          <w:sz w:val="24"/>
          <w:szCs w:val="24"/>
        </w:rPr>
        <w:t>o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are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needed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formulate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computational mechanism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spatial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representation</w:t>
      </w:r>
      <w:r>
        <w:rPr>
          <w:spacing w:val="-15"/>
          <w:sz w:val="24"/>
          <w:szCs w:val="24"/>
        </w:rPr>
        <w:t xml:space="preserve"> </w:t>
      </w:r>
      <w:r>
        <w:rPr>
          <w:sz w:val="24"/>
          <w:szCs w:val="24"/>
        </w:rPr>
        <w:t>structure.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Structured,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hierarchical</w:t>
      </w:r>
      <w:r>
        <w:rPr>
          <w:spacing w:val="-13"/>
          <w:sz w:val="24"/>
          <w:szCs w:val="24"/>
        </w:rPr>
        <w:t xml:space="preserve"> </w:t>
      </w:r>
      <w:r>
        <w:rPr>
          <w:sz w:val="24"/>
          <w:szCs w:val="24"/>
        </w:rPr>
        <w:t>representations pr</w:t>
      </w:r>
      <w:r>
        <w:rPr>
          <w:spacing w:val="-4"/>
          <w:sz w:val="24"/>
          <w:szCs w:val="24"/>
        </w:rPr>
        <w:t>o</w:t>
      </w:r>
      <w:r>
        <w:rPr>
          <w:sz w:val="24"/>
          <w:szCs w:val="24"/>
        </w:rPr>
        <w:t>vide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clear computational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ad</w:t>
      </w:r>
      <w:r>
        <w:rPr>
          <w:spacing w:val="-6"/>
          <w:sz w:val="24"/>
          <w:szCs w:val="24"/>
        </w:rPr>
        <w:t>v</w:t>
      </w:r>
      <w:r>
        <w:rPr>
          <w:sz w:val="24"/>
          <w:szCs w:val="24"/>
        </w:rPr>
        <w:t>antages,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such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as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increased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speed and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-6"/>
          <w:sz w:val="24"/>
          <w:szCs w:val="24"/>
        </w:rPr>
        <w:t>f</w:t>
      </w:r>
      <w:r>
        <w:rPr>
          <w:sz w:val="24"/>
          <w:szCs w:val="24"/>
        </w:rPr>
        <w:t>ficien</w:t>
      </w:r>
      <w:r>
        <w:rPr>
          <w:spacing w:val="-4"/>
          <w:sz w:val="24"/>
          <w:szCs w:val="24"/>
        </w:rPr>
        <w:t>c</w:t>
      </w:r>
      <w:r>
        <w:rPr>
          <w:sz w:val="24"/>
          <w:szCs w:val="24"/>
        </w:rPr>
        <w:t>y</w:t>
      </w:r>
      <w:r>
        <w:rPr>
          <w:spacing w:val="-18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re- tri</w:t>
      </w:r>
      <w:r>
        <w:rPr>
          <w:spacing w:val="-6"/>
          <w:sz w:val="24"/>
          <w:szCs w:val="24"/>
        </w:rPr>
        <w:t>ev</w:t>
      </w:r>
      <w:r>
        <w:rPr>
          <w:sz w:val="24"/>
          <w:szCs w:val="24"/>
        </w:rPr>
        <w:t>al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search,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economical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storage.</w:t>
      </w:r>
      <w:r>
        <w:rPr>
          <w:spacing w:val="33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6"/>
          <w:sz w:val="24"/>
          <w:szCs w:val="24"/>
        </w:rPr>
        <w:t>o</w:t>
      </w:r>
      <w:r>
        <w:rPr>
          <w:sz w:val="24"/>
          <w:szCs w:val="24"/>
        </w:rPr>
        <w:t>w</w:t>
      </w:r>
      <w:r>
        <w:rPr>
          <w:spacing w:val="-6"/>
          <w:sz w:val="24"/>
          <w:szCs w:val="24"/>
        </w:rPr>
        <w:t>e</w:t>
      </w:r>
      <w:r>
        <w:rPr>
          <w:spacing w:val="-4"/>
          <w:sz w:val="24"/>
          <w:szCs w:val="24"/>
        </w:rPr>
        <w:t>v</w:t>
      </w:r>
      <w:r>
        <w:rPr>
          <w:sz w:val="24"/>
          <w:szCs w:val="24"/>
        </w:rPr>
        <w:t>e</w:t>
      </w:r>
      <w:r>
        <w:rPr>
          <w:spacing w:val="-10"/>
          <w:sz w:val="24"/>
          <w:szCs w:val="24"/>
        </w:rPr>
        <w:t>r</w:t>
      </w:r>
      <w:r>
        <w:rPr>
          <w:sz w:val="24"/>
          <w:szCs w:val="24"/>
        </w:rPr>
        <w:t>,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although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strong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neural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(Derdikman</w:t>
      </w:r>
    </w:p>
    <w:p w14:paraId="731BBA47" w14:textId="77777777" w:rsidR="00EB3AAC" w:rsidRDefault="00C229B0">
      <w:pPr>
        <w:spacing w:line="251" w:lineRule="auto"/>
        <w:ind w:left="610" w:right="73"/>
        <w:jc w:val="both"/>
        <w:rPr>
          <w:sz w:val="24"/>
          <w:szCs w:val="24"/>
        </w:rPr>
      </w:pPr>
      <w:r>
        <w:rPr>
          <w:sz w:val="24"/>
          <w:szCs w:val="24"/>
        </w:rPr>
        <w:t>&amp;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Moser,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2010)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beh</w:t>
      </w:r>
      <w:r>
        <w:rPr>
          <w:spacing w:val="-5"/>
          <w:sz w:val="24"/>
          <w:szCs w:val="24"/>
        </w:rPr>
        <w:t>a</w:t>
      </w:r>
      <w:r>
        <w:rPr>
          <w:sz w:val="24"/>
          <w:szCs w:val="24"/>
        </w:rPr>
        <w:t>vioural (Hirtle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&amp;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Jonides,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1985;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McNamara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et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al.,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1989; Greenauer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&amp;</w:t>
      </w:r>
      <w:r>
        <w:rPr>
          <w:spacing w:val="10"/>
          <w:sz w:val="24"/>
          <w:szCs w:val="24"/>
        </w:rPr>
        <w:t xml:space="preserve"> </w:t>
      </w:r>
      <w:r>
        <w:rPr>
          <w:spacing w:val="-19"/>
          <w:sz w:val="24"/>
          <w:szCs w:val="24"/>
        </w:rPr>
        <w:t>W</w:t>
      </w:r>
      <w:r>
        <w:rPr>
          <w:sz w:val="24"/>
          <w:szCs w:val="24"/>
        </w:rPr>
        <w:t>aller,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2010)</w:t>
      </w:r>
      <w:r>
        <w:rPr>
          <w:spacing w:val="5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e</w:t>
      </w:r>
      <w:r>
        <w:rPr>
          <w:sz w:val="24"/>
          <w:szCs w:val="24"/>
        </w:rPr>
        <w:t>vidence</w:t>
      </w:r>
      <w:r>
        <w:rPr>
          <w:spacing w:val="3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e</w:t>
      </w:r>
      <w:r>
        <w:rPr>
          <w:sz w:val="24"/>
          <w:szCs w:val="24"/>
        </w:rPr>
        <w:t>xists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such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structure,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underlying computa- tional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principles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5"/>
          <w:sz w:val="24"/>
          <w:szCs w:val="24"/>
        </w:rPr>
        <w:t>a</w:t>
      </w:r>
      <w:r>
        <w:rPr>
          <w:spacing w:val="-4"/>
          <w:sz w:val="24"/>
          <w:szCs w:val="24"/>
        </w:rPr>
        <w:t>v</w:t>
      </w:r>
      <w:r>
        <w:rPr>
          <w:sz w:val="24"/>
          <w:szCs w:val="24"/>
        </w:rPr>
        <w:t>e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remained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la</w:t>
      </w:r>
      <w:r>
        <w:rPr>
          <w:spacing w:val="-4"/>
          <w:sz w:val="24"/>
          <w:szCs w:val="24"/>
        </w:rPr>
        <w:t>r</w:t>
      </w:r>
      <w:r>
        <w:rPr>
          <w:sz w:val="24"/>
          <w:szCs w:val="24"/>
        </w:rPr>
        <w:t>gely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unkn</w:t>
      </w:r>
      <w:r>
        <w:rPr>
          <w:spacing w:val="-6"/>
          <w:sz w:val="24"/>
          <w:szCs w:val="24"/>
        </w:rPr>
        <w:t>o</w:t>
      </w:r>
      <w:r>
        <w:rPr>
          <w:sz w:val="24"/>
          <w:szCs w:val="24"/>
        </w:rPr>
        <w:t>wn.</w:t>
      </w:r>
    </w:p>
    <w:p w14:paraId="09C637B9" w14:textId="77777777" w:rsidR="00EB3AAC" w:rsidRDefault="00EB3AAC">
      <w:pPr>
        <w:spacing w:before="6" w:line="220" w:lineRule="exact"/>
        <w:rPr>
          <w:sz w:val="22"/>
          <w:szCs w:val="22"/>
        </w:rPr>
      </w:pPr>
    </w:p>
    <w:tbl>
      <w:tblPr>
        <w:tblW w:w="0" w:type="auto"/>
        <w:tblInd w:w="6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19"/>
        <w:gridCol w:w="2719"/>
        <w:gridCol w:w="2775"/>
      </w:tblGrid>
      <w:tr w:rsidR="00EB3AAC" w14:paraId="214BF6C7" w14:textId="77777777">
        <w:trPr>
          <w:trHeight w:hRule="exact" w:val="297"/>
        </w:trPr>
        <w:tc>
          <w:tcPr>
            <w:tcW w:w="27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454667D" w14:textId="77777777" w:rsidR="00EB3AAC" w:rsidRDefault="00C229B0">
            <w:pPr>
              <w:spacing w:line="240" w:lineRule="exact"/>
              <w:ind w:left="80"/>
              <w:rPr>
                <w:sz w:val="24"/>
                <w:szCs w:val="24"/>
              </w:rPr>
            </w:pPr>
            <w:r>
              <w:rPr>
                <w:w w:val="104"/>
                <w:sz w:val="24"/>
                <w:szCs w:val="24"/>
              </w:rPr>
              <w:t>Hypothesis</w:t>
            </w:r>
          </w:p>
        </w:tc>
        <w:tc>
          <w:tcPr>
            <w:tcW w:w="27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4EC7852" w14:textId="77777777" w:rsidR="00EB3AAC" w:rsidRDefault="00C229B0">
            <w:pPr>
              <w:spacing w:line="240" w:lineRule="exact"/>
              <w:ind w:left="80"/>
              <w:rPr>
                <w:sz w:val="24"/>
                <w:szCs w:val="24"/>
              </w:rPr>
            </w:pPr>
            <w:r>
              <w:rPr>
                <w:w w:val="118"/>
                <w:sz w:val="24"/>
                <w:szCs w:val="24"/>
              </w:rPr>
              <w:t>P</w:t>
            </w:r>
            <w:r>
              <w:rPr>
                <w:spacing w:val="-4"/>
                <w:w w:val="118"/>
                <w:sz w:val="24"/>
                <w:szCs w:val="24"/>
              </w:rPr>
              <w:t>r</w:t>
            </w:r>
            <w:r>
              <w:rPr>
                <w:w w:val="104"/>
                <w:sz w:val="24"/>
                <w:szCs w:val="24"/>
              </w:rPr>
              <w:t>ediction</w:t>
            </w:r>
          </w:p>
        </w:tc>
        <w:tc>
          <w:tcPr>
            <w:tcW w:w="27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ED08A06" w14:textId="77777777" w:rsidR="00EB3AAC" w:rsidRDefault="00C229B0">
            <w:pPr>
              <w:spacing w:line="240" w:lineRule="exact"/>
              <w:ind w:left="80"/>
              <w:rPr>
                <w:sz w:val="24"/>
                <w:szCs w:val="24"/>
              </w:rPr>
            </w:pPr>
            <w:r>
              <w:rPr>
                <w:w w:val="110"/>
                <w:sz w:val="24"/>
                <w:szCs w:val="24"/>
              </w:rPr>
              <w:t>Empirical</w:t>
            </w:r>
            <w:r>
              <w:rPr>
                <w:spacing w:val="-25"/>
                <w:w w:val="110"/>
                <w:sz w:val="24"/>
                <w:szCs w:val="24"/>
              </w:rPr>
              <w:t xml:space="preserve"> </w:t>
            </w:r>
            <w:r>
              <w:rPr>
                <w:w w:val="110"/>
                <w:sz w:val="24"/>
                <w:szCs w:val="24"/>
              </w:rPr>
              <w:t>support</w:t>
            </w:r>
          </w:p>
        </w:tc>
      </w:tr>
      <w:tr w:rsidR="00EB3AAC" w14:paraId="01866463" w14:textId="77777777">
        <w:trPr>
          <w:trHeight w:hRule="exact" w:val="875"/>
        </w:trPr>
        <w:tc>
          <w:tcPr>
            <w:tcW w:w="27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A46E7A9" w14:textId="77777777" w:rsidR="00EB3AAC" w:rsidRDefault="00C229B0">
            <w:pPr>
              <w:spacing w:line="240" w:lineRule="exact"/>
              <w:ind w:left="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spacing w:val="6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Hippocampal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place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cells</w:t>
            </w:r>
          </w:p>
          <w:p w14:paraId="0D324784" w14:textId="77777777" w:rsidR="00EB3AAC" w:rsidRDefault="00C229B0">
            <w:pPr>
              <w:spacing w:before="13"/>
              <w:ind w:left="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can </w:t>
            </w:r>
            <w:r>
              <w:rPr>
                <w:spacing w:val="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perform</w:t>
            </w:r>
            <w:r>
              <w:rPr>
                <w:spacing w:val="5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approximate</w:t>
            </w:r>
          </w:p>
          <w:p w14:paraId="5CEE5603" w14:textId="77777777" w:rsidR="00EB3AAC" w:rsidRDefault="00C229B0">
            <w:pPr>
              <w:spacing w:before="13"/>
              <w:ind w:left="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Bayesian</w:t>
            </w:r>
            <w:r>
              <w:rPr>
                <w:spacing w:val="-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inference</w:t>
            </w:r>
          </w:p>
        </w:tc>
        <w:tc>
          <w:tcPr>
            <w:tcW w:w="2719" w:type="dxa"/>
            <w:vMerge w:val="restart"/>
            <w:tcBorders>
              <w:top w:val="single" w:sz="3" w:space="0" w:color="000000"/>
              <w:left w:val="nil"/>
              <w:right w:val="nil"/>
            </w:tcBorders>
          </w:tcPr>
          <w:p w14:paraId="3E66A0BC" w14:textId="77777777" w:rsidR="00EB3AAC" w:rsidRDefault="00C229B0">
            <w:pPr>
              <w:spacing w:line="240" w:lineRule="exact"/>
              <w:ind w:left="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Place</w:t>
            </w:r>
            <w:r>
              <w:rPr>
                <w:spacing w:val="-1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field</w:t>
            </w:r>
            <w:r>
              <w:rPr>
                <w:spacing w:val="-2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size</w:t>
            </w:r>
            <w:r>
              <w:rPr>
                <w:spacing w:val="-1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depends</w:t>
            </w:r>
            <w:r>
              <w:rPr>
                <w:spacing w:val="-1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on</w:t>
            </w:r>
          </w:p>
          <w:p w14:paraId="02311881" w14:textId="77777777" w:rsidR="00EB3AAC" w:rsidRDefault="00C229B0">
            <w:pPr>
              <w:spacing w:before="13" w:line="251" w:lineRule="auto"/>
              <w:ind w:left="84" w:right="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uncertainty</w:t>
            </w:r>
            <w:r>
              <w:rPr>
                <w:spacing w:val="2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(e.g. </w:t>
            </w:r>
            <w:r>
              <w:rPr>
                <w:spacing w:val="6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proxim- ity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landmarks)</w:t>
            </w:r>
            <w:r>
              <w:rPr>
                <w:spacing w:val="-1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in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 Bayesian</w:t>
            </w:r>
            <w:r>
              <w:rPr>
                <w:spacing w:val="-9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ashion</w:t>
            </w:r>
          </w:p>
        </w:tc>
        <w:tc>
          <w:tcPr>
            <w:tcW w:w="2775" w:type="dxa"/>
            <w:vMerge w:val="restart"/>
            <w:tcBorders>
              <w:top w:val="single" w:sz="3" w:space="0" w:color="000000"/>
              <w:left w:val="nil"/>
              <w:right w:val="nil"/>
            </w:tcBorders>
          </w:tcPr>
          <w:p w14:paraId="3085B5ED" w14:textId="77777777" w:rsidR="00EB3AAC" w:rsidRDefault="00C229B0">
            <w:pPr>
              <w:spacing w:line="240" w:lineRule="exact"/>
              <w:ind w:left="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Place</w:t>
            </w:r>
            <w:r>
              <w:rPr>
                <w:spacing w:val="3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field</w:t>
            </w:r>
            <w:r>
              <w:rPr>
                <w:spacing w:val="17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sizes</w:t>
            </w:r>
            <w:r>
              <w:rPr>
                <w:spacing w:val="3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(recorded</w:t>
            </w:r>
          </w:p>
          <w:p w14:paraId="14A10D42" w14:textId="77777777" w:rsidR="00EB3AAC" w:rsidRDefault="00C229B0">
            <w:pPr>
              <w:spacing w:before="13" w:line="251" w:lineRule="auto"/>
              <w:ind w:left="84" w:right="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from</w:t>
            </w:r>
            <w:r>
              <w:rPr>
                <w:spacing w:val="1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hippocampal</w:t>
            </w:r>
            <w:r>
              <w:rPr>
                <w:spacing w:val="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neurons of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beh</w:t>
            </w:r>
            <w:r>
              <w:rPr>
                <w:spacing w:val="-5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ving</w:t>
            </w:r>
            <w:r>
              <w:rPr>
                <w:spacing w:val="-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rats)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are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co</w:t>
            </w:r>
            <w:r>
              <w:rPr>
                <w:spacing w:val="-5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 xml:space="preserve">- related </w:t>
            </w:r>
            <w:r>
              <w:rPr>
                <w:spacing w:val="28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with </w:t>
            </w:r>
            <w:r>
              <w:rPr>
                <w:spacing w:val="3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uncertainties predicted </w:t>
            </w:r>
            <w:r>
              <w:rPr>
                <w:spacing w:val="36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by </w:t>
            </w:r>
            <w:r>
              <w:rPr>
                <w:spacing w:val="4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a </w:t>
            </w:r>
            <w:r>
              <w:rPr>
                <w:spacing w:val="4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Bayesian model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(Chapter</w:t>
            </w:r>
            <w:r>
              <w:rPr>
                <w:spacing w:val="-8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3)</w:t>
            </w:r>
          </w:p>
        </w:tc>
      </w:tr>
      <w:tr w:rsidR="00EB3AAC" w14:paraId="661BA3D6" w14:textId="77777777">
        <w:trPr>
          <w:trHeight w:hRule="exact" w:val="867"/>
        </w:trPr>
        <w:tc>
          <w:tcPr>
            <w:tcW w:w="27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BC5E16A" w14:textId="77777777" w:rsidR="00EB3AAC" w:rsidRDefault="00C229B0">
            <w:pPr>
              <w:spacing w:line="240" w:lineRule="exact"/>
              <w:ind w:left="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 </w:t>
            </w:r>
            <w:r>
              <w:rPr>
                <w:spacing w:val="56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Spatial </w:t>
            </w:r>
            <w:r>
              <w:rPr>
                <w:spacing w:val="5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uncertainty </w:t>
            </w:r>
            <w:r>
              <w:rPr>
                <w:spacing w:val="46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is</w:t>
            </w:r>
          </w:p>
          <w:p w14:paraId="116562DF" w14:textId="77777777" w:rsidR="00EB3AAC" w:rsidRDefault="00C229B0">
            <w:pPr>
              <w:spacing w:before="13" w:line="251" w:lineRule="auto"/>
              <w:ind w:left="80" w:right="3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represented</w:t>
            </w:r>
            <w:r>
              <w:rPr>
                <w:spacing w:val="26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as</w:t>
            </w:r>
            <w:r>
              <w:rPr>
                <w:spacing w:val="3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the</w:t>
            </w:r>
            <w:r>
              <w:rPr>
                <w:spacing w:val="3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size</w:t>
            </w:r>
            <w:r>
              <w:rPr>
                <w:spacing w:val="3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 place</w:t>
            </w:r>
            <w:r>
              <w:rPr>
                <w:spacing w:val="-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cell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firing</w:t>
            </w:r>
            <w:r>
              <w:rPr>
                <w:spacing w:val="-16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fields</w:t>
            </w:r>
          </w:p>
        </w:tc>
        <w:tc>
          <w:tcPr>
            <w:tcW w:w="2719" w:type="dxa"/>
            <w:vMerge/>
            <w:tcBorders>
              <w:left w:val="nil"/>
              <w:bottom w:val="single" w:sz="3" w:space="0" w:color="000000"/>
              <w:right w:val="nil"/>
            </w:tcBorders>
          </w:tcPr>
          <w:p w14:paraId="798ECF4D" w14:textId="77777777" w:rsidR="00EB3AAC" w:rsidRDefault="00EB3AAC"/>
        </w:tc>
        <w:tc>
          <w:tcPr>
            <w:tcW w:w="2775" w:type="dxa"/>
            <w:vMerge/>
            <w:tcBorders>
              <w:left w:val="nil"/>
              <w:bottom w:val="single" w:sz="3" w:space="0" w:color="000000"/>
              <w:right w:val="nil"/>
            </w:tcBorders>
          </w:tcPr>
          <w:p w14:paraId="76B3ADB3" w14:textId="77777777" w:rsidR="00EB3AAC" w:rsidRDefault="00EB3AAC"/>
        </w:tc>
      </w:tr>
    </w:tbl>
    <w:p w14:paraId="4D6933AA" w14:textId="77777777" w:rsidR="00EB3AAC" w:rsidRDefault="00EB3AAC">
      <w:pPr>
        <w:sectPr w:rsidR="00EB3AAC">
          <w:footerReference w:type="default" r:id="rId19"/>
          <w:pgSz w:w="11920" w:h="16840"/>
          <w:pgMar w:top="1380" w:right="1280" w:bottom="280" w:left="1680" w:header="0" w:footer="0" w:gutter="0"/>
          <w:cols w:space="720"/>
        </w:sectPr>
      </w:pPr>
    </w:p>
    <w:p w14:paraId="57EFE250" w14:textId="77777777" w:rsidR="00EB3AAC" w:rsidRDefault="00C229B0">
      <w:pPr>
        <w:spacing w:before="57"/>
        <w:ind w:left="14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20                                                                             </w:t>
      </w:r>
      <w:r>
        <w:rPr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>CHAPTER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 xml:space="preserve">1. 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INT</w:t>
      </w:r>
      <w:r>
        <w:rPr>
          <w:spacing w:val="-10"/>
          <w:sz w:val="24"/>
          <w:szCs w:val="24"/>
        </w:rPr>
        <w:t>R</w:t>
      </w:r>
      <w:r>
        <w:rPr>
          <w:sz w:val="24"/>
          <w:szCs w:val="24"/>
        </w:rPr>
        <w:t>ODUCTION</w:t>
      </w:r>
    </w:p>
    <w:p w14:paraId="28CA03EF" w14:textId="77777777" w:rsidR="00EB3AAC" w:rsidRDefault="00EB3AAC">
      <w:pPr>
        <w:spacing w:before="6" w:line="140" w:lineRule="exact"/>
        <w:rPr>
          <w:sz w:val="14"/>
          <w:szCs w:val="14"/>
        </w:rPr>
      </w:pPr>
    </w:p>
    <w:p w14:paraId="6905BEBD" w14:textId="77777777" w:rsidR="00EB3AAC" w:rsidRDefault="00EB3AAC">
      <w:pPr>
        <w:spacing w:line="200" w:lineRule="exact"/>
      </w:pPr>
    </w:p>
    <w:p w14:paraId="1C734D7A" w14:textId="77777777" w:rsidR="00EB3AAC" w:rsidRDefault="00EB3AAC">
      <w:pPr>
        <w:spacing w:line="200" w:lineRule="exact"/>
      </w:pPr>
    </w:p>
    <w:p w14:paraId="0E6FFB9E" w14:textId="77777777" w:rsidR="00EB3AAC" w:rsidRDefault="00EB3AAC">
      <w:pPr>
        <w:spacing w:line="200" w:lineRule="exact"/>
      </w:pPr>
    </w:p>
    <w:tbl>
      <w:tblPr>
        <w:tblW w:w="0" w:type="auto"/>
        <w:tblInd w:w="13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19"/>
        <w:gridCol w:w="2719"/>
        <w:gridCol w:w="2775"/>
      </w:tblGrid>
      <w:tr w:rsidR="00EB3AAC" w14:paraId="5F37F236" w14:textId="77777777">
        <w:trPr>
          <w:trHeight w:hRule="exact" w:val="2608"/>
        </w:trPr>
        <w:tc>
          <w:tcPr>
            <w:tcW w:w="27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9149C02" w14:textId="77777777" w:rsidR="00EB3AAC" w:rsidRDefault="00C229B0">
            <w:pPr>
              <w:spacing w:line="240" w:lineRule="exact"/>
              <w:ind w:left="80" w:right="4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>
              <w:rPr>
                <w:spacing w:val="1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When</w:t>
            </w:r>
            <w:r>
              <w:rPr>
                <w:spacing w:val="7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-6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visiting</w:t>
            </w:r>
            <w:r>
              <w:rPr>
                <w:spacing w:val="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</w:t>
            </w:r>
            <w:r>
              <w:rPr>
                <w:spacing w:val="1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place,</w:t>
            </w:r>
          </w:p>
          <w:p w14:paraId="26B20119" w14:textId="77777777" w:rsidR="00EB3AAC" w:rsidRDefault="00C229B0">
            <w:pPr>
              <w:spacing w:before="13" w:line="251" w:lineRule="auto"/>
              <w:ind w:left="80" w:right="38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estimates of</w:t>
            </w:r>
            <w:r>
              <w:rPr>
                <w:spacing w:val="7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recently tr</w:t>
            </w:r>
            <w:r>
              <w:rPr>
                <w:spacing w:val="-5"/>
                <w:sz w:val="24"/>
                <w:szCs w:val="24"/>
              </w:rPr>
              <w:t>a</w:t>
            </w:r>
            <w:r>
              <w:rPr>
                <w:spacing w:val="-4"/>
                <w:sz w:val="24"/>
                <w:szCs w:val="24"/>
              </w:rPr>
              <w:t>v</w:t>
            </w:r>
            <w:r>
              <w:rPr>
                <w:sz w:val="24"/>
                <w:szCs w:val="24"/>
              </w:rPr>
              <w:t>ersed locations and encountered   landmarks are</w:t>
            </w:r>
            <w:r>
              <w:rPr>
                <w:spacing w:val="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updated in</w:t>
            </w:r>
            <w:r>
              <w:rPr>
                <w:spacing w:val="6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an</w:t>
            </w:r>
            <w:r>
              <w:rPr>
                <w:spacing w:val="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approx. Bayes-optimal</w:t>
            </w:r>
            <w:r>
              <w:rPr>
                <w:spacing w:val="-14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ashion</w:t>
            </w:r>
          </w:p>
        </w:tc>
        <w:tc>
          <w:tcPr>
            <w:tcW w:w="27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5E0E60A" w14:textId="77777777" w:rsidR="00EB3AAC" w:rsidRDefault="00C229B0">
            <w:pPr>
              <w:spacing w:line="240" w:lineRule="exact"/>
              <w:ind w:left="80" w:right="4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After r</w:t>
            </w:r>
            <w:r>
              <w:rPr>
                <w:spacing w:val="-6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visiting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parts of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an</w:t>
            </w:r>
          </w:p>
          <w:p w14:paraId="6FE5CBD2" w14:textId="77777777" w:rsidR="00EB3AAC" w:rsidRDefault="00C229B0">
            <w:pPr>
              <w:spacing w:before="13" w:line="251" w:lineRule="auto"/>
              <w:ind w:left="80" w:right="38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</w:t>
            </w:r>
            <w:r>
              <w:rPr>
                <w:spacing w:val="-10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vironment,</w:t>
            </w:r>
            <w:r>
              <w:rPr>
                <w:spacing w:val="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place fields should shift,</w:t>
            </w:r>
            <w:r>
              <w:rPr>
                <w:spacing w:val="1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and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recently act</w:t>
            </w:r>
            <w:r>
              <w:rPr>
                <w:spacing w:val="-6"/>
                <w:sz w:val="24"/>
                <w:szCs w:val="24"/>
              </w:rPr>
              <w:t>i</w:t>
            </w:r>
            <w:r>
              <w:rPr>
                <w:spacing w:val="-4"/>
                <w:sz w:val="24"/>
                <w:szCs w:val="24"/>
              </w:rPr>
              <w:t>v</w:t>
            </w:r>
            <w:r>
              <w:rPr>
                <w:sz w:val="24"/>
                <w:szCs w:val="24"/>
              </w:rPr>
              <w:t xml:space="preserve">e  place  cells 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should re-act</w:t>
            </w:r>
            <w:r>
              <w:rPr>
                <w:spacing w:val="-6"/>
                <w:sz w:val="24"/>
                <w:szCs w:val="24"/>
              </w:rPr>
              <w:t>iv</w:t>
            </w:r>
            <w:r>
              <w:rPr>
                <w:sz w:val="24"/>
                <w:szCs w:val="24"/>
              </w:rPr>
              <w:t xml:space="preserve">ate. </w:t>
            </w:r>
            <w:r>
              <w:rPr>
                <w:spacing w:val="1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Errors should conform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to</w:t>
            </w:r>
            <w:r>
              <w:rPr>
                <w:spacing w:val="7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Bayesian pre- dictions</w:t>
            </w:r>
          </w:p>
        </w:tc>
        <w:tc>
          <w:tcPr>
            <w:tcW w:w="27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DC92E59" w14:textId="77777777" w:rsidR="00EB3AAC" w:rsidRDefault="00C229B0">
            <w:pPr>
              <w:spacing w:line="240" w:lineRule="exact"/>
              <w:ind w:left="80" w:right="4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Neural:</w:t>
            </w:r>
            <w:r>
              <w:rPr>
                <w:spacing w:val="4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none</w:t>
            </w:r>
            <w:r>
              <w:rPr>
                <w:spacing w:val="1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in</w:t>
            </w:r>
            <w:r>
              <w:rPr>
                <w:spacing w:val="16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this</w:t>
            </w:r>
            <w:r>
              <w:rPr>
                <w:spacing w:val="15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w</w:t>
            </w:r>
            <w:r>
              <w:rPr>
                <w:sz w:val="24"/>
                <w:szCs w:val="24"/>
              </w:rPr>
              <w:t>ork,</w:t>
            </w:r>
          </w:p>
          <w:p w14:paraId="0A03FE4D" w14:textId="77777777" w:rsidR="00EB3AAC" w:rsidRDefault="00C229B0">
            <w:pPr>
              <w:spacing w:before="13" w:line="251" w:lineRule="auto"/>
              <w:ind w:left="80" w:right="38"/>
              <w:jc w:val="both"/>
              <w:rPr>
                <w:sz w:val="24"/>
                <w:szCs w:val="24"/>
              </w:rPr>
            </w:pPr>
            <w:r>
              <w:rPr>
                <w:spacing w:val="-5"/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>ut</w:t>
            </w:r>
            <w:r>
              <w:rPr>
                <w:spacing w:val="1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place</w:t>
            </w:r>
            <w:r>
              <w:rPr>
                <w:spacing w:val="1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fields seem</w:t>
            </w:r>
            <w:r>
              <w:rPr>
                <w:spacing w:val="1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to shift</w:t>
            </w:r>
            <w:r>
              <w:rPr>
                <w:spacing w:val="5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after</w:t>
            </w:r>
            <w:r>
              <w:rPr>
                <w:spacing w:val="5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-6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visits</w:t>
            </w:r>
            <w:r>
              <w:rPr>
                <w:spacing w:val="56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(Mehta et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al.,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2000),</w:t>
            </w:r>
            <w:r>
              <w:rPr>
                <w:spacing w:val="7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and recently act</w:t>
            </w:r>
            <w:r>
              <w:rPr>
                <w:spacing w:val="-6"/>
                <w:sz w:val="24"/>
                <w:szCs w:val="24"/>
              </w:rPr>
              <w:t>i</w:t>
            </w:r>
            <w:r>
              <w:rPr>
                <w:spacing w:val="-4"/>
                <w:sz w:val="24"/>
                <w:szCs w:val="24"/>
              </w:rPr>
              <w:t>v</w:t>
            </w:r>
            <w:r>
              <w:rPr>
                <w:sz w:val="24"/>
                <w:szCs w:val="24"/>
              </w:rPr>
              <w:t>e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place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cells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do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reacti- </w:t>
            </w:r>
            <w:r>
              <w:rPr>
                <w:spacing w:val="-6"/>
                <w:sz w:val="24"/>
                <w:szCs w:val="24"/>
              </w:rPr>
              <w:t>v</w:t>
            </w:r>
            <w:r>
              <w:rPr>
                <w:sz w:val="24"/>
                <w:szCs w:val="24"/>
              </w:rPr>
              <w:t>ate</w:t>
            </w:r>
            <w:r>
              <w:rPr>
                <w:spacing w:val="18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(‘replay’)</w:t>
            </w:r>
            <w:r>
              <w:rPr>
                <w:spacing w:val="1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(Carr</w:t>
            </w:r>
            <w:r>
              <w:rPr>
                <w:spacing w:val="18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et</w:t>
            </w:r>
            <w:r>
              <w:rPr>
                <w:spacing w:val="2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al.,</w:t>
            </w:r>
          </w:p>
          <w:p w14:paraId="563F8E03" w14:textId="77777777" w:rsidR="00EB3AAC" w:rsidRDefault="00C229B0">
            <w:pPr>
              <w:spacing w:line="251" w:lineRule="auto"/>
              <w:ind w:left="80" w:right="38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2011). </w:t>
            </w:r>
            <w:r>
              <w:rPr>
                <w:spacing w:val="17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Beh</w:t>
            </w:r>
            <w:r>
              <w:rPr>
                <w:spacing w:val="-5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vioural: e</w:t>
            </w:r>
            <w:r>
              <w:rPr>
                <w:spacing w:val="-5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- rors</w:t>
            </w:r>
            <w:r>
              <w:rPr>
                <w:spacing w:val="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correlate with</w:t>
            </w:r>
            <w:r>
              <w:rPr>
                <w:spacing w:val="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predic- tions</w:t>
            </w:r>
            <w:r>
              <w:rPr>
                <w:spacing w:val="-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(Chapter</w:t>
            </w:r>
            <w:r>
              <w:rPr>
                <w:spacing w:val="-8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5)</w:t>
            </w:r>
          </w:p>
        </w:tc>
      </w:tr>
      <w:tr w:rsidR="00EB3AAC" w14:paraId="47473040" w14:textId="77777777">
        <w:trPr>
          <w:trHeight w:hRule="exact" w:val="875"/>
        </w:trPr>
        <w:tc>
          <w:tcPr>
            <w:tcW w:w="27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053FBC1" w14:textId="77777777" w:rsidR="00EB3AAC" w:rsidRDefault="00C229B0">
            <w:pPr>
              <w:spacing w:line="240" w:lineRule="exact"/>
              <w:ind w:left="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>
              <w:rPr>
                <w:spacing w:val="3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The</w:t>
            </w:r>
            <w:r>
              <w:rPr>
                <w:spacing w:val="36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structure</w:t>
            </w:r>
            <w:r>
              <w:rPr>
                <w:spacing w:val="3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</w:t>
            </w:r>
            <w:r>
              <w:rPr>
                <w:spacing w:val="38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spatial</w:t>
            </w:r>
          </w:p>
          <w:p w14:paraId="30EDD170" w14:textId="77777777" w:rsidR="00EB3AAC" w:rsidRDefault="00C229B0">
            <w:pPr>
              <w:spacing w:before="13" w:line="251" w:lineRule="auto"/>
              <w:ind w:left="80" w:right="38"/>
              <w:rPr>
                <w:sz w:val="24"/>
                <w:szCs w:val="24"/>
              </w:rPr>
            </w:pPr>
            <w:r>
              <w:rPr>
                <w:w w:val="99"/>
                <w:sz w:val="24"/>
                <w:szCs w:val="24"/>
              </w:rPr>
              <w:t>representations</w:t>
            </w:r>
            <w:r>
              <w:rPr>
                <w:spacing w:val="-12"/>
                <w:w w:val="9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arises</w:t>
            </w:r>
            <w:r>
              <w:rPr>
                <w:spacing w:val="-18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from clustering</w:t>
            </w:r>
          </w:p>
        </w:tc>
        <w:tc>
          <w:tcPr>
            <w:tcW w:w="2719" w:type="dxa"/>
            <w:vMerge w:val="restart"/>
            <w:tcBorders>
              <w:top w:val="single" w:sz="3" w:space="0" w:color="000000"/>
              <w:left w:val="nil"/>
              <w:right w:val="nil"/>
            </w:tcBorders>
          </w:tcPr>
          <w:p w14:paraId="2E88839E" w14:textId="77777777" w:rsidR="00EB3AAC" w:rsidRDefault="00C229B0">
            <w:pPr>
              <w:spacing w:line="240" w:lineRule="exact"/>
              <w:ind w:left="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Landmarks   </w:t>
            </w:r>
            <w:r>
              <w:rPr>
                <w:spacing w:val="4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which   </w:t>
            </w:r>
            <w:r>
              <w:rPr>
                <w:spacing w:val="5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are</w:t>
            </w:r>
          </w:p>
          <w:p w14:paraId="462E02AA" w14:textId="77777777" w:rsidR="00EB3AAC" w:rsidRDefault="00C229B0">
            <w:pPr>
              <w:spacing w:before="13" w:line="251" w:lineRule="auto"/>
              <w:ind w:left="84" w:right="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co-represented     </w:t>
            </w:r>
            <w:r>
              <w:rPr>
                <w:spacing w:val="3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(belong together)</w:t>
            </w:r>
            <w:r>
              <w:rPr>
                <w:spacing w:val="-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in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participants’ spatial</w:t>
            </w:r>
            <w:r>
              <w:rPr>
                <w:spacing w:val="2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memory</w:t>
            </w:r>
            <w:r>
              <w:rPr>
                <w:spacing w:val="2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should</w:t>
            </w:r>
            <w:r>
              <w:rPr>
                <w:spacing w:val="2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be closer </w:t>
            </w:r>
            <w:r>
              <w:rPr>
                <w:spacing w:val="56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in   these </w:t>
            </w:r>
            <w:r>
              <w:rPr>
                <w:spacing w:val="57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features than</w:t>
            </w:r>
            <w:r>
              <w:rPr>
                <w:spacing w:val="6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those</w:t>
            </w:r>
            <w:r>
              <w:rPr>
                <w:spacing w:val="5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not 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belonging together</w:t>
            </w:r>
          </w:p>
        </w:tc>
        <w:tc>
          <w:tcPr>
            <w:tcW w:w="2775" w:type="dxa"/>
            <w:vMerge w:val="restart"/>
            <w:tcBorders>
              <w:top w:val="single" w:sz="3" w:space="0" w:color="000000"/>
              <w:left w:val="nil"/>
              <w:right w:val="nil"/>
            </w:tcBorders>
          </w:tcPr>
          <w:p w14:paraId="6E290B6C" w14:textId="77777777" w:rsidR="00EB3AAC" w:rsidRDefault="00C229B0">
            <w:pPr>
              <w:spacing w:line="240" w:lineRule="exact"/>
              <w:ind w:left="84" w:right="48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Neural:</w:t>
            </w:r>
            <w:r>
              <w:rPr>
                <w:spacing w:val="4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none</w:t>
            </w:r>
            <w:r>
              <w:rPr>
                <w:spacing w:val="1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in</w:t>
            </w:r>
            <w:r>
              <w:rPr>
                <w:spacing w:val="16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this</w:t>
            </w:r>
            <w:r>
              <w:rPr>
                <w:spacing w:val="15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w</w:t>
            </w:r>
            <w:r>
              <w:rPr>
                <w:sz w:val="24"/>
                <w:szCs w:val="24"/>
              </w:rPr>
              <w:t>ork.</w:t>
            </w:r>
          </w:p>
          <w:p w14:paraId="37A81C01" w14:textId="77777777" w:rsidR="00EB3AAC" w:rsidRDefault="00C229B0">
            <w:pPr>
              <w:spacing w:before="13" w:line="251" w:lineRule="auto"/>
              <w:ind w:left="84" w:right="4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Beh</w:t>
            </w:r>
            <w:r>
              <w:rPr>
                <w:spacing w:val="-5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vioural:</w:t>
            </w:r>
            <w:r>
              <w:rPr>
                <w:spacing w:val="3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the probabil- ity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</w:t>
            </w:r>
            <w:r>
              <w:rPr>
                <w:spacing w:val="-2"/>
                <w:sz w:val="24"/>
                <w:szCs w:val="24"/>
              </w:rPr>
              <w:t>w</w:t>
            </w:r>
            <w:r>
              <w:rPr>
                <w:sz w:val="24"/>
                <w:szCs w:val="24"/>
              </w:rPr>
              <w:t>o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landmarks</w:t>
            </w:r>
            <w:r>
              <w:rPr>
                <w:spacing w:val="-1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being co-represented</w:t>
            </w:r>
            <w:r>
              <w:rPr>
                <w:spacing w:val="47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is  strongly correlated with</w:t>
            </w:r>
            <w:r>
              <w:rPr>
                <w:spacing w:val="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distances along</w:t>
            </w:r>
            <w:r>
              <w:rPr>
                <w:spacing w:val="1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these</w:t>
            </w:r>
            <w:r>
              <w:rPr>
                <w:spacing w:val="1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specific fea- tures.   These</w:t>
            </w:r>
            <w:r>
              <w:rPr>
                <w:spacing w:val="3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distances</w:t>
            </w:r>
            <w:r>
              <w:rPr>
                <w:spacing w:val="26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al- l</w:t>
            </w:r>
            <w:r>
              <w:rPr>
                <w:spacing w:val="-6"/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>w</w:t>
            </w:r>
            <w:r>
              <w:rPr>
                <w:spacing w:val="6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prediction of</w:t>
            </w:r>
            <w:r>
              <w:rPr>
                <w:spacing w:val="8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partici- pant</w:t>
            </w:r>
            <w:r>
              <w:rPr>
                <w:spacing w:val="8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representation struc- ture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(Chapter</w:t>
            </w:r>
            <w:r>
              <w:rPr>
                <w:spacing w:val="-8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4)</w:t>
            </w:r>
          </w:p>
        </w:tc>
      </w:tr>
      <w:tr w:rsidR="00EB3AAC" w14:paraId="23A02E18" w14:textId="77777777">
        <w:trPr>
          <w:trHeight w:hRule="exact" w:val="2022"/>
        </w:trPr>
        <w:tc>
          <w:tcPr>
            <w:tcW w:w="27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112D195" w14:textId="77777777" w:rsidR="00EB3AAC" w:rsidRDefault="00C229B0">
            <w:pPr>
              <w:spacing w:line="240" w:lineRule="exact"/>
              <w:ind w:left="80" w:right="4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>
              <w:rPr>
                <w:spacing w:val="5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This</w:t>
            </w:r>
            <w:r>
              <w:rPr>
                <w:spacing w:val="56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clustering</w:t>
            </w:r>
            <w:r>
              <w:rPr>
                <w:spacing w:val="5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mecha-</w:t>
            </w:r>
          </w:p>
          <w:p w14:paraId="19FEFBCD" w14:textId="77777777" w:rsidR="00EB3AAC" w:rsidRDefault="00C229B0">
            <w:pPr>
              <w:spacing w:before="13" w:line="251" w:lineRule="auto"/>
              <w:ind w:left="80" w:right="38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nism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operates on</w:t>
            </w:r>
            <w:r>
              <w:rPr>
                <w:spacing w:val="6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features including Euclidean distance,</w:t>
            </w:r>
            <w:r>
              <w:rPr>
                <w:spacing w:val="3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path distance, boundaries,</w:t>
            </w:r>
            <w:r>
              <w:rPr>
                <w:spacing w:val="4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visual and functional</w:t>
            </w:r>
            <w:r>
              <w:rPr>
                <w:spacing w:val="-1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similarity</w:t>
            </w:r>
          </w:p>
        </w:tc>
        <w:tc>
          <w:tcPr>
            <w:tcW w:w="2719" w:type="dxa"/>
            <w:vMerge/>
            <w:tcBorders>
              <w:left w:val="nil"/>
              <w:bottom w:val="single" w:sz="3" w:space="0" w:color="000000"/>
              <w:right w:val="nil"/>
            </w:tcBorders>
          </w:tcPr>
          <w:p w14:paraId="660EA390" w14:textId="77777777" w:rsidR="00EB3AAC" w:rsidRDefault="00EB3AAC"/>
        </w:tc>
        <w:tc>
          <w:tcPr>
            <w:tcW w:w="2775" w:type="dxa"/>
            <w:vMerge/>
            <w:tcBorders>
              <w:left w:val="nil"/>
              <w:bottom w:val="single" w:sz="3" w:space="0" w:color="000000"/>
              <w:right w:val="nil"/>
            </w:tcBorders>
          </w:tcPr>
          <w:p w14:paraId="5AA5BF13" w14:textId="77777777" w:rsidR="00EB3AAC" w:rsidRDefault="00EB3AAC"/>
        </w:tc>
      </w:tr>
    </w:tbl>
    <w:p w14:paraId="531521AA" w14:textId="77777777" w:rsidR="00EB3AAC" w:rsidRDefault="00EB3AAC">
      <w:pPr>
        <w:spacing w:before="5" w:line="160" w:lineRule="exact"/>
        <w:rPr>
          <w:sz w:val="16"/>
          <w:szCs w:val="16"/>
        </w:rPr>
      </w:pPr>
    </w:p>
    <w:p w14:paraId="6CB95384" w14:textId="77777777" w:rsidR="00EB3AAC" w:rsidRDefault="00C229B0">
      <w:pPr>
        <w:spacing w:before="12" w:line="251" w:lineRule="auto"/>
        <w:ind w:left="110" w:right="554"/>
        <w:jc w:val="both"/>
        <w:rPr>
          <w:sz w:val="24"/>
          <w:szCs w:val="24"/>
        </w:rPr>
      </w:pPr>
      <w:r>
        <w:rPr>
          <w:spacing w:val="-22"/>
          <w:sz w:val="24"/>
          <w:szCs w:val="24"/>
        </w:rPr>
        <w:t>T</w:t>
      </w:r>
      <w:r>
        <w:rPr>
          <w:sz w:val="24"/>
          <w:szCs w:val="24"/>
        </w:rPr>
        <w:t>able</w:t>
      </w:r>
      <w:r>
        <w:rPr>
          <w:spacing w:val="51"/>
          <w:sz w:val="24"/>
          <w:szCs w:val="24"/>
        </w:rPr>
        <w:t xml:space="preserve"> </w:t>
      </w:r>
      <w:r>
        <w:rPr>
          <w:sz w:val="24"/>
          <w:szCs w:val="24"/>
        </w:rPr>
        <w:t>1.2:</w:t>
      </w:r>
      <w:r>
        <w:rPr>
          <w:spacing w:val="55"/>
          <w:sz w:val="24"/>
          <w:szCs w:val="24"/>
        </w:rPr>
        <w:t xml:space="preserve"> </w:t>
      </w:r>
      <w:r>
        <w:rPr>
          <w:sz w:val="24"/>
          <w:szCs w:val="24"/>
        </w:rPr>
        <w:t>Hypotheses</w:t>
      </w:r>
      <w:r>
        <w:rPr>
          <w:spacing w:val="60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38"/>
          <w:sz w:val="24"/>
          <w:szCs w:val="24"/>
        </w:rPr>
        <w:t xml:space="preserve"> </w:t>
      </w:r>
      <w:r>
        <w:rPr>
          <w:sz w:val="24"/>
          <w:szCs w:val="24"/>
        </w:rPr>
        <w:t>models</w:t>
      </w:r>
      <w:r>
        <w:rPr>
          <w:spacing w:val="36"/>
          <w:sz w:val="24"/>
          <w:szCs w:val="24"/>
        </w:rPr>
        <w:t xml:space="preserve"> </w:t>
      </w:r>
      <w:r>
        <w:rPr>
          <w:w w:val="108"/>
          <w:sz w:val="24"/>
          <w:szCs w:val="24"/>
        </w:rPr>
        <w:t>p</w:t>
      </w:r>
      <w:r>
        <w:rPr>
          <w:spacing w:val="-4"/>
          <w:w w:val="108"/>
          <w:sz w:val="24"/>
          <w:szCs w:val="24"/>
        </w:rPr>
        <w:t>r</w:t>
      </w:r>
      <w:r>
        <w:rPr>
          <w:w w:val="108"/>
          <w:sz w:val="24"/>
          <w:szCs w:val="24"/>
        </w:rPr>
        <w:t>esented</w:t>
      </w:r>
      <w:r>
        <w:rPr>
          <w:spacing w:val="11"/>
          <w:w w:val="108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this</w:t>
      </w:r>
      <w:r>
        <w:rPr>
          <w:spacing w:val="39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w</w:t>
      </w:r>
      <w:r>
        <w:rPr>
          <w:sz w:val="24"/>
          <w:szCs w:val="24"/>
        </w:rPr>
        <w:t>ork,</w:t>
      </w:r>
      <w:r>
        <w:rPr>
          <w:spacing w:val="54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53"/>
          <w:sz w:val="24"/>
          <w:szCs w:val="24"/>
        </w:rPr>
        <w:t xml:space="preserve"> </w:t>
      </w:r>
      <w:r>
        <w:rPr>
          <w:sz w:val="24"/>
          <w:szCs w:val="24"/>
        </w:rPr>
        <w:t xml:space="preserve">empirical </w:t>
      </w:r>
      <w:r>
        <w:rPr>
          <w:spacing w:val="18"/>
          <w:sz w:val="24"/>
          <w:szCs w:val="24"/>
        </w:rPr>
        <w:t xml:space="preserve"> </w:t>
      </w:r>
      <w:r>
        <w:rPr>
          <w:w w:val="106"/>
          <w:sz w:val="24"/>
          <w:szCs w:val="24"/>
        </w:rPr>
        <w:t xml:space="preserve">sup- </w:t>
      </w:r>
      <w:r>
        <w:rPr>
          <w:sz w:val="24"/>
          <w:szCs w:val="24"/>
        </w:rPr>
        <w:t xml:space="preserve">port.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Place</w:t>
      </w:r>
      <w:r>
        <w:rPr>
          <w:spacing w:val="-14"/>
          <w:sz w:val="24"/>
          <w:szCs w:val="24"/>
        </w:rPr>
        <w:t xml:space="preserve"> </w:t>
      </w:r>
      <w:r>
        <w:rPr>
          <w:sz w:val="24"/>
          <w:szCs w:val="24"/>
        </w:rPr>
        <w:t>cell</w:t>
      </w:r>
      <w:r>
        <w:rPr>
          <w:spacing w:val="-11"/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electrop</w:t>
      </w:r>
      <w:r>
        <w:rPr>
          <w:spacing w:val="-1"/>
          <w:w w:val="99"/>
          <w:sz w:val="24"/>
          <w:szCs w:val="24"/>
        </w:rPr>
        <w:t>h</w:t>
      </w:r>
      <w:r>
        <w:rPr>
          <w:w w:val="99"/>
          <w:sz w:val="24"/>
          <w:szCs w:val="24"/>
        </w:rPr>
        <w:t>ysiological</w:t>
      </w:r>
      <w:r>
        <w:rPr>
          <w:spacing w:val="-7"/>
          <w:w w:val="99"/>
          <w:sz w:val="24"/>
          <w:szCs w:val="24"/>
        </w:rPr>
        <w:t xml:space="preserve"> </w:t>
      </w:r>
      <w:r>
        <w:rPr>
          <w:sz w:val="24"/>
          <w:szCs w:val="24"/>
        </w:rPr>
        <w:t>recording</w:t>
      </w:r>
      <w:r>
        <w:rPr>
          <w:spacing w:val="-17"/>
          <w:sz w:val="24"/>
          <w:szCs w:val="24"/>
        </w:rPr>
        <w:t xml:space="preserve"> </w:t>
      </w:r>
      <w:r>
        <w:rPr>
          <w:sz w:val="24"/>
          <w:szCs w:val="24"/>
        </w:rPr>
        <w:t>data</w:t>
      </w:r>
      <w:r>
        <w:rPr>
          <w:spacing w:val="-1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w</w:t>
      </w:r>
      <w:r>
        <w:rPr>
          <w:sz w:val="24"/>
          <w:szCs w:val="24"/>
        </w:rPr>
        <w:t>as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acquired</w:t>
      </w:r>
      <w:r>
        <w:rPr>
          <w:spacing w:val="-16"/>
          <w:sz w:val="24"/>
          <w:szCs w:val="24"/>
        </w:rPr>
        <w:t xml:space="preserve"> </w:t>
      </w:r>
      <w:r>
        <w:rPr>
          <w:sz w:val="24"/>
          <w:szCs w:val="24"/>
        </w:rPr>
        <w:t>outside</w:t>
      </w:r>
      <w:r>
        <w:rPr>
          <w:spacing w:val="-15"/>
          <w:sz w:val="24"/>
          <w:szCs w:val="24"/>
        </w:rPr>
        <w:t xml:space="preserve"> </w:t>
      </w:r>
      <w:r>
        <w:rPr>
          <w:sz w:val="24"/>
          <w:szCs w:val="24"/>
        </w:rPr>
        <w:t>this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PhD.</w:t>
      </w:r>
      <w:r>
        <w:rPr>
          <w:spacing w:val="-14"/>
          <w:sz w:val="24"/>
          <w:szCs w:val="24"/>
        </w:rPr>
        <w:t xml:space="preserve"> </w:t>
      </w:r>
      <w:r>
        <w:rPr>
          <w:sz w:val="24"/>
          <w:szCs w:val="24"/>
        </w:rPr>
        <w:t>All other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data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has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been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collected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by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autho</w:t>
      </w:r>
      <w:r>
        <w:rPr>
          <w:spacing w:val="-10"/>
          <w:sz w:val="24"/>
          <w:szCs w:val="24"/>
        </w:rPr>
        <w:t>r</w:t>
      </w:r>
      <w:r>
        <w:rPr>
          <w:sz w:val="24"/>
          <w:szCs w:val="24"/>
        </w:rPr>
        <w:t>,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unless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otherwise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specified.</w:t>
      </w:r>
    </w:p>
    <w:p w14:paraId="1CC5EA36" w14:textId="77777777" w:rsidR="00EB3AAC" w:rsidRDefault="00EB3AAC">
      <w:pPr>
        <w:spacing w:before="1" w:line="100" w:lineRule="exact"/>
        <w:rPr>
          <w:sz w:val="10"/>
          <w:szCs w:val="10"/>
        </w:rPr>
      </w:pPr>
    </w:p>
    <w:p w14:paraId="6FB6EBD0" w14:textId="77777777" w:rsidR="00EB3AAC" w:rsidRDefault="00EB3AAC">
      <w:pPr>
        <w:spacing w:line="200" w:lineRule="exact"/>
      </w:pPr>
    </w:p>
    <w:p w14:paraId="57816E5E" w14:textId="77777777" w:rsidR="00EB3AAC" w:rsidRDefault="00EB3AAC">
      <w:pPr>
        <w:spacing w:line="200" w:lineRule="exact"/>
      </w:pPr>
    </w:p>
    <w:p w14:paraId="1B73E3E4" w14:textId="77777777" w:rsidR="00EB3AAC" w:rsidRDefault="00C229B0">
      <w:pPr>
        <w:ind w:left="140" w:right="4063"/>
        <w:jc w:val="both"/>
        <w:rPr>
          <w:sz w:val="34"/>
          <w:szCs w:val="34"/>
        </w:rPr>
      </w:pPr>
      <w:r>
        <w:rPr>
          <w:sz w:val="34"/>
          <w:szCs w:val="34"/>
        </w:rPr>
        <w:t xml:space="preserve">1.4   </w:t>
      </w:r>
      <w:r>
        <w:rPr>
          <w:spacing w:val="8"/>
          <w:sz w:val="34"/>
          <w:szCs w:val="34"/>
        </w:rPr>
        <w:t xml:space="preserve"> </w:t>
      </w:r>
      <w:r>
        <w:rPr>
          <w:sz w:val="34"/>
          <w:szCs w:val="34"/>
        </w:rPr>
        <w:t>Outline</w:t>
      </w:r>
      <w:r>
        <w:rPr>
          <w:spacing w:val="82"/>
          <w:sz w:val="34"/>
          <w:szCs w:val="34"/>
        </w:rPr>
        <w:t xml:space="preserve"> </w:t>
      </w:r>
      <w:r>
        <w:rPr>
          <w:sz w:val="34"/>
          <w:szCs w:val="34"/>
        </w:rPr>
        <w:t>and</w:t>
      </w:r>
      <w:r>
        <w:rPr>
          <w:spacing w:val="65"/>
          <w:sz w:val="34"/>
          <w:szCs w:val="34"/>
        </w:rPr>
        <w:t xml:space="preserve"> </w:t>
      </w:r>
      <w:r>
        <w:rPr>
          <w:w w:val="112"/>
          <w:sz w:val="34"/>
          <w:szCs w:val="34"/>
        </w:rPr>
        <w:t>Contri</w:t>
      </w:r>
      <w:r>
        <w:rPr>
          <w:spacing w:val="-7"/>
          <w:w w:val="112"/>
          <w:sz w:val="34"/>
          <w:szCs w:val="34"/>
        </w:rPr>
        <w:t>b</w:t>
      </w:r>
      <w:r>
        <w:rPr>
          <w:w w:val="108"/>
          <w:sz w:val="34"/>
          <w:szCs w:val="34"/>
        </w:rPr>
        <w:t>utions</w:t>
      </w:r>
    </w:p>
    <w:p w14:paraId="47FA7034" w14:textId="77777777" w:rsidR="00EB3AAC" w:rsidRDefault="00EB3AAC">
      <w:pPr>
        <w:spacing w:before="9" w:line="240" w:lineRule="exact"/>
        <w:rPr>
          <w:sz w:val="24"/>
          <w:szCs w:val="24"/>
        </w:rPr>
      </w:pPr>
    </w:p>
    <w:p w14:paraId="6DAF5494" w14:textId="77777777" w:rsidR="00EB3AAC" w:rsidRDefault="00C229B0">
      <w:pPr>
        <w:spacing w:line="251" w:lineRule="auto"/>
        <w:ind w:left="140" w:right="524"/>
        <w:jc w:val="both"/>
        <w:rPr>
          <w:sz w:val="24"/>
          <w:szCs w:val="24"/>
        </w:rPr>
      </w:pPr>
      <w:r>
        <w:rPr>
          <w:sz w:val="24"/>
          <w:szCs w:val="24"/>
        </w:rPr>
        <w:t>This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thesis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presented</w:t>
      </w:r>
      <w:r>
        <w:rPr>
          <w:spacing w:val="-14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Alternat</w:t>
      </w:r>
      <w:r>
        <w:rPr>
          <w:spacing w:val="-6"/>
          <w:sz w:val="24"/>
          <w:szCs w:val="24"/>
        </w:rPr>
        <w:t>i</w:t>
      </w:r>
      <w:r>
        <w:rPr>
          <w:spacing w:val="-4"/>
          <w:sz w:val="24"/>
          <w:szCs w:val="24"/>
        </w:rPr>
        <w:t>v</w:t>
      </w:r>
      <w:r>
        <w:rPr>
          <w:sz w:val="24"/>
          <w:szCs w:val="24"/>
        </w:rPr>
        <w:t>e</w:t>
      </w:r>
      <w:r>
        <w:rPr>
          <w:spacing w:val="-16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F</w:t>
      </w:r>
      <w:r>
        <w:rPr>
          <w:sz w:val="24"/>
          <w:szCs w:val="24"/>
        </w:rPr>
        <w:t>ormat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all</w:t>
      </w:r>
      <w:r>
        <w:rPr>
          <w:spacing w:val="-6"/>
          <w:sz w:val="24"/>
          <w:szCs w:val="24"/>
        </w:rPr>
        <w:t>o</w:t>
      </w:r>
      <w:r>
        <w:rPr>
          <w:sz w:val="24"/>
          <w:szCs w:val="24"/>
        </w:rPr>
        <w:t>wed</w:t>
      </w:r>
      <w:r>
        <w:rPr>
          <w:spacing w:val="-13"/>
          <w:sz w:val="24"/>
          <w:szCs w:val="24"/>
        </w:rPr>
        <w:t xml:space="preserve"> </w:t>
      </w:r>
      <w:r>
        <w:rPr>
          <w:sz w:val="24"/>
          <w:szCs w:val="24"/>
        </w:rPr>
        <w:t>by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Un</w:t>
      </w:r>
      <w:r>
        <w:rPr>
          <w:spacing w:val="-6"/>
          <w:sz w:val="24"/>
          <w:szCs w:val="24"/>
        </w:rPr>
        <w:t>i</w:t>
      </w:r>
      <w:r>
        <w:rPr>
          <w:spacing w:val="-4"/>
          <w:sz w:val="24"/>
          <w:szCs w:val="24"/>
        </w:rPr>
        <w:t>v</w:t>
      </w:r>
      <w:r>
        <w:rPr>
          <w:sz w:val="24"/>
          <w:szCs w:val="24"/>
        </w:rPr>
        <w:t>ersity</w:t>
      </w:r>
      <w:r>
        <w:rPr>
          <w:spacing w:val="-15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Manch- ester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presentation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theses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poli</w:t>
      </w:r>
      <w:r>
        <w:rPr>
          <w:spacing w:val="-4"/>
          <w:sz w:val="24"/>
          <w:szCs w:val="24"/>
        </w:rPr>
        <w:t>c</w:t>
      </w:r>
      <w:r>
        <w:rPr>
          <w:sz w:val="24"/>
          <w:szCs w:val="24"/>
        </w:rPr>
        <w:t>y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,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which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all</w:t>
      </w:r>
      <w:r>
        <w:rPr>
          <w:spacing w:val="-6"/>
          <w:sz w:val="24"/>
          <w:szCs w:val="24"/>
        </w:rPr>
        <w:t>o</w:t>
      </w:r>
      <w:r>
        <w:rPr>
          <w:sz w:val="24"/>
          <w:szCs w:val="24"/>
        </w:rPr>
        <w:t>ws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incorporating sections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format suitable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publication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pee</w:t>
      </w:r>
      <w:r>
        <w:rPr>
          <w:spacing w:val="-5"/>
          <w:sz w:val="24"/>
          <w:szCs w:val="24"/>
        </w:rPr>
        <w:t>r</w:t>
      </w:r>
      <w:r>
        <w:rPr>
          <w:sz w:val="24"/>
          <w:szCs w:val="24"/>
        </w:rPr>
        <w:t>-r</w:t>
      </w:r>
      <w:r>
        <w:rPr>
          <w:spacing w:val="-6"/>
          <w:sz w:val="24"/>
          <w:szCs w:val="24"/>
        </w:rPr>
        <w:t>e</w:t>
      </w:r>
      <w:r>
        <w:rPr>
          <w:sz w:val="24"/>
          <w:szCs w:val="24"/>
        </w:rPr>
        <w:t>vi</w:t>
      </w:r>
      <w:r>
        <w:rPr>
          <w:spacing w:val="-6"/>
          <w:sz w:val="24"/>
          <w:szCs w:val="24"/>
        </w:rPr>
        <w:t>e</w:t>
      </w:r>
      <w:r>
        <w:rPr>
          <w:sz w:val="24"/>
          <w:szCs w:val="24"/>
        </w:rPr>
        <w:t>wed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journals.</w:t>
      </w:r>
      <w:r>
        <w:rPr>
          <w:spacing w:val="32"/>
          <w:sz w:val="24"/>
          <w:szCs w:val="24"/>
        </w:rPr>
        <w:t xml:space="preserve"> </w:t>
      </w:r>
      <w:r>
        <w:rPr>
          <w:spacing w:val="-19"/>
          <w:sz w:val="24"/>
          <w:szCs w:val="24"/>
        </w:rPr>
        <w:t>W</w:t>
      </w:r>
      <w:r>
        <w:rPr>
          <w:sz w:val="24"/>
          <w:szCs w:val="24"/>
        </w:rPr>
        <w:t>e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chose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alternat</w:t>
      </w:r>
      <w:r>
        <w:rPr>
          <w:spacing w:val="-6"/>
          <w:sz w:val="24"/>
          <w:szCs w:val="24"/>
        </w:rPr>
        <w:t>i</w:t>
      </w:r>
      <w:r>
        <w:rPr>
          <w:spacing w:val="-4"/>
          <w:sz w:val="24"/>
          <w:szCs w:val="24"/>
        </w:rPr>
        <w:t>v</w:t>
      </w:r>
      <w:r>
        <w:rPr>
          <w:sz w:val="24"/>
          <w:szCs w:val="24"/>
        </w:rPr>
        <w:t>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format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to more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easily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accommodate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already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published </w:t>
      </w:r>
      <w:r>
        <w:rPr>
          <w:spacing w:val="-2"/>
          <w:sz w:val="24"/>
          <w:szCs w:val="24"/>
        </w:rPr>
        <w:t>w</w:t>
      </w:r>
      <w:r>
        <w:rPr>
          <w:sz w:val="24"/>
          <w:szCs w:val="24"/>
        </w:rPr>
        <w:t>ork,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reduce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risks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self-plagiarism, and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because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la</w:t>
      </w:r>
      <w:r>
        <w:rPr>
          <w:spacing w:val="-4"/>
          <w:sz w:val="24"/>
          <w:szCs w:val="24"/>
        </w:rPr>
        <w:t>r</w:t>
      </w:r>
      <w:r>
        <w:rPr>
          <w:sz w:val="24"/>
          <w:szCs w:val="24"/>
        </w:rPr>
        <w:t>gely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self-contained nature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our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ind</w:t>
      </w:r>
      <w:r>
        <w:rPr>
          <w:spacing w:val="-6"/>
          <w:sz w:val="24"/>
          <w:szCs w:val="24"/>
        </w:rPr>
        <w:t>i</w:t>
      </w:r>
      <w:r>
        <w:rPr>
          <w:sz w:val="24"/>
          <w:szCs w:val="24"/>
        </w:rPr>
        <w:t>vidual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results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chapters. Thus,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what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foll</w:t>
      </w:r>
      <w:r>
        <w:rPr>
          <w:spacing w:val="-6"/>
          <w:sz w:val="24"/>
          <w:szCs w:val="24"/>
        </w:rPr>
        <w:t>o</w:t>
      </w:r>
      <w:r>
        <w:rPr>
          <w:sz w:val="24"/>
          <w:szCs w:val="24"/>
        </w:rPr>
        <w:t>ws,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literature r</w:t>
      </w:r>
      <w:r>
        <w:rPr>
          <w:spacing w:val="-6"/>
          <w:sz w:val="24"/>
          <w:szCs w:val="24"/>
        </w:rPr>
        <w:t>e</w:t>
      </w:r>
      <w:r>
        <w:rPr>
          <w:sz w:val="24"/>
          <w:szCs w:val="24"/>
        </w:rPr>
        <w:t>vi</w:t>
      </w:r>
      <w:r>
        <w:rPr>
          <w:spacing w:val="-6"/>
          <w:sz w:val="24"/>
          <w:szCs w:val="24"/>
        </w:rPr>
        <w:t>e</w:t>
      </w:r>
      <w:r>
        <w:rPr>
          <w:sz w:val="24"/>
          <w:szCs w:val="24"/>
        </w:rPr>
        <w:t>w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(Chapter 2)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three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chapters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(3-5) reporting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results,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are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copies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papers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either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accepted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by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or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submitted to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pee</w:t>
      </w:r>
      <w:r>
        <w:rPr>
          <w:spacing w:val="-5"/>
          <w:sz w:val="24"/>
          <w:szCs w:val="24"/>
        </w:rPr>
        <w:t>r</w:t>
      </w:r>
      <w:r>
        <w:rPr>
          <w:sz w:val="24"/>
          <w:szCs w:val="24"/>
        </w:rPr>
        <w:t>- r</w:t>
      </w:r>
      <w:r>
        <w:rPr>
          <w:spacing w:val="-6"/>
          <w:sz w:val="24"/>
          <w:szCs w:val="24"/>
        </w:rPr>
        <w:t>e</w:t>
      </w:r>
      <w:r>
        <w:rPr>
          <w:sz w:val="24"/>
          <w:szCs w:val="24"/>
        </w:rPr>
        <w:t>vi</w:t>
      </w:r>
      <w:r>
        <w:rPr>
          <w:spacing w:val="-6"/>
          <w:sz w:val="24"/>
          <w:szCs w:val="24"/>
        </w:rPr>
        <w:t>e</w:t>
      </w:r>
      <w:r>
        <w:rPr>
          <w:sz w:val="24"/>
          <w:szCs w:val="24"/>
        </w:rPr>
        <w:t>wed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journals.</w:t>
      </w:r>
      <w:r>
        <w:rPr>
          <w:spacing w:val="45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foll</w:t>
      </w:r>
      <w:r>
        <w:rPr>
          <w:spacing w:val="-6"/>
          <w:sz w:val="24"/>
          <w:szCs w:val="24"/>
        </w:rPr>
        <w:t>o</w:t>
      </w:r>
      <w:r>
        <w:rPr>
          <w:sz w:val="24"/>
          <w:szCs w:val="24"/>
        </w:rPr>
        <w:t>wing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list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summarizes these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papers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contri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utions therein:</w:t>
      </w:r>
    </w:p>
    <w:p w14:paraId="7A4C9BDC" w14:textId="77777777" w:rsidR="00EB3AAC" w:rsidRDefault="00EB3AAC">
      <w:pPr>
        <w:spacing w:before="15" w:line="280" w:lineRule="exact"/>
        <w:rPr>
          <w:sz w:val="28"/>
          <w:szCs w:val="28"/>
        </w:rPr>
      </w:pPr>
    </w:p>
    <w:p w14:paraId="68044EEA" w14:textId="77777777" w:rsidR="00EB3AAC" w:rsidRDefault="00C229B0">
      <w:pPr>
        <w:ind w:left="489"/>
        <w:rPr>
          <w:sz w:val="24"/>
          <w:szCs w:val="24"/>
        </w:rPr>
      </w:pPr>
      <w:r>
        <w:pict w14:anchorId="2DEDB012">
          <v:group id="_x0000_s2052" style="position:absolute;left:0;text-align:left;margin-left:1in;margin-top:22.75pt;width:164.4pt;height:0;z-index:-251657216;mso-position-horizontal-relative:page" coordorigin="1440,456" coordsize="3288,0">
            <v:polyline id="_x0000_s2053" style="position:absolute" points="2880,912,6168,912" coordorigin="1440,456" coordsize="3288,0" filled="f" strokeweight="5054emu">
              <v:path arrowok="t"/>
            </v:polyline>
            <w10:wrap anchorx="page"/>
          </v:group>
        </w:pict>
      </w:r>
      <w:r>
        <w:rPr>
          <w:w w:val="142"/>
          <w:sz w:val="24"/>
          <w:szCs w:val="24"/>
        </w:rPr>
        <w:t>•</w:t>
      </w:r>
      <w:r>
        <w:rPr>
          <w:spacing w:val="32"/>
          <w:w w:val="142"/>
          <w:sz w:val="24"/>
          <w:szCs w:val="24"/>
        </w:rPr>
        <w:t xml:space="preserve"> </w:t>
      </w:r>
      <w:r>
        <w:rPr>
          <w:sz w:val="24"/>
          <w:szCs w:val="24"/>
        </w:rPr>
        <w:t>Chapter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2:</w:t>
      </w:r>
      <w:r>
        <w:rPr>
          <w:spacing w:val="42"/>
          <w:sz w:val="24"/>
          <w:szCs w:val="24"/>
        </w:rPr>
        <w:t xml:space="preserve"> </w:t>
      </w:r>
      <w:r>
        <w:rPr>
          <w:sz w:val="24"/>
          <w:szCs w:val="24"/>
        </w:rPr>
        <w:t>Madl</w:t>
      </w:r>
      <w:r>
        <w:rPr>
          <w:spacing w:val="10"/>
          <w:sz w:val="24"/>
          <w:szCs w:val="24"/>
        </w:rPr>
        <w:t xml:space="preserve"> </w:t>
      </w:r>
      <w:r>
        <w:rPr>
          <w:spacing w:val="-18"/>
          <w:sz w:val="24"/>
          <w:szCs w:val="24"/>
        </w:rPr>
        <w:t>T</w:t>
      </w:r>
      <w:r>
        <w:rPr>
          <w:sz w:val="24"/>
          <w:szCs w:val="24"/>
        </w:rPr>
        <w:t>.,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Chen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K.,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Montaldi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D.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&amp;</w:t>
      </w:r>
      <w:r>
        <w:rPr>
          <w:spacing w:val="13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T</w:t>
      </w:r>
      <w:r>
        <w:rPr>
          <w:sz w:val="24"/>
          <w:szCs w:val="24"/>
        </w:rPr>
        <w:t>rappl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R.,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2015.</w:t>
      </w:r>
      <w:r>
        <w:rPr>
          <w:spacing w:val="54"/>
          <w:sz w:val="24"/>
          <w:szCs w:val="24"/>
        </w:rPr>
        <w:t xml:space="preserve"> </w:t>
      </w:r>
      <w:r>
        <w:rPr>
          <w:sz w:val="24"/>
          <w:szCs w:val="24"/>
        </w:rPr>
        <w:t>Computational</w:t>
      </w:r>
    </w:p>
    <w:p w14:paraId="08545AED" w14:textId="77777777" w:rsidR="00EB3AAC" w:rsidRDefault="00EB3AAC">
      <w:pPr>
        <w:spacing w:before="16" w:line="200" w:lineRule="exact"/>
      </w:pPr>
    </w:p>
    <w:p w14:paraId="2730E980" w14:textId="77777777" w:rsidR="00EB3AAC" w:rsidRDefault="00C229B0">
      <w:pPr>
        <w:ind w:left="499"/>
      </w:pPr>
      <w:hyperlink r:id="rId20">
        <w:r>
          <w:t>http://documents.mancheste</w:t>
        </w:r>
        <w:r>
          <w:rPr>
            <w:spacing w:val="-11"/>
          </w:rPr>
          <w:t>r</w:t>
        </w:r>
        <w:r>
          <w:t>.ac.uk/DocuInfo.aspx?DocID=7420</w:t>
        </w:r>
      </w:hyperlink>
    </w:p>
    <w:p w14:paraId="1A7A9E35" w14:textId="77777777" w:rsidR="00EB3AAC" w:rsidRDefault="00C229B0">
      <w:pPr>
        <w:spacing w:before="9" w:line="249" w:lineRule="auto"/>
        <w:ind w:left="140" w:right="530" w:firstLine="359"/>
        <w:jc w:val="both"/>
        <w:sectPr w:rsidR="00EB3AAC">
          <w:footerReference w:type="default" r:id="rId21"/>
          <w:pgSz w:w="11920" w:h="16840"/>
          <w:pgMar w:top="1380" w:right="1680" w:bottom="280" w:left="1300" w:header="0" w:footer="0" w:gutter="0"/>
          <w:cols w:space="720"/>
        </w:sectPr>
      </w:pPr>
      <w:r>
        <w:t>In</w:t>
      </w:r>
      <w:r>
        <w:rPr>
          <w:spacing w:val="7"/>
        </w:rPr>
        <w:t xml:space="preserve"> </w:t>
      </w:r>
      <w:r>
        <w:t>all</w:t>
      </w:r>
      <w:r>
        <w:rPr>
          <w:spacing w:val="6"/>
        </w:rPr>
        <w:t xml:space="preserve"> </w:t>
      </w:r>
      <w:r>
        <w:t>publications, Madl</w:t>
      </w:r>
      <w:r>
        <w:rPr>
          <w:spacing w:val="4"/>
        </w:rPr>
        <w:t xml:space="preserve"> </w:t>
      </w:r>
      <w:r>
        <w:t>wrote</w:t>
      </w:r>
      <w:r>
        <w:rPr>
          <w:spacing w:val="4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draft</w:t>
      </w:r>
      <w:r>
        <w:rPr>
          <w:spacing w:val="4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pape</w:t>
      </w:r>
      <w:r>
        <w:rPr>
          <w:spacing w:val="-8"/>
        </w:rPr>
        <w:t>r</w:t>
      </w:r>
      <w:r>
        <w:t>,</w:t>
      </w:r>
      <w:r>
        <w:rPr>
          <w:spacing w:val="5"/>
        </w:rPr>
        <w:t xml:space="preserve"> </w:t>
      </w:r>
      <w:r>
        <w:t>d</w:t>
      </w:r>
      <w:r>
        <w:rPr>
          <w:spacing w:val="-5"/>
        </w:rPr>
        <w:t>e</w:t>
      </w:r>
      <w:r>
        <w:rPr>
          <w:spacing w:val="-3"/>
        </w:rPr>
        <w:t>v</w:t>
      </w:r>
      <w:r>
        <w:t>eloped the</w:t>
      </w:r>
      <w:r>
        <w:rPr>
          <w:spacing w:val="6"/>
        </w:rPr>
        <w:t xml:space="preserve"> </w:t>
      </w:r>
      <w:r>
        <w:t>soft</w:t>
      </w:r>
      <w:r>
        <w:rPr>
          <w:spacing w:val="-2"/>
        </w:rPr>
        <w:t>w</w:t>
      </w:r>
      <w:r>
        <w:t>are</w:t>
      </w:r>
      <w:r>
        <w:rPr>
          <w:spacing w:val="1"/>
        </w:rPr>
        <w:t xml:space="preserve"> </w:t>
      </w:r>
      <w:r>
        <w:t>and/or</w:t>
      </w:r>
      <w:r>
        <w:rPr>
          <w:spacing w:val="3"/>
        </w:rPr>
        <w:t xml:space="preserve"> </w:t>
      </w:r>
      <w:r>
        <w:t>designed</w:t>
      </w:r>
      <w:r>
        <w:rPr>
          <w:spacing w:val="1"/>
        </w:rPr>
        <w:t xml:space="preserve"> </w:t>
      </w:r>
      <w:r>
        <w:t xml:space="preserve">the </w:t>
      </w:r>
      <w:r>
        <w:rPr>
          <w:spacing w:val="-3"/>
          <w:w w:val="99"/>
        </w:rPr>
        <w:t>e</w:t>
      </w:r>
      <w:r>
        <w:rPr>
          <w:w w:val="99"/>
        </w:rPr>
        <w:t>xperiments,</w:t>
      </w:r>
      <w:r>
        <w:rPr>
          <w:spacing w:val="-10"/>
          <w:w w:val="99"/>
        </w:rPr>
        <w:t xml:space="preserve"> </w:t>
      </w:r>
      <w:r>
        <w:t>recruited</w:t>
      </w:r>
      <w:r>
        <w:rPr>
          <w:spacing w:val="-19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tested</w:t>
      </w:r>
      <w:r>
        <w:rPr>
          <w:spacing w:val="-17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participants,</w:t>
      </w:r>
      <w:r>
        <w:rPr>
          <w:spacing w:val="-19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analysed</w:t>
      </w:r>
      <w:r>
        <w:rPr>
          <w:spacing w:val="-19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data.</w:t>
      </w:r>
      <w:r>
        <w:rPr>
          <w:spacing w:val="4"/>
        </w:rPr>
        <w:t xml:space="preserve"> </w:t>
      </w:r>
      <w:r>
        <w:rPr>
          <w:w w:val="99"/>
        </w:rPr>
        <w:t>Corrections</w:t>
      </w:r>
      <w:r>
        <w:rPr>
          <w:spacing w:val="-11"/>
          <w:w w:val="99"/>
        </w:rPr>
        <w:t xml:space="preserve"> </w:t>
      </w:r>
      <w:r>
        <w:t>suggested</w:t>
      </w:r>
      <w:r>
        <w:rPr>
          <w:spacing w:val="-20"/>
        </w:rPr>
        <w:t xml:space="preserve"> </w:t>
      </w:r>
      <w:r>
        <w:t>by</w:t>
      </w:r>
      <w:r>
        <w:rPr>
          <w:spacing w:val="-14"/>
        </w:rPr>
        <w:t xml:space="preserve"> </w:t>
      </w:r>
      <w:r>
        <w:t>Chen, Montaldi,</w:t>
      </w:r>
      <w:r>
        <w:rPr>
          <w:spacing w:val="-3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Franklin</w:t>
      </w:r>
      <w:r>
        <w:rPr>
          <w:spacing w:val="-3"/>
        </w:rPr>
        <w:t xml:space="preserve"> </w:t>
      </w:r>
      <w:r>
        <w:t>were incorporated</w:t>
      </w:r>
      <w:r>
        <w:rPr>
          <w:spacing w:val="-6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final</w:t>
      </w:r>
      <w:r>
        <w:rPr>
          <w:spacing w:val="-11"/>
        </w:rPr>
        <w:t xml:space="preserve"> </w:t>
      </w:r>
      <w:r>
        <w:t>drafts</w:t>
      </w:r>
      <w:r>
        <w:rPr>
          <w:spacing w:val="-1"/>
        </w:rPr>
        <w:t xml:space="preserve"> </w:t>
      </w:r>
      <w:r>
        <w:t>by</w:t>
      </w:r>
      <w:r>
        <w:rPr>
          <w:spacing w:val="2"/>
        </w:rPr>
        <w:t xml:space="preserve"> </w:t>
      </w:r>
      <w:r>
        <w:t>Madl after discussions</w:t>
      </w:r>
      <w:r>
        <w:rPr>
          <w:spacing w:val="-5"/>
        </w:rPr>
        <w:t xml:space="preserve"> </w:t>
      </w:r>
      <w:r>
        <w:t>with these co- authors.  All</w:t>
      </w:r>
      <w:r>
        <w:rPr>
          <w:spacing w:val="10"/>
        </w:rPr>
        <w:t xml:space="preserve"> </w:t>
      </w:r>
      <w:r>
        <w:t>publications</w:t>
      </w:r>
      <w:r>
        <w:rPr>
          <w:spacing w:val="3"/>
        </w:rPr>
        <w:t xml:space="preserve"> </w:t>
      </w:r>
      <w:r>
        <w:t>were</w:t>
      </w:r>
      <w:r>
        <w:rPr>
          <w:spacing w:val="8"/>
        </w:rPr>
        <w:t xml:space="preserve"> </w:t>
      </w:r>
      <w:r>
        <w:t>supervised</w:t>
      </w:r>
      <w:r>
        <w:rPr>
          <w:spacing w:val="4"/>
        </w:rPr>
        <w:t xml:space="preserve"> </w:t>
      </w:r>
      <w:r>
        <w:t>by</w:t>
      </w:r>
      <w:r>
        <w:rPr>
          <w:spacing w:val="10"/>
        </w:rPr>
        <w:t xml:space="preserve"> </w:t>
      </w:r>
      <w:r>
        <w:t>Chen</w:t>
      </w:r>
      <w:r>
        <w:rPr>
          <w:spacing w:val="8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Montaldi,</w:t>
      </w:r>
      <w:r>
        <w:rPr>
          <w:spacing w:val="9"/>
        </w:rPr>
        <w:t xml:space="preserve"> </w:t>
      </w:r>
      <w:r>
        <w:t>with</w:t>
      </w:r>
      <w:r>
        <w:rPr>
          <w:spacing w:val="9"/>
        </w:rPr>
        <w:t xml:space="preserve"> </w:t>
      </w:r>
      <w:r>
        <w:t>Chen</w:t>
      </w:r>
      <w:r>
        <w:rPr>
          <w:spacing w:val="8"/>
        </w:rPr>
        <w:t xml:space="preserve"> </w:t>
      </w:r>
      <w:r>
        <w:t>mainly</w:t>
      </w:r>
      <w:r>
        <w:rPr>
          <w:spacing w:val="7"/>
        </w:rPr>
        <w:t xml:space="preserve"> </w:t>
      </w:r>
      <w:r>
        <w:t>commenting</w:t>
      </w:r>
      <w:r>
        <w:rPr>
          <w:spacing w:val="2"/>
        </w:rPr>
        <w:t xml:space="preserve"> </w:t>
      </w:r>
      <w:r>
        <w:t>on mathematical</w:t>
      </w:r>
      <w:r>
        <w:rPr>
          <w:spacing w:val="-1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computational</w:t>
      </w:r>
      <w:r>
        <w:rPr>
          <w:spacing w:val="-11"/>
        </w:rPr>
        <w:t xml:space="preserve"> </w:t>
      </w:r>
      <w:r>
        <w:t>issues,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Montaldi</w:t>
      </w:r>
      <w:r>
        <w:rPr>
          <w:spacing w:val="-7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psychological</w:t>
      </w:r>
      <w:r>
        <w:rPr>
          <w:spacing w:val="-1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w w:val="98"/>
        </w:rPr>
        <w:t>neuroscientific</w:t>
      </w:r>
      <w:r>
        <w:rPr>
          <w:spacing w:val="1"/>
          <w:w w:val="98"/>
        </w:rPr>
        <w:t xml:space="preserve"> </w:t>
      </w:r>
      <w:r>
        <w:t>issues.</w:t>
      </w:r>
    </w:p>
    <w:p w14:paraId="6D140E66" w14:textId="77777777" w:rsidR="00EB3AAC" w:rsidRDefault="00C229B0">
      <w:pPr>
        <w:spacing w:before="57"/>
        <w:ind w:left="61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1.4.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OUTLINE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CONTRI</w:t>
      </w:r>
      <w:r>
        <w:rPr>
          <w:spacing w:val="-2"/>
          <w:sz w:val="24"/>
          <w:szCs w:val="24"/>
        </w:rPr>
        <w:t>B</w:t>
      </w:r>
      <w:r>
        <w:rPr>
          <w:sz w:val="24"/>
          <w:szCs w:val="24"/>
        </w:rPr>
        <w:t xml:space="preserve">UTIONS                                                               </w:t>
      </w:r>
      <w:r>
        <w:rPr>
          <w:spacing w:val="33"/>
          <w:sz w:val="24"/>
          <w:szCs w:val="24"/>
        </w:rPr>
        <w:t xml:space="preserve"> </w:t>
      </w:r>
      <w:r>
        <w:rPr>
          <w:sz w:val="24"/>
          <w:szCs w:val="24"/>
        </w:rPr>
        <w:t>21</w:t>
      </w:r>
    </w:p>
    <w:p w14:paraId="35795345" w14:textId="77777777" w:rsidR="00EB3AAC" w:rsidRDefault="00EB3AAC">
      <w:pPr>
        <w:spacing w:line="120" w:lineRule="exact"/>
        <w:rPr>
          <w:sz w:val="13"/>
          <w:szCs w:val="13"/>
        </w:rPr>
      </w:pPr>
    </w:p>
    <w:p w14:paraId="0A7C4D6B" w14:textId="77777777" w:rsidR="00EB3AAC" w:rsidRDefault="00EB3AAC">
      <w:pPr>
        <w:spacing w:line="200" w:lineRule="exact"/>
      </w:pPr>
    </w:p>
    <w:p w14:paraId="5DB2C30F" w14:textId="77777777" w:rsidR="00EB3AAC" w:rsidRDefault="00EB3AAC">
      <w:pPr>
        <w:spacing w:line="200" w:lineRule="exact"/>
      </w:pPr>
    </w:p>
    <w:p w14:paraId="2DF1F157" w14:textId="77777777" w:rsidR="00EB3AAC" w:rsidRDefault="00C229B0">
      <w:pPr>
        <w:spacing w:line="251" w:lineRule="auto"/>
        <w:ind w:left="1196" w:right="73"/>
        <w:jc w:val="both"/>
        <w:rPr>
          <w:sz w:val="24"/>
          <w:szCs w:val="24"/>
        </w:rPr>
      </w:pPr>
      <w:r>
        <w:rPr>
          <w:sz w:val="24"/>
          <w:szCs w:val="24"/>
        </w:rPr>
        <w:t>cognit</w:t>
      </w:r>
      <w:r>
        <w:rPr>
          <w:spacing w:val="-6"/>
          <w:sz w:val="24"/>
          <w:szCs w:val="24"/>
        </w:rPr>
        <w:t>i</w:t>
      </w:r>
      <w:r>
        <w:rPr>
          <w:spacing w:val="-4"/>
          <w:sz w:val="24"/>
          <w:szCs w:val="24"/>
        </w:rPr>
        <w:t>v</w:t>
      </w:r>
      <w:r>
        <w:rPr>
          <w:sz w:val="24"/>
          <w:szCs w:val="24"/>
        </w:rPr>
        <w:t>e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models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spatial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memory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-5"/>
          <w:sz w:val="24"/>
          <w:szCs w:val="24"/>
        </w:rPr>
        <w:t>a</w:t>
      </w:r>
      <w:r>
        <w:rPr>
          <w:sz w:val="24"/>
          <w:szCs w:val="24"/>
        </w:rPr>
        <w:t>vi</w:t>
      </w:r>
      <w:r>
        <w:rPr>
          <w:spacing w:val="-1"/>
          <w:sz w:val="24"/>
          <w:szCs w:val="24"/>
        </w:rPr>
        <w:t>g</w:t>
      </w:r>
      <w:r>
        <w:rPr>
          <w:sz w:val="24"/>
          <w:szCs w:val="24"/>
        </w:rPr>
        <w:t>ation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space: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-6"/>
          <w:sz w:val="24"/>
          <w:szCs w:val="24"/>
        </w:rPr>
        <w:t>e</w:t>
      </w:r>
      <w:r>
        <w:rPr>
          <w:sz w:val="24"/>
          <w:szCs w:val="24"/>
        </w:rPr>
        <w:t>vi</w:t>
      </w:r>
      <w:r>
        <w:rPr>
          <w:spacing w:val="-6"/>
          <w:sz w:val="24"/>
          <w:szCs w:val="24"/>
        </w:rPr>
        <w:t>e</w:t>
      </w:r>
      <w:r>
        <w:rPr>
          <w:spacing w:val="-16"/>
          <w:sz w:val="24"/>
          <w:szCs w:val="24"/>
        </w:rPr>
        <w:t>w</w:t>
      </w:r>
      <w:r>
        <w:rPr>
          <w:sz w:val="24"/>
          <w:szCs w:val="24"/>
        </w:rPr>
        <w:t>.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>Neu</w:t>
      </w:r>
      <w:r>
        <w:rPr>
          <w:spacing w:val="-4"/>
          <w:sz w:val="24"/>
          <w:szCs w:val="24"/>
        </w:rPr>
        <w:t>r</w:t>
      </w:r>
      <w:r>
        <w:rPr>
          <w:sz w:val="24"/>
          <w:szCs w:val="24"/>
        </w:rPr>
        <w:t>al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Net- works,</w:t>
      </w:r>
      <w:r>
        <w:rPr>
          <w:spacing w:val="-19"/>
          <w:sz w:val="24"/>
          <w:szCs w:val="24"/>
        </w:rPr>
        <w:t xml:space="preserve"> </w:t>
      </w:r>
      <w:r>
        <w:rPr>
          <w:sz w:val="24"/>
          <w:szCs w:val="24"/>
        </w:rPr>
        <w:t>65,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18-43.</w:t>
      </w:r>
    </w:p>
    <w:p w14:paraId="35C456BF" w14:textId="77777777" w:rsidR="00EB3AAC" w:rsidRDefault="00C229B0">
      <w:pPr>
        <w:spacing w:line="251" w:lineRule="auto"/>
        <w:ind w:left="1196" w:right="73"/>
        <w:jc w:val="both"/>
        <w:rPr>
          <w:sz w:val="24"/>
          <w:szCs w:val="24"/>
        </w:rPr>
      </w:pPr>
      <w:r>
        <w:rPr>
          <w:sz w:val="24"/>
          <w:szCs w:val="24"/>
        </w:rPr>
        <w:t>Contri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utions:</w:t>
      </w:r>
      <w:r>
        <w:rPr>
          <w:spacing w:val="37"/>
          <w:sz w:val="24"/>
          <w:szCs w:val="24"/>
        </w:rPr>
        <w:t xml:space="preserve"> </w:t>
      </w:r>
      <w:r>
        <w:rPr>
          <w:sz w:val="24"/>
          <w:szCs w:val="24"/>
        </w:rPr>
        <w:t>1)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systematic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-6"/>
          <w:sz w:val="24"/>
          <w:szCs w:val="24"/>
        </w:rPr>
        <w:t>e</w:t>
      </w:r>
      <w:r>
        <w:rPr>
          <w:sz w:val="24"/>
          <w:szCs w:val="24"/>
        </w:rPr>
        <w:t>vi</w:t>
      </w:r>
      <w:r>
        <w:rPr>
          <w:spacing w:val="-6"/>
          <w:sz w:val="24"/>
          <w:szCs w:val="24"/>
        </w:rPr>
        <w:t>e</w:t>
      </w:r>
      <w:r>
        <w:rPr>
          <w:sz w:val="24"/>
          <w:szCs w:val="24"/>
        </w:rPr>
        <w:t>w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representat</w:t>
      </w:r>
      <w:r>
        <w:rPr>
          <w:spacing w:val="-6"/>
          <w:sz w:val="24"/>
          <w:szCs w:val="24"/>
        </w:rPr>
        <w:t>i</w:t>
      </w:r>
      <w:r>
        <w:rPr>
          <w:spacing w:val="-4"/>
          <w:sz w:val="24"/>
          <w:szCs w:val="24"/>
        </w:rPr>
        <w:t>v</w:t>
      </w:r>
      <w:r>
        <w:rPr>
          <w:sz w:val="24"/>
          <w:szCs w:val="24"/>
        </w:rPr>
        <w:t>e cognit</w:t>
      </w:r>
      <w:r>
        <w:rPr>
          <w:spacing w:val="-6"/>
          <w:sz w:val="24"/>
          <w:szCs w:val="24"/>
        </w:rPr>
        <w:t>i</w:t>
      </w:r>
      <w:r>
        <w:rPr>
          <w:spacing w:val="-4"/>
          <w:sz w:val="24"/>
          <w:szCs w:val="24"/>
        </w:rPr>
        <w:t>v</w:t>
      </w:r>
      <w:r>
        <w:rPr>
          <w:sz w:val="24"/>
          <w:szCs w:val="24"/>
        </w:rPr>
        <w:t>e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models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con- cerned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with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-5"/>
          <w:sz w:val="24"/>
          <w:szCs w:val="24"/>
        </w:rPr>
        <w:t>a</w:t>
      </w:r>
      <w:r>
        <w:rPr>
          <w:sz w:val="24"/>
          <w:szCs w:val="24"/>
        </w:rPr>
        <w:t>vi</w:t>
      </w:r>
      <w:r>
        <w:rPr>
          <w:spacing w:val="-1"/>
          <w:sz w:val="24"/>
          <w:szCs w:val="24"/>
        </w:rPr>
        <w:t>g</w:t>
      </w:r>
      <w:r>
        <w:rPr>
          <w:sz w:val="24"/>
          <w:szCs w:val="24"/>
        </w:rPr>
        <w:t>ation-scale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spatial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memor</w:t>
      </w:r>
      <w:r>
        <w:rPr>
          <w:spacing w:val="-16"/>
          <w:sz w:val="24"/>
          <w:szCs w:val="24"/>
        </w:rPr>
        <w:t>y</w:t>
      </w:r>
      <w:r>
        <w:rPr>
          <w:sz w:val="24"/>
          <w:szCs w:val="24"/>
        </w:rPr>
        <w:t>,</w:t>
      </w:r>
      <w:r>
        <w:rPr>
          <w:spacing w:val="5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f</w:t>
      </w:r>
      <w:r>
        <w:rPr>
          <w:sz w:val="24"/>
          <w:szCs w:val="24"/>
        </w:rPr>
        <w:t>alling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into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symbolic,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neural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 xml:space="preserve">net- </w:t>
      </w:r>
      <w:r>
        <w:rPr>
          <w:spacing w:val="-2"/>
          <w:sz w:val="24"/>
          <w:szCs w:val="24"/>
        </w:rPr>
        <w:t>w</w:t>
      </w:r>
      <w:r>
        <w:rPr>
          <w:sz w:val="24"/>
          <w:szCs w:val="24"/>
        </w:rPr>
        <w:t>ork,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or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cognit</w:t>
      </w:r>
      <w:r>
        <w:rPr>
          <w:spacing w:val="-6"/>
          <w:sz w:val="24"/>
          <w:szCs w:val="24"/>
        </w:rPr>
        <w:t>i</w:t>
      </w:r>
      <w:r>
        <w:rPr>
          <w:spacing w:val="-4"/>
          <w:sz w:val="24"/>
          <w:szCs w:val="24"/>
        </w:rPr>
        <w:t>v</w:t>
      </w:r>
      <w:r>
        <w:rPr>
          <w:sz w:val="24"/>
          <w:szCs w:val="24"/>
        </w:rPr>
        <w:t>e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architecture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models,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including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comparat</w:t>
      </w:r>
      <w:r>
        <w:rPr>
          <w:spacing w:val="-6"/>
          <w:sz w:val="24"/>
          <w:szCs w:val="24"/>
        </w:rPr>
        <w:t>i</w:t>
      </w:r>
      <w:r>
        <w:rPr>
          <w:spacing w:val="-4"/>
          <w:sz w:val="24"/>
          <w:szCs w:val="24"/>
        </w:rPr>
        <w:t>v</w:t>
      </w:r>
      <w:r>
        <w:rPr>
          <w:sz w:val="24"/>
          <w:szCs w:val="24"/>
        </w:rPr>
        <w:t>e table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the characteristics</w:t>
      </w:r>
      <w:r>
        <w:rPr>
          <w:spacing w:val="-14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these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models.</w:t>
      </w:r>
    </w:p>
    <w:p w14:paraId="4840A372" w14:textId="77777777" w:rsidR="00EB3AAC" w:rsidRDefault="00EB3AAC">
      <w:pPr>
        <w:spacing w:before="4" w:line="180" w:lineRule="exact"/>
        <w:rPr>
          <w:sz w:val="19"/>
          <w:szCs w:val="19"/>
        </w:rPr>
      </w:pPr>
    </w:p>
    <w:p w14:paraId="72CB1FE2" w14:textId="77777777" w:rsidR="00EB3AAC" w:rsidRDefault="00C229B0">
      <w:pPr>
        <w:ind w:left="959"/>
        <w:rPr>
          <w:sz w:val="24"/>
          <w:szCs w:val="24"/>
        </w:rPr>
      </w:pPr>
      <w:r>
        <w:rPr>
          <w:w w:val="142"/>
          <w:sz w:val="24"/>
          <w:szCs w:val="24"/>
        </w:rPr>
        <w:t>•</w:t>
      </w:r>
      <w:r>
        <w:rPr>
          <w:spacing w:val="32"/>
          <w:w w:val="142"/>
          <w:sz w:val="24"/>
          <w:szCs w:val="24"/>
        </w:rPr>
        <w:t xml:space="preserve"> </w:t>
      </w:r>
      <w:r>
        <w:rPr>
          <w:sz w:val="24"/>
          <w:szCs w:val="24"/>
        </w:rPr>
        <w:t>Chapter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 xml:space="preserve">3: 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>Madl</w:t>
      </w:r>
      <w:r>
        <w:rPr>
          <w:spacing w:val="31"/>
          <w:sz w:val="24"/>
          <w:szCs w:val="24"/>
        </w:rPr>
        <w:t xml:space="preserve"> </w:t>
      </w:r>
      <w:r>
        <w:rPr>
          <w:spacing w:val="-18"/>
          <w:sz w:val="24"/>
          <w:szCs w:val="24"/>
        </w:rPr>
        <w:t>T</w:t>
      </w:r>
      <w:r>
        <w:rPr>
          <w:sz w:val="24"/>
          <w:szCs w:val="24"/>
        </w:rPr>
        <w:t>.,</w:t>
      </w:r>
      <w:r>
        <w:rPr>
          <w:spacing w:val="42"/>
          <w:sz w:val="24"/>
          <w:szCs w:val="24"/>
        </w:rPr>
        <w:t xml:space="preserve"> </w:t>
      </w:r>
      <w:r>
        <w:rPr>
          <w:sz w:val="24"/>
          <w:szCs w:val="24"/>
        </w:rPr>
        <w:t>Franklin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>S.,</w:t>
      </w:r>
      <w:r>
        <w:rPr>
          <w:spacing w:val="42"/>
          <w:sz w:val="24"/>
          <w:szCs w:val="24"/>
        </w:rPr>
        <w:t xml:space="preserve"> </w:t>
      </w:r>
      <w:r>
        <w:rPr>
          <w:sz w:val="24"/>
          <w:szCs w:val="24"/>
        </w:rPr>
        <w:t>Chen</w:t>
      </w:r>
      <w:r>
        <w:rPr>
          <w:spacing w:val="31"/>
          <w:sz w:val="24"/>
          <w:szCs w:val="24"/>
        </w:rPr>
        <w:t xml:space="preserve"> </w:t>
      </w:r>
      <w:r>
        <w:rPr>
          <w:sz w:val="24"/>
          <w:szCs w:val="24"/>
        </w:rPr>
        <w:t>K.,</w:t>
      </w:r>
      <w:r>
        <w:rPr>
          <w:spacing w:val="42"/>
          <w:sz w:val="24"/>
          <w:szCs w:val="24"/>
        </w:rPr>
        <w:t xml:space="preserve"> </w:t>
      </w:r>
      <w:r>
        <w:rPr>
          <w:sz w:val="24"/>
          <w:szCs w:val="24"/>
        </w:rPr>
        <w:t>Montaldi</w:t>
      </w:r>
      <w:r>
        <w:rPr>
          <w:spacing w:val="27"/>
          <w:sz w:val="24"/>
          <w:szCs w:val="24"/>
        </w:rPr>
        <w:t xml:space="preserve"> </w:t>
      </w:r>
      <w:r>
        <w:rPr>
          <w:sz w:val="24"/>
          <w:szCs w:val="24"/>
        </w:rPr>
        <w:t>D.</w:t>
      </w:r>
      <w:r>
        <w:rPr>
          <w:spacing w:val="34"/>
          <w:sz w:val="24"/>
          <w:szCs w:val="24"/>
        </w:rPr>
        <w:t xml:space="preserve"> </w:t>
      </w:r>
      <w:r>
        <w:rPr>
          <w:sz w:val="24"/>
          <w:szCs w:val="24"/>
        </w:rPr>
        <w:t>&amp;</w:t>
      </w:r>
      <w:r>
        <w:rPr>
          <w:spacing w:val="34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T</w:t>
      </w:r>
      <w:r>
        <w:rPr>
          <w:sz w:val="24"/>
          <w:szCs w:val="24"/>
        </w:rPr>
        <w:t>rappl</w:t>
      </w:r>
      <w:r>
        <w:rPr>
          <w:spacing w:val="30"/>
          <w:sz w:val="24"/>
          <w:szCs w:val="24"/>
        </w:rPr>
        <w:t xml:space="preserve"> </w:t>
      </w:r>
      <w:r>
        <w:rPr>
          <w:sz w:val="24"/>
          <w:szCs w:val="24"/>
        </w:rPr>
        <w:t>R.,</w:t>
      </w:r>
      <w:r>
        <w:rPr>
          <w:spacing w:val="42"/>
          <w:sz w:val="24"/>
          <w:szCs w:val="24"/>
        </w:rPr>
        <w:t xml:space="preserve"> </w:t>
      </w:r>
      <w:r>
        <w:rPr>
          <w:sz w:val="24"/>
          <w:szCs w:val="24"/>
        </w:rPr>
        <w:t>2014.</w:t>
      </w:r>
    </w:p>
    <w:p w14:paraId="75930846" w14:textId="77777777" w:rsidR="00EB3AAC" w:rsidRDefault="00C229B0">
      <w:pPr>
        <w:spacing w:before="13"/>
        <w:ind w:left="1196" w:right="79"/>
        <w:jc w:val="both"/>
        <w:rPr>
          <w:sz w:val="24"/>
          <w:szCs w:val="24"/>
        </w:rPr>
      </w:pPr>
      <w:r>
        <w:rPr>
          <w:sz w:val="24"/>
          <w:szCs w:val="24"/>
        </w:rPr>
        <w:t>Bayesian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>Int</w:t>
      </w:r>
      <w:r>
        <w:rPr>
          <w:spacing w:val="-4"/>
          <w:sz w:val="24"/>
          <w:szCs w:val="24"/>
        </w:rPr>
        <w:t>e</w:t>
      </w:r>
      <w:r>
        <w:rPr>
          <w:sz w:val="24"/>
          <w:szCs w:val="24"/>
        </w:rPr>
        <w:t>gration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23"/>
          <w:sz w:val="24"/>
          <w:szCs w:val="24"/>
        </w:rPr>
        <w:t xml:space="preserve"> </w:t>
      </w:r>
      <w:r>
        <w:rPr>
          <w:sz w:val="24"/>
          <w:szCs w:val="24"/>
        </w:rPr>
        <w:t>Information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23"/>
          <w:sz w:val="24"/>
          <w:szCs w:val="24"/>
        </w:rPr>
        <w:t xml:space="preserve"> </w:t>
      </w:r>
      <w:r>
        <w:rPr>
          <w:sz w:val="24"/>
          <w:szCs w:val="24"/>
        </w:rPr>
        <w:t>Hippocampal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Place</w:t>
      </w:r>
      <w:r>
        <w:rPr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 xml:space="preserve">Cells. 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>PLoS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ONE</w:t>
      </w:r>
    </w:p>
    <w:p w14:paraId="24B16A48" w14:textId="77777777" w:rsidR="00EB3AAC" w:rsidRDefault="00C229B0">
      <w:pPr>
        <w:spacing w:before="13"/>
        <w:ind w:left="1196" w:right="6492"/>
        <w:jc w:val="both"/>
        <w:rPr>
          <w:sz w:val="24"/>
          <w:szCs w:val="24"/>
        </w:rPr>
      </w:pPr>
      <w:r>
        <w:rPr>
          <w:sz w:val="24"/>
          <w:szCs w:val="24"/>
        </w:rPr>
        <w:t>9(3),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e89762</w:t>
      </w:r>
    </w:p>
    <w:p w14:paraId="45470195" w14:textId="77777777" w:rsidR="00EB3AAC" w:rsidRDefault="00C229B0">
      <w:pPr>
        <w:spacing w:before="13" w:line="251" w:lineRule="auto"/>
        <w:ind w:left="1196" w:right="73"/>
        <w:jc w:val="both"/>
        <w:rPr>
          <w:sz w:val="24"/>
          <w:szCs w:val="24"/>
        </w:rPr>
      </w:pPr>
      <w:r>
        <w:rPr>
          <w:sz w:val="24"/>
          <w:szCs w:val="24"/>
        </w:rPr>
        <w:t>Contri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utions: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>2)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first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quantitat</w:t>
      </w:r>
      <w:r>
        <w:rPr>
          <w:spacing w:val="-6"/>
          <w:sz w:val="24"/>
          <w:szCs w:val="24"/>
        </w:rPr>
        <w:t>i</w:t>
      </w:r>
      <w:r>
        <w:rPr>
          <w:spacing w:val="-4"/>
          <w:sz w:val="24"/>
          <w:szCs w:val="24"/>
        </w:rPr>
        <w:t>v</w:t>
      </w:r>
      <w:r>
        <w:rPr>
          <w:sz w:val="24"/>
          <w:szCs w:val="24"/>
        </w:rPr>
        <w:t>e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electrop</w:t>
      </w:r>
      <w:r>
        <w:rPr>
          <w:spacing w:val="-1"/>
          <w:sz w:val="24"/>
          <w:szCs w:val="24"/>
        </w:rPr>
        <w:t>h</w:t>
      </w:r>
      <w:r>
        <w:rPr>
          <w:sz w:val="24"/>
          <w:szCs w:val="24"/>
        </w:rPr>
        <w:t>ysiological</w:t>
      </w:r>
      <w:r>
        <w:rPr>
          <w:spacing w:val="-5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v</w:t>
      </w:r>
      <w:r>
        <w:rPr>
          <w:sz w:val="24"/>
          <w:szCs w:val="24"/>
        </w:rPr>
        <w:t>alidation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repre- sentation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spatial uncertainty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brain,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Bayesian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int</w:t>
      </w:r>
      <w:r>
        <w:rPr>
          <w:spacing w:val="-4"/>
          <w:sz w:val="24"/>
          <w:szCs w:val="24"/>
        </w:rPr>
        <w:t>e</w:t>
      </w:r>
      <w:r>
        <w:rPr>
          <w:sz w:val="24"/>
          <w:szCs w:val="24"/>
        </w:rPr>
        <w:t>gration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spa- tial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information</w:t>
      </w:r>
      <w:r>
        <w:rPr>
          <w:spacing w:val="-18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brain,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three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di</w:t>
      </w:r>
      <w:r>
        <w:rPr>
          <w:spacing w:val="-6"/>
          <w:sz w:val="24"/>
          <w:szCs w:val="24"/>
        </w:rPr>
        <w:t>f</w:t>
      </w:r>
      <w:r>
        <w:rPr>
          <w:sz w:val="24"/>
          <w:szCs w:val="24"/>
        </w:rPr>
        <w:t>ferent</w:t>
      </w:r>
      <w:r>
        <w:rPr>
          <w:spacing w:val="-16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-10"/>
          <w:sz w:val="24"/>
          <w:szCs w:val="24"/>
        </w:rPr>
        <w:t>n</w:t>
      </w:r>
      <w:r>
        <w:rPr>
          <w:sz w:val="24"/>
          <w:szCs w:val="24"/>
        </w:rPr>
        <w:t>vironments</w:t>
      </w:r>
      <w:r>
        <w:rPr>
          <w:spacing w:val="-20"/>
          <w:sz w:val="24"/>
          <w:szCs w:val="24"/>
        </w:rPr>
        <w:t xml:space="preserve"> </w:t>
      </w:r>
      <w:r>
        <w:rPr>
          <w:sz w:val="24"/>
          <w:szCs w:val="24"/>
        </w:rPr>
        <w:t>(using</w:t>
      </w:r>
      <w:r>
        <w:rPr>
          <w:spacing w:val="-14"/>
          <w:sz w:val="24"/>
          <w:szCs w:val="24"/>
        </w:rPr>
        <w:t xml:space="preserve"> </w:t>
      </w:r>
      <w:r>
        <w:rPr>
          <w:sz w:val="24"/>
          <w:szCs w:val="24"/>
        </w:rPr>
        <w:t>data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acquired outside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this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PhD).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3)</w:t>
      </w:r>
      <w:r>
        <w:rPr>
          <w:spacing w:val="1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F</w:t>
      </w:r>
      <w:r>
        <w:rPr>
          <w:sz w:val="24"/>
          <w:szCs w:val="24"/>
        </w:rPr>
        <w:t>ormulation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empirical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support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inference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mech- anism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based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coincidence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detection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>
        <w:rPr>
          <w:spacing w:val="-2"/>
          <w:sz w:val="24"/>
          <w:szCs w:val="24"/>
        </w:rPr>
        <w:t>f</w:t>
      </w:r>
      <w:r>
        <w:rPr>
          <w:sz w:val="24"/>
          <w:szCs w:val="24"/>
        </w:rPr>
        <w:t>alling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into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camp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sampling-based models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neural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inference)</w:t>
      </w:r>
    </w:p>
    <w:p w14:paraId="50147829" w14:textId="77777777" w:rsidR="00EB3AAC" w:rsidRDefault="00EB3AAC">
      <w:pPr>
        <w:spacing w:before="4" w:line="180" w:lineRule="exact"/>
        <w:rPr>
          <w:sz w:val="19"/>
          <w:szCs w:val="19"/>
        </w:rPr>
      </w:pPr>
    </w:p>
    <w:p w14:paraId="3C529E3A" w14:textId="77777777" w:rsidR="00EB3AAC" w:rsidRDefault="00C229B0">
      <w:pPr>
        <w:ind w:left="959"/>
        <w:rPr>
          <w:sz w:val="24"/>
          <w:szCs w:val="24"/>
        </w:rPr>
      </w:pPr>
      <w:r>
        <w:rPr>
          <w:w w:val="142"/>
          <w:sz w:val="24"/>
          <w:szCs w:val="24"/>
        </w:rPr>
        <w:t>•</w:t>
      </w:r>
      <w:r>
        <w:rPr>
          <w:spacing w:val="32"/>
          <w:w w:val="142"/>
          <w:sz w:val="24"/>
          <w:szCs w:val="24"/>
        </w:rPr>
        <w:t xml:space="preserve"> </w:t>
      </w:r>
      <w:r>
        <w:rPr>
          <w:sz w:val="24"/>
          <w:szCs w:val="24"/>
        </w:rPr>
        <w:t>Chapter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4:</w:t>
      </w:r>
      <w:r>
        <w:rPr>
          <w:spacing w:val="23"/>
          <w:sz w:val="24"/>
          <w:szCs w:val="24"/>
        </w:rPr>
        <w:t xml:space="preserve"> </w:t>
      </w:r>
      <w:r>
        <w:rPr>
          <w:sz w:val="24"/>
          <w:szCs w:val="24"/>
        </w:rPr>
        <w:t xml:space="preserve">Madl </w:t>
      </w:r>
      <w:r>
        <w:rPr>
          <w:spacing w:val="-18"/>
          <w:sz w:val="24"/>
          <w:szCs w:val="24"/>
        </w:rPr>
        <w:t>T</w:t>
      </w:r>
      <w:r>
        <w:rPr>
          <w:sz w:val="24"/>
          <w:szCs w:val="24"/>
        </w:rPr>
        <w:t>.,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Franklin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S.,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Chen K.,</w:t>
      </w:r>
      <w:r>
        <w:rPr>
          <w:spacing w:val="4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T</w:t>
      </w:r>
      <w:r>
        <w:rPr>
          <w:sz w:val="24"/>
          <w:szCs w:val="24"/>
        </w:rPr>
        <w:t>rappl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R.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&amp;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Montaldi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D.,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submitted.</w:t>
      </w:r>
    </w:p>
    <w:p w14:paraId="488CEF09" w14:textId="77777777" w:rsidR="00EB3AAC" w:rsidRDefault="00C229B0">
      <w:pPr>
        <w:spacing w:before="13" w:line="251" w:lineRule="auto"/>
        <w:ind w:left="1196" w:right="73"/>
        <w:rPr>
          <w:sz w:val="24"/>
          <w:szCs w:val="24"/>
        </w:rPr>
      </w:pPr>
      <w:r>
        <w:rPr>
          <w:sz w:val="24"/>
          <w:szCs w:val="24"/>
        </w:rPr>
        <w:t>Exploring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structure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spatial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representations.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C</w:t>
      </w:r>
      <w:r>
        <w:rPr>
          <w:spacing w:val="-2"/>
          <w:sz w:val="24"/>
          <w:szCs w:val="24"/>
        </w:rPr>
        <w:t>o</w:t>
      </w:r>
      <w:r>
        <w:rPr>
          <w:sz w:val="24"/>
          <w:szCs w:val="24"/>
        </w:rPr>
        <w:t>gnitive</w:t>
      </w:r>
      <w:r>
        <w:rPr>
          <w:spacing w:val="-23"/>
          <w:sz w:val="24"/>
          <w:szCs w:val="24"/>
        </w:rPr>
        <w:t xml:space="preserve"> </w:t>
      </w:r>
      <w:r>
        <w:rPr>
          <w:w w:val="112"/>
          <w:sz w:val="24"/>
          <w:szCs w:val="24"/>
        </w:rPr>
        <w:t>P</w:t>
      </w:r>
      <w:r>
        <w:rPr>
          <w:spacing w:val="-11"/>
          <w:w w:val="112"/>
          <w:sz w:val="24"/>
          <w:szCs w:val="24"/>
        </w:rPr>
        <w:t>r</w:t>
      </w:r>
      <w:r>
        <w:rPr>
          <w:w w:val="99"/>
          <w:sz w:val="24"/>
          <w:szCs w:val="24"/>
        </w:rPr>
        <w:t xml:space="preserve">ocessing </w:t>
      </w:r>
      <w:r>
        <w:rPr>
          <w:sz w:val="24"/>
          <w:szCs w:val="24"/>
        </w:rPr>
        <w:t>Contri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utions:</w:t>
      </w:r>
      <w:r>
        <w:rPr>
          <w:spacing w:val="46"/>
          <w:sz w:val="24"/>
          <w:szCs w:val="24"/>
        </w:rPr>
        <w:t xml:space="preserve"> </w:t>
      </w:r>
      <w:r>
        <w:rPr>
          <w:sz w:val="24"/>
          <w:szCs w:val="24"/>
        </w:rPr>
        <w:t>4)</w:t>
      </w:r>
      <w:r>
        <w:rPr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>beh</w:t>
      </w:r>
      <w:r>
        <w:rPr>
          <w:spacing w:val="-5"/>
          <w:sz w:val="24"/>
          <w:szCs w:val="24"/>
        </w:rPr>
        <w:t>a</w:t>
      </w:r>
      <w:r>
        <w:rPr>
          <w:sz w:val="24"/>
          <w:szCs w:val="24"/>
        </w:rPr>
        <w:t>vioural</w:t>
      </w:r>
      <w:r>
        <w:rPr>
          <w:spacing w:val="12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e</w:t>
      </w:r>
      <w:r>
        <w:rPr>
          <w:sz w:val="24"/>
          <w:szCs w:val="24"/>
        </w:rPr>
        <w:t>vidence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>clustering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as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normat</w:t>
      </w:r>
      <w:r>
        <w:rPr>
          <w:spacing w:val="-6"/>
          <w:sz w:val="24"/>
          <w:szCs w:val="24"/>
        </w:rPr>
        <w:t>i</w:t>
      </w:r>
      <w:r>
        <w:rPr>
          <w:spacing w:val="-4"/>
          <w:sz w:val="24"/>
          <w:szCs w:val="24"/>
        </w:rPr>
        <w:t>v</w:t>
      </w:r>
      <w:r>
        <w:rPr>
          <w:sz w:val="24"/>
          <w:szCs w:val="24"/>
        </w:rPr>
        <w:t>e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princi- ple</w:t>
      </w:r>
      <w:r>
        <w:rPr>
          <w:spacing w:val="31"/>
          <w:sz w:val="24"/>
          <w:szCs w:val="24"/>
        </w:rPr>
        <w:t xml:space="preserve"> </w:t>
      </w:r>
      <w:r>
        <w:rPr>
          <w:sz w:val="24"/>
          <w:szCs w:val="24"/>
        </w:rPr>
        <w:t>underlying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>spatial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>representation</w:t>
      </w:r>
      <w:r>
        <w:rPr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>structure,</w:t>
      </w:r>
      <w:r>
        <w:rPr>
          <w:spacing w:val="34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31"/>
          <w:sz w:val="24"/>
          <w:szCs w:val="24"/>
        </w:rPr>
        <w:t xml:space="preserve"> </w:t>
      </w:r>
      <w:r>
        <w:rPr>
          <w:sz w:val="24"/>
          <w:szCs w:val="24"/>
        </w:rPr>
        <w:t>5)</w:t>
      </w:r>
      <w:r>
        <w:rPr>
          <w:spacing w:val="3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31"/>
          <w:sz w:val="24"/>
          <w:szCs w:val="24"/>
        </w:rPr>
        <w:t xml:space="preserve"> </w:t>
      </w:r>
      <w:r>
        <w:rPr>
          <w:sz w:val="24"/>
          <w:szCs w:val="24"/>
        </w:rPr>
        <w:t>first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computational model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-5"/>
          <w:sz w:val="24"/>
          <w:szCs w:val="24"/>
        </w:rPr>
        <w:t>a</w:t>
      </w:r>
      <w:r>
        <w:rPr>
          <w:sz w:val="24"/>
          <w:szCs w:val="24"/>
        </w:rPr>
        <w:t>vi</w:t>
      </w:r>
      <w:r>
        <w:rPr>
          <w:spacing w:val="-1"/>
          <w:sz w:val="24"/>
          <w:szCs w:val="24"/>
        </w:rPr>
        <w:t>g</w:t>
      </w:r>
      <w:r>
        <w:rPr>
          <w:sz w:val="24"/>
          <w:szCs w:val="24"/>
        </w:rPr>
        <w:t>ation-scale</w:t>
      </w:r>
      <w:r>
        <w:rPr>
          <w:spacing w:val="-19"/>
          <w:sz w:val="24"/>
          <w:szCs w:val="24"/>
        </w:rPr>
        <w:t xml:space="preserve"> </w:t>
      </w:r>
      <w:r>
        <w:rPr>
          <w:sz w:val="24"/>
          <w:szCs w:val="24"/>
        </w:rPr>
        <w:t>spatial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representation</w:t>
      </w:r>
      <w:r>
        <w:rPr>
          <w:spacing w:val="-17"/>
          <w:sz w:val="24"/>
          <w:szCs w:val="24"/>
        </w:rPr>
        <w:t xml:space="preserve"> </w:t>
      </w:r>
      <w:r>
        <w:rPr>
          <w:sz w:val="24"/>
          <w:szCs w:val="24"/>
        </w:rPr>
        <w:t>structure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ind</w:t>
      </w:r>
      <w:r>
        <w:rPr>
          <w:spacing w:val="-6"/>
          <w:sz w:val="24"/>
          <w:szCs w:val="24"/>
        </w:rPr>
        <w:t>i</w:t>
      </w:r>
      <w:r>
        <w:rPr>
          <w:sz w:val="24"/>
          <w:szCs w:val="24"/>
        </w:rPr>
        <w:t>vidual</w:t>
      </w:r>
      <w:r>
        <w:rPr>
          <w:spacing w:val="-13"/>
          <w:sz w:val="24"/>
          <w:szCs w:val="24"/>
        </w:rPr>
        <w:t xml:space="preserve"> </w:t>
      </w:r>
      <w:r>
        <w:rPr>
          <w:sz w:val="24"/>
          <w:szCs w:val="24"/>
        </w:rPr>
        <w:t>l</w:t>
      </w:r>
      <w:r>
        <w:rPr>
          <w:spacing w:val="-6"/>
          <w:sz w:val="24"/>
          <w:szCs w:val="24"/>
        </w:rPr>
        <w:t>e</w:t>
      </w:r>
      <w:r>
        <w:rPr>
          <w:spacing w:val="-4"/>
          <w:sz w:val="24"/>
          <w:szCs w:val="24"/>
        </w:rPr>
        <w:t>v</w:t>
      </w:r>
      <w:r>
        <w:rPr>
          <w:sz w:val="24"/>
          <w:szCs w:val="24"/>
        </w:rPr>
        <w:t>el (able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predict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this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structure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participants’</w:t>
      </w:r>
      <w:r>
        <w:rPr>
          <w:spacing w:val="-15"/>
          <w:sz w:val="24"/>
          <w:szCs w:val="24"/>
        </w:rPr>
        <w:t xml:space="preserve"> </w:t>
      </w:r>
      <w:r>
        <w:rPr>
          <w:sz w:val="24"/>
          <w:szCs w:val="24"/>
        </w:rPr>
        <w:t>long-term</w:t>
      </w:r>
      <w:r>
        <w:rPr>
          <w:spacing w:val="-13"/>
          <w:sz w:val="24"/>
          <w:szCs w:val="24"/>
        </w:rPr>
        <w:t xml:space="preserve"> </w:t>
      </w:r>
      <w:r>
        <w:rPr>
          <w:sz w:val="24"/>
          <w:szCs w:val="24"/>
        </w:rPr>
        <w:t>spatial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memory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from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the geospatial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properties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an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-10"/>
          <w:sz w:val="24"/>
          <w:szCs w:val="24"/>
        </w:rPr>
        <w:t>n</w:t>
      </w:r>
      <w:r>
        <w:rPr>
          <w:sz w:val="24"/>
          <w:szCs w:val="24"/>
        </w:rPr>
        <w:t>vironment)</w:t>
      </w:r>
    </w:p>
    <w:p w14:paraId="61BB0F8C" w14:textId="77777777" w:rsidR="00EB3AAC" w:rsidRDefault="00EB3AAC">
      <w:pPr>
        <w:spacing w:before="4" w:line="180" w:lineRule="exact"/>
        <w:rPr>
          <w:sz w:val="19"/>
          <w:szCs w:val="19"/>
        </w:rPr>
      </w:pPr>
    </w:p>
    <w:p w14:paraId="6050618C" w14:textId="77777777" w:rsidR="00EB3AAC" w:rsidRDefault="00C229B0">
      <w:pPr>
        <w:ind w:left="959"/>
        <w:rPr>
          <w:sz w:val="24"/>
          <w:szCs w:val="24"/>
        </w:rPr>
      </w:pPr>
      <w:r>
        <w:rPr>
          <w:w w:val="142"/>
          <w:sz w:val="24"/>
          <w:szCs w:val="24"/>
        </w:rPr>
        <w:t>•</w:t>
      </w:r>
      <w:r>
        <w:rPr>
          <w:spacing w:val="32"/>
          <w:w w:val="142"/>
          <w:sz w:val="24"/>
          <w:szCs w:val="24"/>
        </w:rPr>
        <w:t xml:space="preserve"> </w:t>
      </w:r>
      <w:r>
        <w:rPr>
          <w:sz w:val="24"/>
          <w:szCs w:val="24"/>
        </w:rPr>
        <w:t>Chapter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 xml:space="preserve">5: 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Madl</w:t>
      </w:r>
      <w:r>
        <w:rPr>
          <w:spacing w:val="22"/>
          <w:sz w:val="24"/>
          <w:szCs w:val="24"/>
        </w:rPr>
        <w:t xml:space="preserve"> </w:t>
      </w:r>
      <w:r>
        <w:rPr>
          <w:spacing w:val="-18"/>
          <w:sz w:val="24"/>
          <w:szCs w:val="24"/>
        </w:rPr>
        <w:t>T</w:t>
      </w:r>
      <w:r>
        <w:rPr>
          <w:sz w:val="24"/>
          <w:szCs w:val="24"/>
        </w:rPr>
        <w:t>,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>Franklin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S,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>Chen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K,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>Montaldi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>&amp;</w:t>
      </w:r>
      <w:r>
        <w:rPr>
          <w:spacing w:val="25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T</w:t>
      </w:r>
      <w:r>
        <w:rPr>
          <w:sz w:val="24"/>
          <w:szCs w:val="24"/>
        </w:rPr>
        <w:t>rappl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R,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>submitted.</w:t>
      </w:r>
    </w:p>
    <w:p w14:paraId="06BB2316" w14:textId="77777777" w:rsidR="00EB3AAC" w:rsidRDefault="00C229B0">
      <w:pPr>
        <w:spacing w:before="13"/>
        <w:ind w:left="1196" w:right="73"/>
        <w:jc w:val="both"/>
        <w:rPr>
          <w:sz w:val="24"/>
          <w:szCs w:val="24"/>
        </w:rPr>
      </w:pPr>
      <w:r>
        <w:rPr>
          <w:spacing w:val="-19"/>
          <w:sz w:val="24"/>
          <w:szCs w:val="24"/>
        </w:rPr>
        <w:t>T</w:t>
      </w:r>
      <w:r>
        <w:rPr>
          <w:spacing w:val="-6"/>
          <w:sz w:val="24"/>
          <w:szCs w:val="24"/>
        </w:rPr>
        <w:t>o</w:t>
      </w:r>
      <w:r>
        <w:rPr>
          <w:spacing w:val="-2"/>
          <w:sz w:val="24"/>
          <w:szCs w:val="24"/>
        </w:rPr>
        <w:t>w</w:t>
      </w:r>
      <w:r>
        <w:rPr>
          <w:sz w:val="24"/>
          <w:szCs w:val="24"/>
        </w:rPr>
        <w:t>ards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real-</w:t>
      </w:r>
      <w:r>
        <w:rPr>
          <w:spacing w:val="-2"/>
          <w:sz w:val="24"/>
          <w:szCs w:val="24"/>
        </w:rPr>
        <w:t>w</w:t>
      </w:r>
      <w:r>
        <w:rPr>
          <w:sz w:val="24"/>
          <w:szCs w:val="24"/>
        </w:rPr>
        <w:t>orld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capable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spatial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memory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in the LI</w:t>
      </w:r>
      <w:r>
        <w:rPr>
          <w:spacing w:val="-10"/>
          <w:sz w:val="24"/>
          <w:szCs w:val="24"/>
        </w:rPr>
        <w:t>D</w:t>
      </w:r>
      <w:r>
        <w:rPr>
          <w:sz w:val="24"/>
          <w:szCs w:val="24"/>
        </w:rPr>
        <w:t>A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cognit</w:t>
      </w:r>
      <w:r>
        <w:rPr>
          <w:spacing w:val="-6"/>
          <w:sz w:val="24"/>
          <w:szCs w:val="24"/>
        </w:rPr>
        <w:t>i</w:t>
      </w:r>
      <w:r>
        <w:rPr>
          <w:spacing w:val="-4"/>
          <w:sz w:val="24"/>
          <w:szCs w:val="24"/>
        </w:rPr>
        <w:t>v</w:t>
      </w:r>
      <w:r>
        <w:rPr>
          <w:sz w:val="24"/>
          <w:szCs w:val="24"/>
        </w:rPr>
        <w:t>e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architecture.</w:t>
      </w:r>
    </w:p>
    <w:p w14:paraId="543DB3B2" w14:textId="77777777" w:rsidR="00EB3AAC" w:rsidRDefault="00C229B0">
      <w:pPr>
        <w:spacing w:before="13"/>
        <w:ind w:left="1196" w:right="3385"/>
        <w:jc w:val="both"/>
        <w:rPr>
          <w:sz w:val="24"/>
          <w:szCs w:val="24"/>
        </w:rPr>
      </w:pPr>
      <w:r>
        <w:rPr>
          <w:sz w:val="24"/>
          <w:szCs w:val="24"/>
        </w:rPr>
        <w:t>Biol</w:t>
      </w:r>
      <w:r>
        <w:rPr>
          <w:spacing w:val="-2"/>
          <w:sz w:val="24"/>
          <w:szCs w:val="24"/>
        </w:rPr>
        <w:t>o</w:t>
      </w:r>
      <w:r>
        <w:rPr>
          <w:sz w:val="24"/>
          <w:szCs w:val="24"/>
        </w:rPr>
        <w:t>gically</w:t>
      </w:r>
      <w:r>
        <w:rPr>
          <w:spacing w:val="-23"/>
          <w:sz w:val="24"/>
          <w:szCs w:val="24"/>
        </w:rPr>
        <w:t xml:space="preserve"> </w:t>
      </w:r>
      <w:r>
        <w:rPr>
          <w:sz w:val="24"/>
          <w:szCs w:val="24"/>
        </w:rPr>
        <w:t>Inspi</w:t>
      </w:r>
      <w:r>
        <w:rPr>
          <w:spacing w:val="-9"/>
          <w:sz w:val="24"/>
          <w:szCs w:val="24"/>
        </w:rPr>
        <w:t>r</w:t>
      </w:r>
      <w:r>
        <w:rPr>
          <w:sz w:val="24"/>
          <w:szCs w:val="24"/>
        </w:rPr>
        <w:t>ed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C</w:t>
      </w:r>
      <w:r>
        <w:rPr>
          <w:spacing w:val="-2"/>
          <w:sz w:val="24"/>
          <w:szCs w:val="24"/>
        </w:rPr>
        <w:t>o</w:t>
      </w:r>
      <w:r>
        <w:rPr>
          <w:sz w:val="24"/>
          <w:szCs w:val="24"/>
        </w:rPr>
        <w:t>gnitive</w:t>
      </w:r>
      <w:r>
        <w:rPr>
          <w:spacing w:val="-23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9"/>
          <w:sz w:val="24"/>
          <w:szCs w:val="24"/>
        </w:rPr>
        <w:t>r</w:t>
      </w:r>
      <w:r>
        <w:rPr>
          <w:spacing w:val="-4"/>
          <w:sz w:val="24"/>
          <w:szCs w:val="24"/>
        </w:rPr>
        <w:t>c</w:t>
      </w:r>
      <w:r>
        <w:rPr>
          <w:sz w:val="24"/>
          <w:szCs w:val="24"/>
        </w:rPr>
        <w:t>hitectu</w:t>
      </w:r>
      <w:r>
        <w:rPr>
          <w:spacing w:val="-9"/>
          <w:sz w:val="24"/>
          <w:szCs w:val="24"/>
        </w:rPr>
        <w:t>r</w:t>
      </w:r>
      <w:r>
        <w:rPr>
          <w:sz w:val="24"/>
          <w:szCs w:val="24"/>
        </w:rPr>
        <w:t>es</w:t>
      </w:r>
    </w:p>
    <w:p w14:paraId="5E23900D" w14:textId="77777777" w:rsidR="00EB3AAC" w:rsidRDefault="00C229B0">
      <w:pPr>
        <w:spacing w:before="13" w:line="251" w:lineRule="auto"/>
        <w:ind w:left="1196" w:right="73"/>
        <w:jc w:val="both"/>
        <w:rPr>
          <w:sz w:val="24"/>
          <w:szCs w:val="24"/>
        </w:rPr>
      </w:pPr>
      <w:r>
        <w:rPr>
          <w:sz w:val="24"/>
          <w:szCs w:val="24"/>
        </w:rPr>
        <w:t>Contri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utions: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6)</w:t>
      </w:r>
      <w:r>
        <w:rPr>
          <w:spacing w:val="-16"/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int</w:t>
      </w:r>
      <w:r>
        <w:rPr>
          <w:spacing w:val="-4"/>
          <w:w w:val="99"/>
          <w:sz w:val="24"/>
          <w:szCs w:val="24"/>
        </w:rPr>
        <w:t>e</w:t>
      </w:r>
      <w:r>
        <w:rPr>
          <w:w w:val="99"/>
          <w:sz w:val="24"/>
          <w:szCs w:val="24"/>
        </w:rPr>
        <w:t>gration</w:t>
      </w:r>
      <w:r>
        <w:rPr>
          <w:spacing w:val="-13"/>
          <w:w w:val="99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16"/>
          <w:sz w:val="24"/>
          <w:szCs w:val="24"/>
        </w:rPr>
        <w:t xml:space="preserve"> </w:t>
      </w:r>
      <w:r>
        <w:rPr>
          <w:sz w:val="24"/>
          <w:szCs w:val="24"/>
        </w:rPr>
        <w:t>three</w:t>
      </w:r>
      <w:r>
        <w:rPr>
          <w:spacing w:val="-19"/>
          <w:sz w:val="24"/>
          <w:szCs w:val="24"/>
        </w:rPr>
        <w:t xml:space="preserve"> </w:t>
      </w:r>
      <w:r>
        <w:rPr>
          <w:sz w:val="24"/>
          <w:szCs w:val="24"/>
        </w:rPr>
        <w:t>spatial</w:t>
      </w:r>
      <w:r>
        <w:rPr>
          <w:spacing w:val="-20"/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mechanisms</w:t>
      </w:r>
      <w:r>
        <w:rPr>
          <w:spacing w:val="-13"/>
          <w:w w:val="99"/>
          <w:sz w:val="24"/>
          <w:szCs w:val="24"/>
        </w:rPr>
        <w:t xml:space="preserve"> </w:t>
      </w:r>
      <w:r>
        <w:rPr>
          <w:sz w:val="24"/>
          <w:szCs w:val="24"/>
        </w:rPr>
        <w:t>capable</w:t>
      </w:r>
      <w:r>
        <w:rPr>
          <w:spacing w:val="-21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16"/>
          <w:sz w:val="24"/>
          <w:szCs w:val="24"/>
        </w:rPr>
        <w:t xml:space="preserve"> </w:t>
      </w:r>
      <w:r>
        <w:rPr>
          <w:sz w:val="24"/>
          <w:szCs w:val="24"/>
        </w:rPr>
        <w:t>dealing</w:t>
      </w:r>
      <w:r>
        <w:rPr>
          <w:spacing w:val="-21"/>
          <w:sz w:val="24"/>
          <w:szCs w:val="24"/>
        </w:rPr>
        <w:t xml:space="preserve"> </w:t>
      </w:r>
      <w:r>
        <w:rPr>
          <w:sz w:val="24"/>
          <w:szCs w:val="24"/>
        </w:rPr>
        <w:t>with uncertainty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noise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into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comprehens</w:t>
      </w:r>
      <w:r>
        <w:rPr>
          <w:spacing w:val="-6"/>
          <w:sz w:val="24"/>
          <w:szCs w:val="24"/>
        </w:rPr>
        <w:t>i</w:t>
      </w:r>
      <w:r>
        <w:rPr>
          <w:spacing w:val="-4"/>
          <w:sz w:val="24"/>
          <w:szCs w:val="24"/>
        </w:rPr>
        <w:t>v</w:t>
      </w:r>
      <w:r>
        <w:rPr>
          <w:sz w:val="24"/>
          <w:szCs w:val="24"/>
        </w:rPr>
        <w:t>e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cognit</w:t>
      </w:r>
      <w:r>
        <w:rPr>
          <w:spacing w:val="-6"/>
          <w:sz w:val="24"/>
          <w:szCs w:val="24"/>
        </w:rPr>
        <w:t>i</w:t>
      </w:r>
      <w:r>
        <w:rPr>
          <w:spacing w:val="-4"/>
          <w:sz w:val="24"/>
          <w:szCs w:val="24"/>
        </w:rPr>
        <w:t>v</w:t>
      </w:r>
      <w:r>
        <w:rPr>
          <w:sz w:val="24"/>
          <w:szCs w:val="24"/>
        </w:rPr>
        <w:t>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architecture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(localization, map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structuring,</w:t>
      </w:r>
      <w:r>
        <w:rPr>
          <w:spacing w:val="-15"/>
          <w:sz w:val="24"/>
          <w:szCs w:val="24"/>
        </w:rPr>
        <w:t xml:space="preserve"> </w:t>
      </w:r>
      <w:r>
        <w:rPr>
          <w:sz w:val="24"/>
          <w:szCs w:val="24"/>
        </w:rPr>
        <w:t>map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correction),</w:t>
      </w:r>
      <w:r>
        <w:rPr>
          <w:spacing w:val="-16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7)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embodying</w:t>
      </w:r>
      <w:r>
        <w:rPr>
          <w:spacing w:val="-16"/>
          <w:sz w:val="24"/>
          <w:szCs w:val="24"/>
        </w:rPr>
        <w:t xml:space="preserve"> </w:t>
      </w:r>
      <w:r>
        <w:rPr>
          <w:sz w:val="24"/>
          <w:szCs w:val="24"/>
        </w:rPr>
        <w:t>this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architecture</w:t>
      </w:r>
      <w:r>
        <w:rPr>
          <w:spacing w:val="-16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robot, all</w:t>
      </w:r>
      <w:r>
        <w:rPr>
          <w:spacing w:val="-6"/>
          <w:sz w:val="24"/>
          <w:szCs w:val="24"/>
        </w:rPr>
        <w:t>o</w:t>
      </w:r>
      <w:r>
        <w:rPr>
          <w:sz w:val="24"/>
          <w:szCs w:val="24"/>
        </w:rPr>
        <w:t>wing demonstration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model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functionality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realistic robotic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simula- to</w:t>
      </w:r>
      <w:r>
        <w:rPr>
          <w:spacing w:val="-13"/>
          <w:sz w:val="24"/>
          <w:szCs w:val="24"/>
        </w:rPr>
        <w:t>r</w:t>
      </w:r>
      <w:r>
        <w:rPr>
          <w:sz w:val="24"/>
          <w:szCs w:val="24"/>
        </w:rPr>
        <w:t>.  8)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proposal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biologically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plausible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mechanism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correcting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errors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in learned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maps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when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-6"/>
          <w:sz w:val="24"/>
          <w:szCs w:val="24"/>
        </w:rPr>
        <w:t>e</w:t>
      </w:r>
      <w:r>
        <w:rPr>
          <w:sz w:val="24"/>
          <w:szCs w:val="24"/>
        </w:rPr>
        <w:t>visiting an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already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kn</w:t>
      </w:r>
      <w:r>
        <w:rPr>
          <w:spacing w:val="-6"/>
          <w:sz w:val="24"/>
          <w:szCs w:val="24"/>
        </w:rPr>
        <w:t>o</w:t>
      </w:r>
      <w:r>
        <w:rPr>
          <w:sz w:val="24"/>
          <w:szCs w:val="24"/>
        </w:rPr>
        <w:t>wn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place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(the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‘loop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closure’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prob- lem,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well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kn</w:t>
      </w:r>
      <w:r>
        <w:rPr>
          <w:spacing w:val="-6"/>
          <w:sz w:val="24"/>
          <w:szCs w:val="24"/>
        </w:rPr>
        <w:t>o</w:t>
      </w:r>
      <w:r>
        <w:rPr>
          <w:sz w:val="24"/>
          <w:szCs w:val="24"/>
        </w:rPr>
        <w:t>wn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robotics,</w:t>
      </w:r>
      <w:r>
        <w:rPr>
          <w:spacing w:val="-4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ut n</w:t>
      </w:r>
      <w:r>
        <w:rPr>
          <w:spacing w:val="-4"/>
          <w:sz w:val="24"/>
          <w:szCs w:val="24"/>
        </w:rPr>
        <w:t>e</w:t>
      </w:r>
      <w:r>
        <w:rPr>
          <w:sz w:val="24"/>
          <w:szCs w:val="24"/>
        </w:rPr>
        <w:t>glected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cognit</w:t>
      </w:r>
      <w:r>
        <w:rPr>
          <w:spacing w:val="-6"/>
          <w:sz w:val="24"/>
          <w:szCs w:val="24"/>
        </w:rPr>
        <w:t>i</w:t>
      </w:r>
      <w:r>
        <w:rPr>
          <w:spacing w:val="-4"/>
          <w:sz w:val="24"/>
          <w:szCs w:val="24"/>
        </w:rPr>
        <w:t>v</w:t>
      </w:r>
      <w:r>
        <w:rPr>
          <w:sz w:val="24"/>
          <w:szCs w:val="24"/>
        </w:rPr>
        <w:t>e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science),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 xml:space="preserve">and </w:t>
      </w:r>
      <w:r>
        <w:rPr>
          <w:spacing w:val="-6"/>
          <w:sz w:val="24"/>
          <w:szCs w:val="24"/>
        </w:rPr>
        <w:t>ev</w:t>
      </w:r>
      <w:r>
        <w:rPr>
          <w:sz w:val="24"/>
          <w:szCs w:val="24"/>
        </w:rPr>
        <w:t>aluation a</w:t>
      </w:r>
      <w:r>
        <w:rPr>
          <w:spacing w:val="-1"/>
          <w:sz w:val="24"/>
          <w:szCs w:val="24"/>
        </w:rPr>
        <w:t>g</w:t>
      </w:r>
      <w:r>
        <w:rPr>
          <w:sz w:val="24"/>
          <w:szCs w:val="24"/>
        </w:rPr>
        <w:t>ainst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beh</w:t>
      </w:r>
      <w:r>
        <w:rPr>
          <w:spacing w:val="-5"/>
          <w:sz w:val="24"/>
          <w:szCs w:val="24"/>
        </w:rPr>
        <w:t>a</w:t>
      </w:r>
      <w:r>
        <w:rPr>
          <w:sz w:val="24"/>
          <w:szCs w:val="24"/>
        </w:rPr>
        <w:t>viour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data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-4"/>
          <w:sz w:val="24"/>
          <w:szCs w:val="24"/>
        </w:rPr>
        <w:t>e</w:t>
      </w:r>
      <w:r>
        <w:rPr>
          <w:spacing w:val="-1"/>
          <w:sz w:val="24"/>
          <w:szCs w:val="24"/>
        </w:rPr>
        <w:t>g</w:t>
      </w:r>
      <w:r>
        <w:rPr>
          <w:sz w:val="24"/>
          <w:szCs w:val="24"/>
        </w:rPr>
        <w:t>arding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cognit</w:t>
      </w:r>
      <w:r>
        <w:rPr>
          <w:spacing w:val="-6"/>
          <w:sz w:val="24"/>
          <w:szCs w:val="24"/>
        </w:rPr>
        <w:t>i</w:t>
      </w:r>
      <w:r>
        <w:rPr>
          <w:spacing w:val="-4"/>
          <w:sz w:val="24"/>
          <w:szCs w:val="24"/>
        </w:rPr>
        <w:t>v</w:t>
      </w:r>
      <w:r>
        <w:rPr>
          <w:sz w:val="24"/>
          <w:szCs w:val="24"/>
        </w:rPr>
        <w:t>e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map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accura</w:t>
      </w:r>
      <w:r>
        <w:rPr>
          <w:spacing w:val="-4"/>
          <w:sz w:val="24"/>
          <w:szCs w:val="24"/>
        </w:rPr>
        <w:t>c</w:t>
      </w:r>
      <w:r>
        <w:rPr>
          <w:sz w:val="24"/>
          <w:szCs w:val="24"/>
        </w:rPr>
        <w:t>y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human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subjects.</w:t>
      </w:r>
    </w:p>
    <w:p w14:paraId="155A1B24" w14:textId="77777777" w:rsidR="00EB3AAC" w:rsidRDefault="00EB3AAC">
      <w:pPr>
        <w:spacing w:before="15" w:line="220" w:lineRule="exact"/>
        <w:rPr>
          <w:sz w:val="22"/>
          <w:szCs w:val="22"/>
        </w:rPr>
      </w:pPr>
    </w:p>
    <w:p w14:paraId="3CCFF471" w14:textId="77777777" w:rsidR="00EB3AAC" w:rsidRDefault="00C229B0">
      <w:pPr>
        <w:spacing w:line="251" w:lineRule="auto"/>
        <w:ind w:left="610" w:right="73" w:firstLine="351"/>
        <w:jc w:val="both"/>
        <w:rPr>
          <w:sz w:val="24"/>
          <w:szCs w:val="24"/>
        </w:rPr>
      </w:pPr>
      <w:r>
        <w:pict w14:anchorId="12886A8C">
          <v:group id="_x0000_s2050" style="position:absolute;left:0;text-align:left;margin-left:114.5pt;margin-top:93.65pt;width:164.4pt;height:0;z-index:-251656192;mso-position-horizontal-relative:page" coordorigin="2290,1874" coordsize="3288,0">
            <v:polyline id="_x0000_s2051" style="position:absolute" points="4580,3748,7869,3748" coordorigin="2290,1874" coordsize="3288,0" filled="f" strokeweight="5054emu">
              <v:path arrowok="t"/>
            </v:polyline>
            <w10:wrap anchorx="page"/>
          </v:group>
        </w:pict>
      </w:r>
      <w:r>
        <w:rPr>
          <w:sz w:val="24"/>
          <w:szCs w:val="24"/>
        </w:rPr>
        <w:t>The</w:t>
      </w:r>
      <w:r>
        <w:rPr>
          <w:spacing w:val="-17"/>
          <w:sz w:val="24"/>
          <w:szCs w:val="24"/>
        </w:rPr>
        <w:t xml:space="preserve"> </w:t>
      </w:r>
      <w:r>
        <w:rPr>
          <w:sz w:val="24"/>
          <w:szCs w:val="24"/>
        </w:rPr>
        <w:t>model</w:t>
      </w:r>
      <w:r>
        <w:rPr>
          <w:spacing w:val="-19"/>
          <w:sz w:val="24"/>
          <w:szCs w:val="24"/>
        </w:rPr>
        <w:t xml:space="preserve"> </w:t>
      </w:r>
      <w:r>
        <w:rPr>
          <w:sz w:val="24"/>
          <w:szCs w:val="24"/>
        </w:rPr>
        <w:t>best</w:t>
      </w:r>
      <w:r>
        <w:rPr>
          <w:spacing w:val="-17"/>
          <w:sz w:val="24"/>
          <w:szCs w:val="24"/>
        </w:rPr>
        <w:t xml:space="preserve"> </w:t>
      </w:r>
      <w:r>
        <w:rPr>
          <w:sz w:val="24"/>
          <w:szCs w:val="24"/>
        </w:rPr>
        <w:t>accounting</w:t>
      </w:r>
      <w:r>
        <w:rPr>
          <w:spacing w:val="-23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-16"/>
          <w:sz w:val="24"/>
          <w:szCs w:val="24"/>
        </w:rPr>
        <w:t xml:space="preserve"> </w:t>
      </w:r>
      <w:r>
        <w:rPr>
          <w:sz w:val="24"/>
          <w:szCs w:val="24"/>
        </w:rPr>
        <w:t>spatial</w:t>
      </w:r>
      <w:r>
        <w:rPr>
          <w:spacing w:val="-19"/>
          <w:sz w:val="24"/>
          <w:szCs w:val="24"/>
        </w:rPr>
        <w:t xml:space="preserve"> </w:t>
      </w:r>
      <w:r>
        <w:rPr>
          <w:sz w:val="24"/>
          <w:szCs w:val="24"/>
        </w:rPr>
        <w:t>memory</w:t>
      </w:r>
      <w:r>
        <w:rPr>
          <w:spacing w:val="-21"/>
          <w:sz w:val="24"/>
          <w:szCs w:val="24"/>
        </w:rPr>
        <w:t xml:space="preserve"> </w:t>
      </w:r>
      <w:r>
        <w:rPr>
          <w:sz w:val="24"/>
          <w:szCs w:val="24"/>
        </w:rPr>
        <w:t>structure</w:t>
      </w:r>
      <w:r>
        <w:rPr>
          <w:spacing w:val="-21"/>
          <w:sz w:val="24"/>
          <w:szCs w:val="24"/>
        </w:rPr>
        <w:t xml:space="preserve"> </w:t>
      </w:r>
      <w:r>
        <w:rPr>
          <w:sz w:val="24"/>
          <w:szCs w:val="24"/>
        </w:rPr>
        <w:t>presented</w:t>
      </w:r>
      <w:r>
        <w:rPr>
          <w:spacing w:val="-22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-15"/>
          <w:sz w:val="24"/>
          <w:szCs w:val="24"/>
        </w:rPr>
        <w:t xml:space="preserve"> </w:t>
      </w:r>
      <w:r>
        <w:rPr>
          <w:sz w:val="24"/>
          <w:szCs w:val="24"/>
        </w:rPr>
        <w:t>Chapter</w:t>
      </w:r>
      <w:r>
        <w:rPr>
          <w:spacing w:val="-21"/>
          <w:sz w:val="24"/>
          <w:szCs w:val="24"/>
        </w:rPr>
        <w:t xml:space="preserve"> </w:t>
      </w:r>
      <w:r>
        <w:rPr>
          <w:sz w:val="24"/>
          <w:szCs w:val="24"/>
        </w:rPr>
        <w:t>4</w:t>
      </w:r>
      <w:r>
        <w:rPr>
          <w:spacing w:val="-14"/>
          <w:sz w:val="24"/>
          <w:szCs w:val="24"/>
        </w:rPr>
        <w:t xml:space="preserve"> </w:t>
      </w:r>
      <w:r>
        <w:rPr>
          <w:sz w:val="24"/>
          <w:szCs w:val="24"/>
        </w:rPr>
        <w:t>also constitutes a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-4"/>
          <w:sz w:val="24"/>
          <w:szCs w:val="24"/>
        </w:rPr>
        <w:t>ov</w:t>
      </w:r>
      <w:r>
        <w:rPr>
          <w:sz w:val="24"/>
          <w:szCs w:val="24"/>
        </w:rPr>
        <w:t>el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kind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metric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learning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machine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learning,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based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idea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of learning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similarity</w:t>
      </w:r>
      <w:r>
        <w:rPr>
          <w:spacing w:val="-13"/>
          <w:sz w:val="24"/>
          <w:szCs w:val="24"/>
        </w:rPr>
        <w:t xml:space="preserve"> </w:t>
      </w:r>
      <w:r>
        <w:rPr>
          <w:sz w:val="24"/>
          <w:szCs w:val="24"/>
        </w:rPr>
        <w:t>function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space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absolute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pairwise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di</w:t>
      </w:r>
      <w:r>
        <w:rPr>
          <w:spacing w:val="-6"/>
          <w:sz w:val="24"/>
          <w:szCs w:val="24"/>
        </w:rPr>
        <w:t>f</w:t>
      </w:r>
      <w:r>
        <w:rPr>
          <w:sz w:val="24"/>
          <w:szCs w:val="24"/>
        </w:rPr>
        <w:t>ferences</w:t>
      </w:r>
      <w:r>
        <w:rPr>
          <w:spacing w:val="-15"/>
          <w:sz w:val="24"/>
          <w:szCs w:val="24"/>
        </w:rPr>
        <w:t xml:space="preserve"> </w:t>
      </w:r>
      <w:r>
        <w:rPr>
          <w:sz w:val="24"/>
          <w:szCs w:val="24"/>
        </w:rPr>
        <w:t>(as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opposed to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e.g.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Mahalanobis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distance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function).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Although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proposed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before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similar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form for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person</w:t>
      </w:r>
      <w:r>
        <w:rPr>
          <w:spacing w:val="-11"/>
          <w:sz w:val="24"/>
          <w:szCs w:val="24"/>
        </w:rPr>
        <w:t xml:space="preserve"> </w:t>
      </w:r>
      <w:r>
        <w:rPr>
          <w:w w:val="98"/>
          <w:sz w:val="24"/>
          <w:szCs w:val="24"/>
        </w:rPr>
        <w:t>re-identification</w:t>
      </w:r>
      <w:r>
        <w:rPr>
          <w:spacing w:val="-4"/>
          <w:w w:val="98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computer</w:t>
      </w:r>
      <w:r>
        <w:rPr>
          <w:spacing w:val="-14"/>
          <w:sz w:val="24"/>
          <w:szCs w:val="24"/>
        </w:rPr>
        <w:t xml:space="preserve"> </w:t>
      </w:r>
      <w:r>
        <w:rPr>
          <w:sz w:val="24"/>
          <w:szCs w:val="24"/>
        </w:rPr>
        <w:t>vision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community</w:t>
      </w:r>
      <w:r>
        <w:rPr>
          <w:spacing w:val="-16"/>
          <w:sz w:val="24"/>
          <w:szCs w:val="24"/>
        </w:rPr>
        <w:t xml:space="preserve"> </w:t>
      </w:r>
      <w:r>
        <w:rPr>
          <w:sz w:val="24"/>
          <w:szCs w:val="24"/>
        </w:rPr>
        <w:t>(Zheng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et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al.,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2011),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the insight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that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this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space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contains</w:t>
      </w:r>
      <w:r>
        <w:rPr>
          <w:spacing w:val="-13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-4"/>
          <w:sz w:val="24"/>
          <w:szCs w:val="24"/>
        </w:rPr>
        <w:t>e</w:t>
      </w:r>
      <w:r>
        <w:rPr>
          <w:sz w:val="24"/>
          <w:szCs w:val="24"/>
        </w:rPr>
        <w:t>glected</w:t>
      </w:r>
      <w:r>
        <w:rPr>
          <w:spacing w:val="-14"/>
          <w:sz w:val="24"/>
          <w:szCs w:val="24"/>
        </w:rPr>
        <w:t xml:space="preserve"> </w:t>
      </w:r>
      <w:r>
        <w:rPr>
          <w:sz w:val="24"/>
          <w:szCs w:val="24"/>
        </w:rPr>
        <w:t>information</w:t>
      </w:r>
      <w:r>
        <w:rPr>
          <w:spacing w:val="-16"/>
          <w:sz w:val="24"/>
          <w:szCs w:val="24"/>
        </w:rPr>
        <w:t xml:space="preserve"> </w:t>
      </w:r>
      <w:r>
        <w:rPr>
          <w:sz w:val="24"/>
          <w:szCs w:val="24"/>
        </w:rPr>
        <w:t>which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can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be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utilized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impr</w:t>
      </w:r>
      <w:r>
        <w:rPr>
          <w:spacing w:val="-4"/>
          <w:sz w:val="24"/>
          <w:szCs w:val="24"/>
        </w:rPr>
        <w:t>ov</w:t>
      </w:r>
      <w:r>
        <w:rPr>
          <w:sz w:val="24"/>
          <w:szCs w:val="24"/>
        </w:rPr>
        <w:t>e</w:t>
      </w:r>
    </w:p>
    <w:p w14:paraId="10E16E04" w14:textId="77777777" w:rsidR="00EB3AAC" w:rsidRDefault="00EB3AAC">
      <w:pPr>
        <w:spacing w:before="1" w:line="140" w:lineRule="exact"/>
        <w:rPr>
          <w:sz w:val="15"/>
          <w:szCs w:val="15"/>
        </w:rPr>
      </w:pPr>
    </w:p>
    <w:p w14:paraId="33465690" w14:textId="77777777" w:rsidR="00EB3AAC" w:rsidRDefault="00C229B0">
      <w:pPr>
        <w:spacing w:before="26" w:line="249" w:lineRule="auto"/>
        <w:ind w:left="610" w:right="80" w:firstLine="359"/>
        <w:sectPr w:rsidR="00EB3AAC">
          <w:footerReference w:type="default" r:id="rId22"/>
          <w:pgSz w:w="11920" w:h="16840"/>
          <w:pgMar w:top="1380" w:right="1280" w:bottom="280" w:left="1680" w:header="0" w:footer="0" w:gutter="0"/>
          <w:cols w:space="720"/>
        </w:sectPr>
      </w:pPr>
      <w:r>
        <w:t>LI</w:t>
      </w:r>
      <w:r>
        <w:rPr>
          <w:spacing w:val="-8"/>
        </w:rPr>
        <w:t>D</w:t>
      </w:r>
      <w:r>
        <w:t>A</w:t>
      </w:r>
      <w:r>
        <w:rPr>
          <w:spacing w:val="10"/>
        </w:rPr>
        <w:t xml:space="preserve"> </w:t>
      </w:r>
      <w:r>
        <w:t>stands</w:t>
      </w:r>
      <w:r>
        <w:rPr>
          <w:spacing w:val="10"/>
        </w:rPr>
        <w:t xml:space="preserve"> </w:t>
      </w:r>
      <w:r>
        <w:t>for</w:t>
      </w:r>
      <w:r>
        <w:rPr>
          <w:spacing w:val="13"/>
        </w:rPr>
        <w:t xml:space="preserve"> </w:t>
      </w:r>
      <w:r>
        <w:t>Learning</w:t>
      </w:r>
      <w:r>
        <w:rPr>
          <w:spacing w:val="8"/>
        </w:rPr>
        <w:t xml:space="preserve"> </w:t>
      </w:r>
      <w:r>
        <w:t>Intelligent</w:t>
      </w:r>
      <w:r>
        <w:rPr>
          <w:spacing w:val="7"/>
        </w:rPr>
        <w:t xml:space="preserve"> </w:t>
      </w:r>
      <w:r>
        <w:t>Distri</w:t>
      </w:r>
      <w:r>
        <w:rPr>
          <w:spacing w:val="-4"/>
        </w:rPr>
        <w:t>b</w:t>
      </w:r>
      <w:r>
        <w:t>ution</w:t>
      </w:r>
      <w:r>
        <w:rPr>
          <w:spacing w:val="5"/>
        </w:rPr>
        <w:t xml:space="preserve"> </w:t>
      </w:r>
      <w:r>
        <w:t>Agent,</w:t>
      </w:r>
      <w:r>
        <w:rPr>
          <w:spacing w:val="14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is</w:t>
      </w:r>
      <w:r>
        <w:rPr>
          <w:spacing w:val="14"/>
        </w:rPr>
        <w:t xml:space="preserve"> </w:t>
      </w:r>
      <w:r>
        <w:t>r</w:t>
      </w:r>
      <w:r>
        <w:rPr>
          <w:spacing w:val="-5"/>
        </w:rPr>
        <w:t>e</w:t>
      </w:r>
      <w:r>
        <w:t>vi</w:t>
      </w:r>
      <w:r>
        <w:rPr>
          <w:spacing w:val="-5"/>
        </w:rPr>
        <w:t>e</w:t>
      </w:r>
      <w:r>
        <w:t>wed</w:t>
      </w:r>
      <w:r>
        <w:rPr>
          <w:spacing w:val="8"/>
        </w:rPr>
        <w:t xml:space="preserve"> </w:t>
      </w:r>
      <w:r>
        <w:t>in</w:t>
      </w:r>
      <w:r>
        <w:rPr>
          <w:spacing w:val="13"/>
        </w:rPr>
        <w:t xml:space="preserve"> </w:t>
      </w:r>
      <w:r>
        <w:t>a</w:t>
      </w:r>
      <w:r>
        <w:rPr>
          <w:spacing w:val="14"/>
        </w:rPr>
        <w:t xml:space="preserve"> </w:t>
      </w:r>
      <w:r>
        <w:t>paper</w:t>
      </w:r>
      <w:r>
        <w:rPr>
          <w:spacing w:val="11"/>
        </w:rPr>
        <w:t xml:space="preserve"> </w:t>
      </w:r>
      <w:r>
        <w:t>co-authored during</w:t>
      </w:r>
      <w:r>
        <w:rPr>
          <w:spacing w:val="-5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PhD</w:t>
      </w:r>
      <w:r>
        <w:rPr>
          <w:spacing w:val="-4"/>
        </w:rPr>
        <w:t xml:space="preserve"> b</w:t>
      </w:r>
      <w:r>
        <w:t>ut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included</w:t>
      </w:r>
      <w:r>
        <w:rPr>
          <w:spacing w:val="-7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thesis:</w:t>
      </w:r>
      <w:r>
        <w:rPr>
          <w:spacing w:val="7"/>
        </w:rPr>
        <w:t xml:space="preserve"> </w:t>
      </w:r>
      <w:r>
        <w:t>(Franklin</w:t>
      </w:r>
      <w:r>
        <w:rPr>
          <w:spacing w:val="-7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al.,</w:t>
      </w:r>
      <w:r>
        <w:rPr>
          <w:spacing w:val="-2"/>
        </w:rPr>
        <w:t xml:space="preserve"> </w:t>
      </w:r>
      <w:r>
        <w:t>2014)</w:t>
      </w:r>
    </w:p>
    <w:p w14:paraId="2C739440" w14:textId="77777777" w:rsidR="00EB3AAC" w:rsidRDefault="00C229B0">
      <w:pPr>
        <w:spacing w:before="57"/>
        <w:ind w:left="100" w:right="529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22                                                                             </w:t>
      </w:r>
      <w:r>
        <w:rPr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>CHAPTER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 xml:space="preserve">1. 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INT</w:t>
      </w:r>
      <w:r>
        <w:rPr>
          <w:spacing w:val="-10"/>
          <w:sz w:val="24"/>
          <w:szCs w:val="24"/>
        </w:rPr>
        <w:t>R</w:t>
      </w:r>
      <w:r>
        <w:rPr>
          <w:sz w:val="24"/>
          <w:szCs w:val="24"/>
        </w:rPr>
        <w:t>ODUCTION</w:t>
      </w:r>
    </w:p>
    <w:p w14:paraId="690B2F18" w14:textId="77777777" w:rsidR="00EB3AAC" w:rsidRDefault="00EB3AAC">
      <w:pPr>
        <w:spacing w:line="120" w:lineRule="exact"/>
        <w:rPr>
          <w:sz w:val="13"/>
          <w:szCs w:val="13"/>
        </w:rPr>
      </w:pPr>
    </w:p>
    <w:p w14:paraId="6D1A8F5F" w14:textId="77777777" w:rsidR="00EB3AAC" w:rsidRDefault="00EB3AAC">
      <w:pPr>
        <w:spacing w:line="200" w:lineRule="exact"/>
      </w:pPr>
    </w:p>
    <w:p w14:paraId="2EFB1FAE" w14:textId="77777777" w:rsidR="00EB3AAC" w:rsidRDefault="00EB3AAC">
      <w:pPr>
        <w:spacing w:line="200" w:lineRule="exact"/>
      </w:pPr>
    </w:p>
    <w:p w14:paraId="72FB2CE6" w14:textId="77777777" w:rsidR="00EB3AAC" w:rsidRDefault="00C229B0">
      <w:pPr>
        <w:spacing w:line="251" w:lineRule="auto"/>
        <w:ind w:left="100" w:right="524"/>
        <w:jc w:val="both"/>
        <w:rPr>
          <w:sz w:val="24"/>
          <w:szCs w:val="24"/>
        </w:rPr>
      </w:pPr>
      <w:r>
        <w:rPr>
          <w:sz w:val="24"/>
          <w:szCs w:val="24"/>
        </w:rPr>
        <w:t>performance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general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(not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just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image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data),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general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formulation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all</w:t>
      </w:r>
      <w:r>
        <w:rPr>
          <w:spacing w:val="-6"/>
          <w:sz w:val="24"/>
          <w:szCs w:val="24"/>
        </w:rPr>
        <w:t>o</w:t>
      </w:r>
      <w:r>
        <w:rPr>
          <w:sz w:val="24"/>
          <w:szCs w:val="24"/>
        </w:rPr>
        <w:t>wing arbitrary</w:t>
      </w:r>
      <w:r>
        <w:rPr>
          <w:spacing w:val="-17"/>
          <w:sz w:val="24"/>
          <w:szCs w:val="24"/>
        </w:rPr>
        <w:t xml:space="preserve"> </w:t>
      </w:r>
      <w:r>
        <w:rPr>
          <w:sz w:val="24"/>
          <w:szCs w:val="24"/>
        </w:rPr>
        <w:t>constituent</w:t>
      </w:r>
      <w:r>
        <w:rPr>
          <w:spacing w:val="-19"/>
          <w:sz w:val="24"/>
          <w:szCs w:val="24"/>
        </w:rPr>
        <w:t xml:space="preserve"> </w:t>
      </w:r>
      <w:r>
        <w:rPr>
          <w:sz w:val="24"/>
          <w:szCs w:val="24"/>
        </w:rPr>
        <w:t>models</w:t>
      </w:r>
      <w:r>
        <w:rPr>
          <w:spacing w:val="-16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learning</w:t>
      </w:r>
      <w:r>
        <w:rPr>
          <w:spacing w:val="-17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metric</w:t>
      </w:r>
      <w:r>
        <w:rPr>
          <w:spacing w:val="-15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this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space,</w:t>
      </w:r>
      <w:r>
        <w:rPr>
          <w:spacing w:val="-13"/>
          <w:sz w:val="24"/>
          <w:szCs w:val="24"/>
        </w:rPr>
        <w:t xml:space="preserve"> </w:t>
      </w:r>
      <w:r>
        <w:rPr>
          <w:sz w:val="24"/>
          <w:szCs w:val="24"/>
        </w:rPr>
        <w:t>are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-4"/>
          <w:sz w:val="24"/>
          <w:szCs w:val="24"/>
        </w:rPr>
        <w:t>ov</w:t>
      </w:r>
      <w:r>
        <w:rPr>
          <w:sz w:val="24"/>
          <w:szCs w:val="24"/>
        </w:rPr>
        <w:t>el</w:t>
      </w:r>
      <w:r>
        <w:rPr>
          <w:spacing w:val="-14"/>
          <w:sz w:val="24"/>
          <w:szCs w:val="24"/>
        </w:rPr>
        <w:t xml:space="preserve"> </w:t>
      </w:r>
      <w:r>
        <w:rPr>
          <w:sz w:val="24"/>
          <w:szCs w:val="24"/>
        </w:rPr>
        <w:t>contri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ution (9).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Since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it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too</w:t>
      </w:r>
      <w:r>
        <w:rPr>
          <w:spacing w:val="-7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f</w:t>
      </w:r>
      <w:r>
        <w:rPr>
          <w:sz w:val="24"/>
          <w:szCs w:val="24"/>
        </w:rPr>
        <w:t>ar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from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topic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this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thesis,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metric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learning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absolute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pairwise di</w:t>
      </w:r>
      <w:r>
        <w:rPr>
          <w:spacing w:val="-6"/>
          <w:sz w:val="24"/>
          <w:szCs w:val="24"/>
        </w:rPr>
        <w:t>f</w:t>
      </w:r>
      <w:r>
        <w:rPr>
          <w:sz w:val="24"/>
          <w:szCs w:val="24"/>
        </w:rPr>
        <w:t>ference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space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only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described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briefly (to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6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e</w:t>
      </w:r>
      <w:r>
        <w:rPr>
          <w:sz w:val="24"/>
          <w:szCs w:val="24"/>
        </w:rPr>
        <w:t>xtent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required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model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cognit</w:t>
      </w:r>
      <w:r>
        <w:rPr>
          <w:spacing w:val="-6"/>
          <w:sz w:val="24"/>
          <w:szCs w:val="24"/>
        </w:rPr>
        <w:t>i</w:t>
      </w:r>
      <w:r>
        <w:rPr>
          <w:spacing w:val="-4"/>
          <w:sz w:val="24"/>
          <w:szCs w:val="24"/>
        </w:rPr>
        <w:t>v</w:t>
      </w:r>
      <w:r>
        <w:rPr>
          <w:sz w:val="24"/>
          <w:szCs w:val="24"/>
        </w:rPr>
        <w:t>e map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structure)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Chapter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 xml:space="preserve">4. 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>Applications and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results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other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kinds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data,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with other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constituent</w:t>
      </w:r>
      <w:r>
        <w:rPr>
          <w:spacing w:val="-16"/>
          <w:sz w:val="24"/>
          <w:szCs w:val="24"/>
        </w:rPr>
        <w:t xml:space="preserve"> </w:t>
      </w:r>
      <w:r>
        <w:rPr>
          <w:sz w:val="24"/>
          <w:szCs w:val="24"/>
        </w:rPr>
        <w:t>models,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semi-supervised</w:t>
      </w:r>
      <w:r>
        <w:rPr>
          <w:spacing w:val="-21"/>
          <w:sz w:val="24"/>
          <w:szCs w:val="24"/>
        </w:rPr>
        <w:t xml:space="preserve"> </w:t>
      </w:r>
      <w:r>
        <w:rPr>
          <w:sz w:val="24"/>
          <w:szCs w:val="24"/>
        </w:rPr>
        <w:t>setting,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are</w:t>
      </w:r>
      <w:r>
        <w:rPr>
          <w:spacing w:val="-8"/>
          <w:sz w:val="24"/>
          <w:szCs w:val="24"/>
        </w:rPr>
        <w:t xml:space="preserve"> </w:t>
      </w:r>
      <w:r>
        <w:rPr>
          <w:w w:val="97"/>
          <w:sz w:val="24"/>
          <w:szCs w:val="24"/>
        </w:rPr>
        <w:t>briefly</w:t>
      </w:r>
      <w:r>
        <w:rPr>
          <w:spacing w:val="-3"/>
          <w:w w:val="97"/>
          <w:sz w:val="24"/>
          <w:szCs w:val="24"/>
        </w:rPr>
        <w:t xml:space="preserve"> </w:t>
      </w:r>
      <w:r>
        <w:rPr>
          <w:sz w:val="24"/>
          <w:szCs w:val="24"/>
        </w:rPr>
        <w:t>summarized in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Appendix</w:t>
      </w:r>
      <w:r>
        <w:rPr>
          <w:spacing w:val="-9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T</w:t>
      </w:r>
      <w:r>
        <w:rPr>
          <w:sz w:val="24"/>
          <w:szCs w:val="24"/>
        </w:rPr>
        <w:t>ODO.</w:t>
      </w:r>
    </w:p>
    <w:p w14:paraId="28F679D4" w14:textId="77777777" w:rsidR="00EB3AAC" w:rsidRDefault="00C229B0">
      <w:pPr>
        <w:spacing w:line="251" w:lineRule="auto"/>
        <w:ind w:left="100" w:right="524" w:firstLine="351"/>
        <w:jc w:val="both"/>
        <w:rPr>
          <w:sz w:val="24"/>
          <w:szCs w:val="24"/>
        </w:rPr>
      </w:pPr>
      <w:r>
        <w:rPr>
          <w:sz w:val="24"/>
          <w:szCs w:val="24"/>
        </w:rPr>
        <w:t>After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presenting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mentioned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papers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constituting the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literature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-6"/>
          <w:sz w:val="24"/>
          <w:szCs w:val="24"/>
        </w:rPr>
        <w:t>e</w:t>
      </w:r>
      <w:r>
        <w:rPr>
          <w:sz w:val="24"/>
          <w:szCs w:val="24"/>
        </w:rPr>
        <w:t>vi</w:t>
      </w:r>
      <w:r>
        <w:rPr>
          <w:spacing w:val="-6"/>
          <w:sz w:val="24"/>
          <w:szCs w:val="24"/>
        </w:rPr>
        <w:t>e</w:t>
      </w:r>
      <w:r>
        <w:rPr>
          <w:sz w:val="24"/>
          <w:szCs w:val="24"/>
        </w:rPr>
        <w:t>w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re- sults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chapters,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we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present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an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analysis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methods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empl</w:t>
      </w:r>
      <w:r>
        <w:rPr>
          <w:spacing w:val="-2"/>
          <w:sz w:val="24"/>
          <w:szCs w:val="24"/>
        </w:rPr>
        <w:t>o</w:t>
      </w:r>
      <w:r>
        <w:rPr>
          <w:sz w:val="24"/>
          <w:szCs w:val="24"/>
        </w:rPr>
        <w:t>yed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during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this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research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in Chapter</w:t>
      </w:r>
      <w:r>
        <w:rPr>
          <w:spacing w:val="-13"/>
          <w:sz w:val="24"/>
          <w:szCs w:val="24"/>
        </w:rPr>
        <w:t xml:space="preserve"> </w:t>
      </w:r>
      <w:r>
        <w:rPr>
          <w:sz w:val="24"/>
          <w:szCs w:val="24"/>
        </w:rPr>
        <w:t>6.</w:t>
      </w:r>
      <w:r>
        <w:rPr>
          <w:spacing w:val="11"/>
          <w:sz w:val="24"/>
          <w:szCs w:val="24"/>
        </w:rPr>
        <w:t xml:space="preserve"> </w:t>
      </w:r>
      <w:r>
        <w:rPr>
          <w:spacing w:val="-19"/>
          <w:sz w:val="24"/>
          <w:szCs w:val="24"/>
        </w:rPr>
        <w:t>W</w:t>
      </w:r>
      <w:r>
        <w:rPr>
          <w:sz w:val="24"/>
          <w:szCs w:val="24"/>
        </w:rPr>
        <w:t>e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continue</w:t>
      </w:r>
      <w:r>
        <w:rPr>
          <w:spacing w:val="-13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discuss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implications</w:t>
      </w:r>
      <w:r>
        <w:rPr>
          <w:spacing w:val="-17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our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results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neural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imple- mentability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mechanisms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which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concrete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implementation has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not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already been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presented</w:t>
      </w:r>
      <w:r>
        <w:rPr>
          <w:spacing w:val="-15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results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Chapter</w:t>
      </w:r>
      <w:r>
        <w:rPr>
          <w:spacing w:val="-14"/>
          <w:sz w:val="24"/>
          <w:szCs w:val="24"/>
        </w:rPr>
        <w:t xml:space="preserve"> </w:t>
      </w:r>
      <w:r>
        <w:rPr>
          <w:sz w:val="24"/>
          <w:szCs w:val="24"/>
        </w:rPr>
        <w:t>7.</w:t>
      </w:r>
      <w:r>
        <w:rPr>
          <w:spacing w:val="10"/>
          <w:sz w:val="24"/>
          <w:szCs w:val="24"/>
        </w:rPr>
        <w:t xml:space="preserve"> </w:t>
      </w:r>
      <w:r>
        <w:rPr>
          <w:spacing w:val="-19"/>
          <w:sz w:val="24"/>
          <w:szCs w:val="24"/>
        </w:rPr>
        <w:t>W</w:t>
      </w:r>
      <w:r>
        <w:rPr>
          <w:sz w:val="24"/>
          <w:szCs w:val="24"/>
        </w:rPr>
        <w:t>e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conclude</w:t>
      </w:r>
      <w:r>
        <w:rPr>
          <w:spacing w:val="-15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Chapter</w:t>
      </w:r>
      <w:r>
        <w:rPr>
          <w:spacing w:val="-14"/>
          <w:sz w:val="24"/>
          <w:szCs w:val="24"/>
        </w:rPr>
        <w:t xml:space="preserve"> </w:t>
      </w:r>
      <w:r>
        <w:rPr>
          <w:sz w:val="24"/>
          <w:szCs w:val="24"/>
        </w:rPr>
        <w:t>8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with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conclusion and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an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outline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potential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future</w:t>
      </w:r>
      <w:r>
        <w:rPr>
          <w:spacing w:val="-6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w</w:t>
      </w:r>
      <w:r>
        <w:rPr>
          <w:sz w:val="24"/>
          <w:szCs w:val="24"/>
        </w:rPr>
        <w:t>ork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opened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up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by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this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research.</w:t>
      </w:r>
    </w:p>
    <w:p w14:paraId="12AC80AD" w14:textId="77777777" w:rsidR="00EB3AAC" w:rsidRDefault="00C229B0">
      <w:pPr>
        <w:spacing w:line="251" w:lineRule="auto"/>
        <w:ind w:left="100" w:right="524" w:firstLine="351"/>
        <w:jc w:val="both"/>
        <w:rPr>
          <w:sz w:val="24"/>
          <w:szCs w:val="24"/>
        </w:rPr>
        <w:sectPr w:rsidR="00EB3AAC">
          <w:footerReference w:type="default" r:id="rId23"/>
          <w:pgSz w:w="11920" w:h="16840"/>
          <w:pgMar w:top="1380" w:right="1680" w:bottom="280" w:left="1340" w:header="0" w:footer="0" w:gutter="0"/>
          <w:cols w:space="720"/>
        </w:sectPr>
      </w:pPr>
      <w:r>
        <w:rPr>
          <w:spacing w:val="-19"/>
          <w:sz w:val="24"/>
          <w:szCs w:val="24"/>
        </w:rPr>
        <w:t>W</w:t>
      </w:r>
      <w:r>
        <w:rPr>
          <w:sz w:val="24"/>
          <w:szCs w:val="24"/>
        </w:rPr>
        <w:t>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note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that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line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criticism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mentioned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-4"/>
          <w:sz w:val="24"/>
          <w:szCs w:val="24"/>
        </w:rPr>
        <w:t>e</w:t>
      </w:r>
      <w:r>
        <w:rPr>
          <w:spacing w:val="-1"/>
          <w:sz w:val="24"/>
          <w:szCs w:val="24"/>
        </w:rPr>
        <w:t>g</w:t>
      </w:r>
      <w:r>
        <w:rPr>
          <w:sz w:val="24"/>
          <w:szCs w:val="24"/>
        </w:rPr>
        <w:t>arding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neural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implementability of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high-l</w:t>
      </w:r>
      <w:r>
        <w:rPr>
          <w:spacing w:val="-6"/>
          <w:sz w:val="24"/>
          <w:szCs w:val="24"/>
        </w:rPr>
        <w:t>e</w:t>
      </w:r>
      <w:r>
        <w:rPr>
          <w:spacing w:val="-4"/>
          <w:sz w:val="24"/>
          <w:szCs w:val="24"/>
        </w:rPr>
        <w:t>v</w:t>
      </w:r>
      <w:r>
        <w:rPr>
          <w:sz w:val="24"/>
          <w:szCs w:val="24"/>
        </w:rPr>
        <w:t>el</w:t>
      </w:r>
      <w:r>
        <w:rPr>
          <w:spacing w:val="-14"/>
          <w:sz w:val="24"/>
          <w:szCs w:val="24"/>
        </w:rPr>
        <w:t xml:space="preserve"> </w:t>
      </w:r>
      <w:r>
        <w:rPr>
          <w:sz w:val="24"/>
          <w:szCs w:val="24"/>
        </w:rPr>
        <w:t>probabilistic</w:t>
      </w:r>
      <w:r>
        <w:rPr>
          <w:spacing w:val="-15"/>
          <w:sz w:val="24"/>
          <w:szCs w:val="24"/>
        </w:rPr>
        <w:t xml:space="preserve"> </w:t>
      </w:r>
      <w:r>
        <w:rPr>
          <w:sz w:val="24"/>
          <w:szCs w:val="24"/>
        </w:rPr>
        <w:t>models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localization</w:t>
      </w:r>
      <w:r>
        <w:rPr>
          <w:spacing w:val="-15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pr</w:t>
      </w:r>
      <w:r>
        <w:rPr>
          <w:spacing w:val="-6"/>
          <w:sz w:val="24"/>
          <w:szCs w:val="24"/>
        </w:rPr>
        <w:t>e</w:t>
      </w:r>
      <w:r>
        <w:rPr>
          <w:sz w:val="24"/>
          <w:szCs w:val="24"/>
        </w:rPr>
        <w:t>vious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section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also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apply to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our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proposed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mechanism of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cognit</w:t>
      </w:r>
      <w:r>
        <w:rPr>
          <w:spacing w:val="-6"/>
          <w:sz w:val="24"/>
          <w:szCs w:val="24"/>
        </w:rPr>
        <w:t>i</w:t>
      </w:r>
      <w:r>
        <w:rPr>
          <w:spacing w:val="-4"/>
          <w:sz w:val="24"/>
          <w:szCs w:val="24"/>
        </w:rPr>
        <w:t>v</w:t>
      </w:r>
      <w:r>
        <w:rPr>
          <w:sz w:val="24"/>
          <w:szCs w:val="24"/>
        </w:rPr>
        <w:t>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map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structuring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(Chapter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4).</w:t>
      </w:r>
      <w:r>
        <w:rPr>
          <w:spacing w:val="51"/>
          <w:sz w:val="24"/>
          <w:szCs w:val="24"/>
        </w:rPr>
        <w:t xml:space="preserve"> </w:t>
      </w:r>
      <w:r>
        <w:rPr>
          <w:sz w:val="24"/>
          <w:szCs w:val="24"/>
        </w:rPr>
        <w:t>Although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it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is intended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be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cognit</w:t>
      </w:r>
      <w:r>
        <w:rPr>
          <w:spacing w:val="-6"/>
          <w:sz w:val="24"/>
          <w:szCs w:val="24"/>
        </w:rPr>
        <w:t>i</w:t>
      </w:r>
      <w:r>
        <w:rPr>
          <w:spacing w:val="-4"/>
          <w:sz w:val="24"/>
          <w:szCs w:val="24"/>
        </w:rPr>
        <w:t>v</w:t>
      </w:r>
      <w:r>
        <w:rPr>
          <w:sz w:val="24"/>
          <w:szCs w:val="24"/>
        </w:rPr>
        <w:t>e and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not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neural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model,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we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5"/>
          <w:sz w:val="24"/>
          <w:szCs w:val="24"/>
        </w:rPr>
        <w:t>a</w:t>
      </w:r>
      <w:r>
        <w:rPr>
          <w:spacing w:val="-4"/>
          <w:sz w:val="24"/>
          <w:szCs w:val="24"/>
        </w:rPr>
        <w:t>v</w:t>
      </w:r>
      <w:r>
        <w:rPr>
          <w:sz w:val="24"/>
          <w:szCs w:val="24"/>
        </w:rPr>
        <w:t>e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4"/>
          <w:sz w:val="24"/>
          <w:szCs w:val="24"/>
        </w:rPr>
        <w:t>r</w:t>
      </w:r>
      <w:r>
        <w:rPr>
          <w:sz w:val="24"/>
          <w:szCs w:val="24"/>
        </w:rPr>
        <w:t>gued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that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consisten</w:t>
      </w:r>
      <w:r>
        <w:rPr>
          <w:spacing w:val="-4"/>
          <w:sz w:val="24"/>
          <w:szCs w:val="24"/>
        </w:rPr>
        <w:t>c</w:t>
      </w:r>
      <w:r>
        <w:rPr>
          <w:sz w:val="24"/>
          <w:szCs w:val="24"/>
        </w:rPr>
        <w:t>y with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the underlying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neuroscience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can and should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play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role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constraining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the space of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possible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models,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5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ev</w:t>
      </w:r>
      <w:r>
        <w:rPr>
          <w:sz w:val="24"/>
          <w:szCs w:val="24"/>
        </w:rPr>
        <w:t>aluating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models,</w:t>
      </w:r>
      <w:r>
        <w:rPr>
          <w:spacing w:val="-10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e</w:t>
      </w:r>
      <w:r>
        <w:rPr>
          <w:spacing w:val="-4"/>
          <w:sz w:val="24"/>
          <w:szCs w:val="24"/>
        </w:rPr>
        <w:t>v</w:t>
      </w:r>
      <w:r>
        <w:rPr>
          <w:sz w:val="24"/>
          <w:szCs w:val="24"/>
        </w:rPr>
        <w:t>en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algorithmic</w:t>
      </w:r>
      <w:r>
        <w:rPr>
          <w:spacing w:val="-13"/>
          <w:sz w:val="24"/>
          <w:szCs w:val="24"/>
        </w:rPr>
        <w:t xml:space="preserve"> </w:t>
      </w:r>
      <w:r>
        <w:rPr>
          <w:sz w:val="24"/>
          <w:szCs w:val="24"/>
        </w:rPr>
        <w:t>l</w:t>
      </w:r>
      <w:r>
        <w:rPr>
          <w:spacing w:val="-6"/>
          <w:sz w:val="24"/>
          <w:szCs w:val="24"/>
        </w:rPr>
        <w:t>e</w:t>
      </w:r>
      <w:r>
        <w:rPr>
          <w:spacing w:val="-4"/>
          <w:sz w:val="24"/>
          <w:szCs w:val="24"/>
        </w:rPr>
        <w:t>v</w:t>
      </w:r>
      <w:r>
        <w:rPr>
          <w:sz w:val="24"/>
          <w:szCs w:val="24"/>
        </w:rPr>
        <w:t>el.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But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map structuring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mechanism</w:t>
      </w:r>
      <w:r>
        <w:rPr>
          <w:spacing w:val="-13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Chapter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4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is,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our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kn</w:t>
      </w:r>
      <w:r>
        <w:rPr>
          <w:spacing w:val="-6"/>
          <w:sz w:val="24"/>
          <w:szCs w:val="24"/>
        </w:rPr>
        <w:t>o</w:t>
      </w:r>
      <w:r>
        <w:rPr>
          <w:sz w:val="24"/>
          <w:szCs w:val="24"/>
        </w:rPr>
        <w:t>wledge,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first</w:t>
      </w:r>
      <w:r>
        <w:rPr>
          <w:spacing w:val="-17"/>
          <w:sz w:val="24"/>
          <w:szCs w:val="24"/>
        </w:rPr>
        <w:t xml:space="preserve"> </w:t>
      </w:r>
      <w:r>
        <w:rPr>
          <w:sz w:val="24"/>
          <w:szCs w:val="24"/>
        </w:rPr>
        <w:t>formal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model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the obser</w:t>
      </w:r>
      <w:r>
        <w:rPr>
          <w:spacing w:val="-4"/>
          <w:sz w:val="24"/>
          <w:szCs w:val="24"/>
        </w:rPr>
        <w:t>v</w:t>
      </w:r>
      <w:r>
        <w:rPr>
          <w:sz w:val="24"/>
          <w:szCs w:val="24"/>
        </w:rPr>
        <w:t>ed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structure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cognit</w:t>
      </w:r>
      <w:r>
        <w:rPr>
          <w:spacing w:val="-6"/>
          <w:sz w:val="24"/>
          <w:szCs w:val="24"/>
        </w:rPr>
        <w:t>i</w:t>
      </w:r>
      <w:r>
        <w:rPr>
          <w:spacing w:val="-4"/>
          <w:sz w:val="24"/>
          <w:szCs w:val="24"/>
        </w:rPr>
        <w:t>v</w:t>
      </w:r>
      <w:r>
        <w:rPr>
          <w:sz w:val="24"/>
          <w:szCs w:val="24"/>
        </w:rPr>
        <w:t>e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maps,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both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Marr</w:t>
      </w:r>
      <w:r>
        <w:rPr>
          <w:spacing w:val="-13"/>
          <w:sz w:val="24"/>
          <w:szCs w:val="24"/>
        </w:rPr>
        <w:t>’</w:t>
      </w:r>
      <w:r>
        <w:rPr>
          <w:sz w:val="24"/>
          <w:szCs w:val="24"/>
        </w:rPr>
        <w:t>s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computational and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algorithmic l</w:t>
      </w:r>
      <w:r>
        <w:rPr>
          <w:spacing w:val="-6"/>
          <w:sz w:val="24"/>
          <w:szCs w:val="24"/>
        </w:rPr>
        <w:t>e</w:t>
      </w:r>
      <w:r>
        <w:rPr>
          <w:spacing w:val="-4"/>
          <w:sz w:val="24"/>
          <w:szCs w:val="24"/>
        </w:rPr>
        <w:t>v</w:t>
      </w:r>
      <w:r>
        <w:rPr>
          <w:sz w:val="24"/>
          <w:szCs w:val="24"/>
        </w:rPr>
        <w:t>els.</w:t>
      </w:r>
      <w:r>
        <w:rPr>
          <w:spacing w:val="7"/>
          <w:sz w:val="24"/>
          <w:szCs w:val="24"/>
        </w:rPr>
        <w:t xml:space="preserve"> </w:t>
      </w:r>
      <w:r>
        <w:rPr>
          <w:spacing w:val="-19"/>
          <w:sz w:val="24"/>
          <w:szCs w:val="24"/>
        </w:rPr>
        <w:t>W</w:t>
      </w:r>
      <w:r>
        <w:rPr>
          <w:sz w:val="24"/>
          <w:szCs w:val="24"/>
        </w:rPr>
        <w:t>e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did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not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5"/>
          <w:sz w:val="24"/>
          <w:szCs w:val="24"/>
        </w:rPr>
        <w:t>a</w:t>
      </w:r>
      <w:r>
        <w:rPr>
          <w:spacing w:val="-4"/>
          <w:sz w:val="24"/>
          <w:szCs w:val="24"/>
        </w:rPr>
        <w:t>v</w:t>
      </w:r>
      <w:r>
        <w:rPr>
          <w:sz w:val="24"/>
          <w:szCs w:val="24"/>
        </w:rPr>
        <w:t>e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time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resources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-4"/>
          <w:sz w:val="24"/>
          <w:szCs w:val="24"/>
        </w:rPr>
        <w:t xml:space="preserve"> e</w:t>
      </w:r>
      <w:r>
        <w:rPr>
          <w:sz w:val="24"/>
          <w:szCs w:val="24"/>
        </w:rPr>
        <w:t>xtend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it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6"/>
          <w:sz w:val="24"/>
          <w:szCs w:val="24"/>
        </w:rPr>
        <w:t>o</w:t>
      </w:r>
      <w:r>
        <w:rPr>
          <w:sz w:val="24"/>
          <w:szCs w:val="24"/>
        </w:rPr>
        <w:t>wn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include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plausible neural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implementation</w:t>
      </w:r>
      <w:r>
        <w:rPr>
          <w:spacing w:val="-15"/>
          <w:sz w:val="24"/>
          <w:szCs w:val="24"/>
        </w:rPr>
        <w:t xml:space="preserve"> </w:t>
      </w:r>
      <w:r>
        <w:rPr>
          <w:sz w:val="24"/>
          <w:szCs w:val="24"/>
        </w:rPr>
        <w:t>within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this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PhD.</w:t>
      </w:r>
    </w:p>
    <w:p w14:paraId="7ED12B56" w14:textId="77777777" w:rsidR="00EB3AAC" w:rsidRDefault="00EB3AAC">
      <w:pPr>
        <w:spacing w:line="200" w:lineRule="exact"/>
      </w:pPr>
    </w:p>
    <w:p w14:paraId="39786ED0" w14:textId="77777777" w:rsidR="00EB3AAC" w:rsidRDefault="00EB3AAC">
      <w:pPr>
        <w:spacing w:line="200" w:lineRule="exact"/>
      </w:pPr>
    </w:p>
    <w:p w14:paraId="5C40030B" w14:textId="77777777" w:rsidR="00EB3AAC" w:rsidRDefault="00EB3AAC">
      <w:pPr>
        <w:spacing w:line="200" w:lineRule="exact"/>
      </w:pPr>
    </w:p>
    <w:p w14:paraId="1EC1A2E7" w14:textId="77777777" w:rsidR="00EB3AAC" w:rsidRDefault="00EB3AAC">
      <w:pPr>
        <w:spacing w:line="200" w:lineRule="exact"/>
      </w:pPr>
    </w:p>
    <w:p w14:paraId="05932C99" w14:textId="77777777" w:rsidR="00EB3AAC" w:rsidRDefault="00EB3AAC">
      <w:pPr>
        <w:spacing w:line="200" w:lineRule="exact"/>
      </w:pPr>
    </w:p>
    <w:p w14:paraId="7A22914A" w14:textId="77777777" w:rsidR="00EB3AAC" w:rsidRDefault="00EB3AAC">
      <w:pPr>
        <w:spacing w:line="200" w:lineRule="exact"/>
      </w:pPr>
    </w:p>
    <w:p w14:paraId="1B2CCE6E" w14:textId="77777777" w:rsidR="00EB3AAC" w:rsidRDefault="00EB3AAC">
      <w:pPr>
        <w:spacing w:line="200" w:lineRule="exact"/>
      </w:pPr>
    </w:p>
    <w:p w14:paraId="20F7FFE5" w14:textId="77777777" w:rsidR="00EB3AAC" w:rsidRDefault="00EB3AAC">
      <w:pPr>
        <w:spacing w:line="200" w:lineRule="exact"/>
      </w:pPr>
    </w:p>
    <w:p w14:paraId="6520B4ED" w14:textId="77777777" w:rsidR="00EB3AAC" w:rsidRDefault="00EB3AAC">
      <w:pPr>
        <w:spacing w:line="200" w:lineRule="exact"/>
      </w:pPr>
    </w:p>
    <w:p w14:paraId="32C9E5E7" w14:textId="77777777" w:rsidR="00EB3AAC" w:rsidRDefault="00EB3AAC">
      <w:pPr>
        <w:spacing w:before="1" w:line="280" w:lineRule="exact"/>
        <w:rPr>
          <w:sz w:val="28"/>
          <w:szCs w:val="28"/>
        </w:rPr>
      </w:pPr>
    </w:p>
    <w:p w14:paraId="0685A7C9" w14:textId="77777777" w:rsidR="00EB3AAC" w:rsidRDefault="00C229B0">
      <w:pPr>
        <w:spacing w:line="520" w:lineRule="exact"/>
        <w:ind w:left="120"/>
        <w:rPr>
          <w:sz w:val="49"/>
          <w:szCs w:val="49"/>
        </w:rPr>
      </w:pPr>
      <w:r>
        <w:rPr>
          <w:w w:val="108"/>
          <w:sz w:val="49"/>
          <w:szCs w:val="49"/>
        </w:rPr>
        <w:t>Bibliograp</w:t>
      </w:r>
      <w:r>
        <w:rPr>
          <w:spacing w:val="-7"/>
          <w:w w:val="108"/>
          <w:sz w:val="49"/>
          <w:szCs w:val="49"/>
        </w:rPr>
        <w:t>h</w:t>
      </w:r>
      <w:r>
        <w:rPr>
          <w:w w:val="101"/>
          <w:sz w:val="49"/>
          <w:szCs w:val="49"/>
        </w:rPr>
        <w:t>y</w:t>
      </w:r>
    </w:p>
    <w:p w14:paraId="50828DD4" w14:textId="77777777" w:rsidR="00EB3AAC" w:rsidRDefault="00EB3AAC">
      <w:pPr>
        <w:spacing w:before="6" w:line="140" w:lineRule="exact"/>
        <w:rPr>
          <w:sz w:val="15"/>
          <w:szCs w:val="15"/>
        </w:rPr>
      </w:pPr>
    </w:p>
    <w:p w14:paraId="3B87E69E" w14:textId="77777777" w:rsidR="00EB3AAC" w:rsidRDefault="00EB3AAC">
      <w:pPr>
        <w:spacing w:line="200" w:lineRule="exact"/>
      </w:pPr>
    </w:p>
    <w:p w14:paraId="67A704C0" w14:textId="77777777" w:rsidR="00EB3AAC" w:rsidRDefault="00EB3AAC">
      <w:pPr>
        <w:spacing w:line="200" w:lineRule="exact"/>
      </w:pPr>
    </w:p>
    <w:p w14:paraId="0D6E3349" w14:textId="77777777" w:rsidR="00EB3AAC" w:rsidRDefault="00EB3AAC">
      <w:pPr>
        <w:spacing w:line="200" w:lineRule="exact"/>
      </w:pPr>
    </w:p>
    <w:p w14:paraId="57B242D2" w14:textId="77777777" w:rsidR="00EB3AAC" w:rsidRDefault="00C229B0">
      <w:pPr>
        <w:spacing w:line="251" w:lineRule="auto"/>
        <w:ind w:left="354" w:right="524" w:hanging="234"/>
        <w:jc w:val="both"/>
        <w:rPr>
          <w:sz w:val="24"/>
          <w:szCs w:val="24"/>
        </w:rPr>
      </w:pPr>
      <w:r>
        <w:rPr>
          <w:sz w:val="24"/>
          <w:szCs w:val="24"/>
        </w:rPr>
        <w:t>Allen, K.,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-4"/>
          <w:sz w:val="24"/>
          <w:szCs w:val="24"/>
        </w:rPr>
        <w:t>a</w:t>
      </w:r>
      <w:r>
        <w:rPr>
          <w:sz w:val="24"/>
          <w:szCs w:val="24"/>
        </w:rPr>
        <w:t>wlins,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J.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N.</w:t>
      </w:r>
      <w:r>
        <w:rPr>
          <w:spacing w:val="3"/>
          <w:sz w:val="24"/>
          <w:szCs w:val="24"/>
        </w:rPr>
        <w:t xml:space="preserve"> </w:t>
      </w:r>
      <w:r>
        <w:rPr>
          <w:spacing w:val="-27"/>
          <w:sz w:val="24"/>
          <w:szCs w:val="24"/>
        </w:rPr>
        <w:t>P</w:t>
      </w:r>
      <w:r>
        <w:rPr>
          <w:sz w:val="24"/>
          <w:szCs w:val="24"/>
        </w:rPr>
        <w:t>.,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Bannerman,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D.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M.,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&amp;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Csics</w:t>
      </w:r>
      <w:r>
        <w:rPr>
          <w:spacing w:val="-6"/>
          <w:sz w:val="24"/>
          <w:szCs w:val="24"/>
        </w:rPr>
        <w:t>v</w:t>
      </w:r>
      <w:r>
        <w:rPr>
          <w:sz w:val="24"/>
          <w:szCs w:val="24"/>
        </w:rPr>
        <w:t>ari,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J.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(2012).</w:t>
      </w:r>
      <w:r>
        <w:rPr>
          <w:spacing w:val="36"/>
          <w:sz w:val="24"/>
          <w:szCs w:val="24"/>
        </w:rPr>
        <w:t xml:space="preserve"> </w:t>
      </w:r>
      <w:r>
        <w:rPr>
          <w:sz w:val="24"/>
          <w:szCs w:val="24"/>
        </w:rPr>
        <w:t>Hippocampal place</w:t>
      </w:r>
      <w:r>
        <w:rPr>
          <w:spacing w:val="-17"/>
          <w:sz w:val="24"/>
          <w:szCs w:val="24"/>
        </w:rPr>
        <w:t xml:space="preserve"> </w:t>
      </w:r>
      <w:r>
        <w:rPr>
          <w:sz w:val="24"/>
          <w:szCs w:val="24"/>
        </w:rPr>
        <w:t>cells</w:t>
      </w:r>
      <w:r>
        <w:rPr>
          <w:spacing w:val="-16"/>
          <w:sz w:val="24"/>
          <w:szCs w:val="24"/>
        </w:rPr>
        <w:t xml:space="preserve"> </w:t>
      </w:r>
      <w:r>
        <w:rPr>
          <w:sz w:val="24"/>
          <w:szCs w:val="24"/>
        </w:rPr>
        <w:t>can</w:t>
      </w:r>
      <w:r>
        <w:rPr>
          <w:spacing w:val="-15"/>
          <w:sz w:val="24"/>
          <w:szCs w:val="24"/>
        </w:rPr>
        <w:t xml:space="preserve"> </w:t>
      </w:r>
      <w:r>
        <w:rPr>
          <w:sz w:val="24"/>
          <w:szCs w:val="24"/>
        </w:rPr>
        <w:t>encode</w:t>
      </w:r>
      <w:r>
        <w:rPr>
          <w:spacing w:val="-19"/>
          <w:sz w:val="24"/>
          <w:szCs w:val="24"/>
        </w:rPr>
        <w:t xml:space="preserve"> </w:t>
      </w:r>
      <w:r>
        <w:rPr>
          <w:sz w:val="24"/>
          <w:szCs w:val="24"/>
        </w:rPr>
        <w:t>multiple</w:t>
      </w:r>
      <w:r>
        <w:rPr>
          <w:spacing w:val="-20"/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trial-dependent</w:t>
      </w:r>
      <w:r>
        <w:rPr>
          <w:spacing w:val="-11"/>
          <w:w w:val="99"/>
          <w:sz w:val="24"/>
          <w:szCs w:val="24"/>
        </w:rPr>
        <w:t xml:space="preserve"> </w:t>
      </w:r>
      <w:r>
        <w:rPr>
          <w:sz w:val="24"/>
          <w:szCs w:val="24"/>
        </w:rPr>
        <w:t>features</w:t>
      </w:r>
      <w:r>
        <w:rPr>
          <w:spacing w:val="-20"/>
          <w:sz w:val="24"/>
          <w:szCs w:val="24"/>
        </w:rPr>
        <w:t xml:space="preserve"> </w:t>
      </w:r>
      <w:r>
        <w:rPr>
          <w:sz w:val="24"/>
          <w:szCs w:val="24"/>
        </w:rPr>
        <w:t>through</w:t>
      </w:r>
      <w:r>
        <w:rPr>
          <w:spacing w:val="-19"/>
          <w:sz w:val="24"/>
          <w:szCs w:val="24"/>
        </w:rPr>
        <w:t xml:space="preserve"> </w:t>
      </w:r>
      <w:r>
        <w:rPr>
          <w:sz w:val="24"/>
          <w:szCs w:val="24"/>
        </w:rPr>
        <w:t>rate</w:t>
      </w:r>
      <w:r>
        <w:rPr>
          <w:spacing w:val="-16"/>
          <w:sz w:val="24"/>
          <w:szCs w:val="24"/>
        </w:rPr>
        <w:t xml:space="preserve"> </w:t>
      </w:r>
      <w:r>
        <w:rPr>
          <w:sz w:val="24"/>
          <w:szCs w:val="24"/>
        </w:rPr>
        <w:t>remapping.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>
        <w:rPr>
          <w:spacing w:val="-6"/>
          <w:sz w:val="24"/>
          <w:szCs w:val="24"/>
        </w:rPr>
        <w:t>J</w:t>
      </w:r>
      <w:r>
        <w:rPr>
          <w:sz w:val="24"/>
          <w:szCs w:val="24"/>
        </w:rPr>
        <w:t>ournal</w:t>
      </w:r>
      <w:r>
        <w:rPr>
          <w:spacing w:val="37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14"/>
          <w:sz w:val="24"/>
          <w:szCs w:val="24"/>
        </w:rPr>
        <w:t xml:space="preserve"> </w:t>
      </w:r>
      <w:r>
        <w:rPr>
          <w:sz w:val="24"/>
          <w:szCs w:val="24"/>
        </w:rPr>
        <w:t>Neu</w:t>
      </w:r>
      <w:r>
        <w:rPr>
          <w:spacing w:val="-11"/>
          <w:sz w:val="24"/>
          <w:szCs w:val="24"/>
        </w:rPr>
        <w:t>r</w:t>
      </w:r>
      <w:r>
        <w:rPr>
          <w:sz w:val="24"/>
          <w:szCs w:val="24"/>
        </w:rPr>
        <w:t>oscience,</w:t>
      </w:r>
      <w:r>
        <w:rPr>
          <w:spacing w:val="-14"/>
          <w:sz w:val="24"/>
          <w:szCs w:val="24"/>
        </w:rPr>
        <w:t xml:space="preserve"> </w:t>
      </w:r>
      <w:r>
        <w:rPr>
          <w:sz w:val="24"/>
          <w:szCs w:val="24"/>
        </w:rPr>
        <w:t>32,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14752–14766.</w:t>
      </w:r>
    </w:p>
    <w:p w14:paraId="6CBA612E" w14:textId="77777777" w:rsidR="00EB3AAC" w:rsidRDefault="00EB3AAC">
      <w:pPr>
        <w:spacing w:before="7" w:line="220" w:lineRule="exact"/>
        <w:rPr>
          <w:sz w:val="22"/>
          <w:szCs w:val="22"/>
        </w:rPr>
      </w:pPr>
    </w:p>
    <w:p w14:paraId="452F1B52" w14:textId="77777777" w:rsidR="00EB3AAC" w:rsidRDefault="00C229B0">
      <w:pPr>
        <w:spacing w:line="251" w:lineRule="auto"/>
        <w:ind w:left="354" w:right="524" w:hanging="234"/>
        <w:jc w:val="both"/>
        <w:rPr>
          <w:sz w:val="24"/>
          <w:szCs w:val="24"/>
        </w:rPr>
      </w:pPr>
      <w:r>
        <w:rPr>
          <w:sz w:val="24"/>
          <w:szCs w:val="24"/>
        </w:rPr>
        <w:t>Barbe</w:t>
      </w:r>
      <w:r>
        <w:rPr>
          <w:spacing w:val="-10"/>
          <w:sz w:val="24"/>
          <w:szCs w:val="24"/>
        </w:rPr>
        <w:t>r</w:t>
      </w:r>
      <w:r>
        <w:rPr>
          <w:sz w:val="24"/>
          <w:szCs w:val="24"/>
        </w:rPr>
        <w:t>,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M.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J.,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Clark,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J.,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&amp;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Anderson,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C.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H.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 xml:space="preserve">(2003).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Neural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representation of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proba- bilistic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information.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Neu</w:t>
      </w:r>
      <w:r>
        <w:rPr>
          <w:spacing w:val="-4"/>
          <w:sz w:val="24"/>
          <w:szCs w:val="24"/>
        </w:rPr>
        <w:t>r</w:t>
      </w:r>
      <w:r>
        <w:rPr>
          <w:sz w:val="24"/>
          <w:szCs w:val="24"/>
        </w:rPr>
        <w:t>al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Computation,</w:t>
      </w:r>
      <w:r>
        <w:rPr>
          <w:spacing w:val="-13"/>
          <w:sz w:val="24"/>
          <w:szCs w:val="24"/>
        </w:rPr>
        <w:t xml:space="preserve"> </w:t>
      </w:r>
      <w:r>
        <w:rPr>
          <w:sz w:val="24"/>
          <w:szCs w:val="24"/>
        </w:rPr>
        <w:t>15,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1843–1864.</w:t>
      </w:r>
    </w:p>
    <w:p w14:paraId="3B37EB23" w14:textId="77777777" w:rsidR="00EB3AAC" w:rsidRDefault="00EB3AAC">
      <w:pPr>
        <w:spacing w:before="7" w:line="220" w:lineRule="exact"/>
        <w:rPr>
          <w:sz w:val="22"/>
          <w:szCs w:val="22"/>
        </w:rPr>
      </w:pPr>
    </w:p>
    <w:p w14:paraId="6B446917" w14:textId="77777777" w:rsidR="00EB3AAC" w:rsidRDefault="00C229B0">
      <w:pPr>
        <w:spacing w:line="251" w:lineRule="auto"/>
        <w:ind w:left="354" w:right="524" w:hanging="234"/>
        <w:jc w:val="both"/>
        <w:rPr>
          <w:sz w:val="24"/>
          <w:szCs w:val="24"/>
        </w:rPr>
      </w:pPr>
      <w:r>
        <w:rPr>
          <w:sz w:val="24"/>
          <w:szCs w:val="24"/>
        </w:rPr>
        <w:t>Barbieri,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R.,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Quirk,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M.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C.,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Frank,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L.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M.,</w:t>
      </w:r>
      <w:r>
        <w:rPr>
          <w:spacing w:val="-4"/>
          <w:sz w:val="24"/>
          <w:szCs w:val="24"/>
        </w:rPr>
        <w:t xml:space="preserve"> </w:t>
      </w:r>
      <w:r>
        <w:rPr>
          <w:spacing w:val="-10"/>
          <w:sz w:val="24"/>
          <w:szCs w:val="24"/>
        </w:rPr>
        <w:t>W</w:t>
      </w:r>
      <w:r>
        <w:rPr>
          <w:sz w:val="24"/>
          <w:szCs w:val="24"/>
        </w:rPr>
        <w:t>ilson,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M.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A.,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&amp;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Br</w:t>
      </w:r>
      <w:r>
        <w:rPr>
          <w:spacing w:val="-6"/>
          <w:sz w:val="24"/>
          <w:szCs w:val="24"/>
        </w:rPr>
        <w:t>o</w:t>
      </w:r>
      <w:r>
        <w:rPr>
          <w:sz w:val="24"/>
          <w:szCs w:val="24"/>
        </w:rPr>
        <w:t>wn,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E.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N.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(2001).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>Con- struction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analysis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non-poisson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stimulus-response models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neural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spiking act</w:t>
      </w:r>
      <w:r>
        <w:rPr>
          <w:spacing w:val="-6"/>
          <w:sz w:val="24"/>
          <w:szCs w:val="24"/>
        </w:rPr>
        <w:t>i</w:t>
      </w:r>
      <w:r>
        <w:rPr>
          <w:sz w:val="24"/>
          <w:szCs w:val="24"/>
        </w:rPr>
        <w:t>vit</w:t>
      </w:r>
      <w:r>
        <w:rPr>
          <w:spacing w:val="-16"/>
          <w:sz w:val="24"/>
          <w:szCs w:val="24"/>
        </w:rPr>
        <w:t>y</w:t>
      </w:r>
      <w:r>
        <w:rPr>
          <w:sz w:val="24"/>
          <w:szCs w:val="24"/>
        </w:rPr>
        <w:t>.</w:t>
      </w:r>
      <w:r>
        <w:rPr>
          <w:spacing w:val="18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J</w:t>
      </w:r>
      <w:r>
        <w:rPr>
          <w:sz w:val="24"/>
          <w:szCs w:val="24"/>
        </w:rPr>
        <w:t>ournal</w:t>
      </w:r>
      <w:r>
        <w:rPr>
          <w:spacing w:val="37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14"/>
          <w:sz w:val="24"/>
          <w:szCs w:val="24"/>
        </w:rPr>
        <w:t xml:space="preserve"> </w:t>
      </w:r>
      <w:r>
        <w:rPr>
          <w:sz w:val="24"/>
          <w:szCs w:val="24"/>
        </w:rPr>
        <w:t>neu</w:t>
      </w:r>
      <w:r>
        <w:rPr>
          <w:spacing w:val="-11"/>
          <w:sz w:val="24"/>
          <w:szCs w:val="24"/>
        </w:rPr>
        <w:t>r</w:t>
      </w:r>
      <w:r>
        <w:rPr>
          <w:sz w:val="24"/>
          <w:szCs w:val="24"/>
        </w:rPr>
        <w:t>oscience methods,</w:t>
      </w:r>
      <w:r>
        <w:rPr>
          <w:spacing w:val="-17"/>
          <w:sz w:val="24"/>
          <w:szCs w:val="24"/>
        </w:rPr>
        <w:t xml:space="preserve"> </w:t>
      </w:r>
      <w:r>
        <w:rPr>
          <w:sz w:val="24"/>
          <w:szCs w:val="24"/>
        </w:rPr>
        <w:t>105,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25–37.</w:t>
      </w:r>
    </w:p>
    <w:p w14:paraId="3A808D38" w14:textId="77777777" w:rsidR="00EB3AAC" w:rsidRDefault="00EB3AAC">
      <w:pPr>
        <w:spacing w:before="7" w:line="220" w:lineRule="exact"/>
        <w:rPr>
          <w:sz w:val="22"/>
          <w:szCs w:val="22"/>
        </w:rPr>
      </w:pPr>
    </w:p>
    <w:p w14:paraId="70B66C8A" w14:textId="77777777" w:rsidR="00EB3AAC" w:rsidRDefault="00C229B0">
      <w:pPr>
        <w:spacing w:line="251" w:lineRule="auto"/>
        <w:ind w:left="354" w:right="524" w:hanging="234"/>
        <w:jc w:val="both"/>
        <w:rPr>
          <w:sz w:val="24"/>
          <w:szCs w:val="24"/>
        </w:rPr>
      </w:pPr>
      <w:r>
        <w:rPr>
          <w:sz w:val="24"/>
          <w:szCs w:val="24"/>
        </w:rPr>
        <w:t>Bousquet,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O.,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Balakrishnan,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K.,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&amp;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Hon</w:t>
      </w:r>
      <w:r>
        <w:rPr>
          <w:spacing w:val="-5"/>
          <w:sz w:val="24"/>
          <w:szCs w:val="24"/>
        </w:rPr>
        <w:t>a</w:t>
      </w:r>
      <w:r>
        <w:rPr>
          <w:spacing w:val="-6"/>
          <w:sz w:val="24"/>
          <w:szCs w:val="24"/>
        </w:rPr>
        <w:t>v</w:t>
      </w:r>
      <w:r>
        <w:rPr>
          <w:sz w:val="24"/>
          <w:szCs w:val="24"/>
        </w:rPr>
        <w:t>a</w:t>
      </w:r>
      <w:r>
        <w:rPr>
          <w:spacing w:val="-10"/>
          <w:sz w:val="24"/>
          <w:szCs w:val="24"/>
        </w:rPr>
        <w:t>r</w:t>
      </w:r>
      <w:r>
        <w:rPr>
          <w:sz w:val="24"/>
          <w:szCs w:val="24"/>
        </w:rPr>
        <w:t xml:space="preserve">, </w:t>
      </w:r>
      <w:r>
        <w:rPr>
          <w:spacing w:val="-31"/>
          <w:sz w:val="24"/>
          <w:szCs w:val="24"/>
        </w:rPr>
        <w:t>V</w:t>
      </w:r>
      <w:r>
        <w:rPr>
          <w:sz w:val="24"/>
          <w:szCs w:val="24"/>
        </w:rPr>
        <w:t>.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(1997).</w:t>
      </w:r>
      <w:r>
        <w:rPr>
          <w:spacing w:val="42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hippocampus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kalman filter?</w:t>
      </w:r>
      <w:r>
        <w:rPr>
          <w:spacing w:val="23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1"/>
          <w:sz w:val="24"/>
          <w:szCs w:val="24"/>
        </w:rPr>
        <w:t>r</w:t>
      </w:r>
      <w:r>
        <w:rPr>
          <w:sz w:val="24"/>
          <w:szCs w:val="24"/>
        </w:rPr>
        <w:t>oceedings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14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3"/>
          <w:sz w:val="24"/>
          <w:szCs w:val="24"/>
        </w:rPr>
        <w:t xml:space="preserve"> </w:t>
      </w:r>
      <w:r>
        <w:rPr>
          <w:spacing w:val="-19"/>
          <w:sz w:val="24"/>
          <w:szCs w:val="24"/>
        </w:rPr>
        <w:t>P</w:t>
      </w:r>
      <w:r>
        <w:rPr>
          <w:sz w:val="24"/>
          <w:szCs w:val="24"/>
        </w:rPr>
        <w:t>acific</w:t>
      </w:r>
      <w:r>
        <w:rPr>
          <w:spacing w:val="-4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Symposium</w:t>
      </w:r>
      <w:r>
        <w:rPr>
          <w:spacing w:val="3"/>
          <w:w w:val="95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-2"/>
          <w:sz w:val="24"/>
          <w:szCs w:val="24"/>
        </w:rPr>
        <w:t xml:space="preserve"> </w:t>
      </w:r>
      <w:r>
        <w:rPr>
          <w:w w:val="97"/>
          <w:sz w:val="24"/>
          <w:szCs w:val="24"/>
        </w:rPr>
        <w:t>Biocomputing</w:t>
      </w:r>
      <w:r>
        <w:rPr>
          <w:spacing w:val="2"/>
          <w:w w:val="97"/>
          <w:sz w:val="24"/>
          <w:szCs w:val="24"/>
        </w:rPr>
        <w:t xml:space="preserve"> </w:t>
      </w:r>
      <w:r>
        <w:rPr>
          <w:sz w:val="24"/>
          <w:szCs w:val="24"/>
        </w:rPr>
        <w:t>(pp.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655–666).</w:t>
      </w:r>
    </w:p>
    <w:p w14:paraId="216EEA1D" w14:textId="77777777" w:rsidR="00EB3AAC" w:rsidRDefault="00EB3AAC">
      <w:pPr>
        <w:spacing w:before="7" w:line="220" w:lineRule="exact"/>
        <w:rPr>
          <w:sz w:val="22"/>
          <w:szCs w:val="22"/>
        </w:rPr>
      </w:pPr>
    </w:p>
    <w:p w14:paraId="3718174E" w14:textId="77777777" w:rsidR="00EB3AAC" w:rsidRDefault="00C229B0">
      <w:pPr>
        <w:spacing w:line="251" w:lineRule="auto"/>
        <w:ind w:left="354" w:right="524" w:hanging="234"/>
        <w:jc w:val="both"/>
        <w:rPr>
          <w:sz w:val="24"/>
          <w:szCs w:val="24"/>
        </w:rPr>
      </w:pPr>
      <w:r>
        <w:rPr>
          <w:sz w:val="24"/>
          <w:szCs w:val="24"/>
        </w:rPr>
        <w:t>Bu</w:t>
      </w:r>
      <w:r>
        <w:rPr>
          <w:spacing w:val="-4"/>
          <w:sz w:val="24"/>
          <w:szCs w:val="24"/>
        </w:rPr>
        <w:t>r</w:t>
      </w:r>
      <w:r>
        <w:rPr>
          <w:sz w:val="24"/>
          <w:szCs w:val="24"/>
        </w:rPr>
        <w:t>gess,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N.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(2014).</w:t>
      </w:r>
      <w:r>
        <w:rPr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2014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nobel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prize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h</w:t>
      </w:r>
      <w:r>
        <w:rPr>
          <w:sz w:val="24"/>
          <w:szCs w:val="24"/>
        </w:rPr>
        <w:t>ysiology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or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medicine: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spatial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model for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cognit</w:t>
      </w:r>
      <w:r>
        <w:rPr>
          <w:spacing w:val="-6"/>
          <w:sz w:val="24"/>
          <w:szCs w:val="24"/>
        </w:rPr>
        <w:t>i</w:t>
      </w:r>
      <w:r>
        <w:rPr>
          <w:spacing w:val="-4"/>
          <w:sz w:val="24"/>
          <w:szCs w:val="24"/>
        </w:rPr>
        <w:t>v</w:t>
      </w:r>
      <w:r>
        <w:rPr>
          <w:sz w:val="24"/>
          <w:szCs w:val="24"/>
        </w:rPr>
        <w:t>e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neuroscience.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Neu</w:t>
      </w:r>
      <w:r>
        <w:rPr>
          <w:spacing w:val="-11"/>
          <w:sz w:val="24"/>
          <w:szCs w:val="24"/>
        </w:rPr>
        <w:t>r</w:t>
      </w:r>
      <w:r>
        <w:rPr>
          <w:sz w:val="24"/>
          <w:szCs w:val="24"/>
        </w:rPr>
        <w:t>on,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84,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1120–1125.</w:t>
      </w:r>
    </w:p>
    <w:p w14:paraId="3242CABA" w14:textId="77777777" w:rsidR="00EB3AAC" w:rsidRDefault="00EB3AAC">
      <w:pPr>
        <w:spacing w:before="7" w:line="220" w:lineRule="exact"/>
        <w:rPr>
          <w:sz w:val="22"/>
          <w:szCs w:val="22"/>
        </w:rPr>
      </w:pPr>
    </w:p>
    <w:p w14:paraId="47680EAC" w14:textId="77777777" w:rsidR="00EB3AAC" w:rsidRDefault="00C229B0">
      <w:pPr>
        <w:spacing w:line="251" w:lineRule="auto"/>
        <w:ind w:left="354" w:right="524" w:hanging="234"/>
        <w:jc w:val="both"/>
        <w:rPr>
          <w:sz w:val="24"/>
          <w:szCs w:val="24"/>
        </w:rPr>
      </w:pPr>
      <w:r>
        <w:rPr>
          <w:sz w:val="24"/>
          <w:szCs w:val="24"/>
        </w:rPr>
        <w:t>Calabrese,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E.,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Johnson,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G.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A.,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&amp;</w:t>
      </w:r>
      <w:r>
        <w:rPr>
          <w:spacing w:val="13"/>
          <w:sz w:val="24"/>
          <w:szCs w:val="24"/>
        </w:rPr>
        <w:t xml:space="preserve"> </w:t>
      </w:r>
      <w:r>
        <w:rPr>
          <w:spacing w:val="-19"/>
          <w:sz w:val="24"/>
          <w:szCs w:val="24"/>
        </w:rPr>
        <w:t>W</w:t>
      </w:r>
      <w:r>
        <w:rPr>
          <w:sz w:val="24"/>
          <w:szCs w:val="24"/>
        </w:rPr>
        <w:t>atson,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C.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 xml:space="preserve">(2013). 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An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ontology-based s</w:t>
      </w:r>
      <w:r>
        <w:rPr>
          <w:spacing w:val="-4"/>
          <w:sz w:val="24"/>
          <w:szCs w:val="24"/>
        </w:rPr>
        <w:t>e</w:t>
      </w:r>
      <w:r>
        <w:rPr>
          <w:sz w:val="24"/>
          <w:szCs w:val="24"/>
        </w:rPr>
        <w:t>gmenta- tion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scheme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for tracking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postnatal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changes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6"/>
          <w:sz w:val="24"/>
          <w:szCs w:val="24"/>
        </w:rPr>
        <w:t>e</w:t>
      </w:r>
      <w:r>
        <w:rPr>
          <w:spacing w:val="-4"/>
          <w:sz w:val="24"/>
          <w:szCs w:val="24"/>
        </w:rPr>
        <w:t>v</w:t>
      </w:r>
      <w:r>
        <w:rPr>
          <w:sz w:val="24"/>
          <w:szCs w:val="24"/>
        </w:rPr>
        <w:t>eloping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rodent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brain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with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mri. Neu</w:t>
      </w:r>
      <w:r>
        <w:rPr>
          <w:spacing w:val="-11"/>
          <w:sz w:val="24"/>
          <w:szCs w:val="24"/>
        </w:rPr>
        <w:t>r</w:t>
      </w:r>
      <w:r>
        <w:rPr>
          <w:sz w:val="24"/>
          <w:szCs w:val="24"/>
        </w:rPr>
        <w:t>oIm</w:t>
      </w:r>
      <w:r>
        <w:rPr>
          <w:spacing w:val="-2"/>
          <w:sz w:val="24"/>
          <w:szCs w:val="24"/>
        </w:rPr>
        <w:t>ag</w:t>
      </w:r>
      <w:r>
        <w:rPr>
          <w:sz w:val="24"/>
          <w:szCs w:val="24"/>
        </w:rPr>
        <w:t>e,</w:t>
      </w:r>
      <w:r>
        <w:rPr>
          <w:spacing w:val="-13"/>
          <w:sz w:val="24"/>
          <w:szCs w:val="24"/>
        </w:rPr>
        <w:t xml:space="preserve"> </w:t>
      </w:r>
      <w:r>
        <w:rPr>
          <w:sz w:val="24"/>
          <w:szCs w:val="24"/>
        </w:rPr>
        <w:t>6</w:t>
      </w:r>
      <w:r>
        <w:rPr>
          <w:spacing w:val="9"/>
          <w:sz w:val="24"/>
          <w:szCs w:val="24"/>
        </w:rPr>
        <w:t>7</w:t>
      </w:r>
      <w:r>
        <w:rPr>
          <w:sz w:val="24"/>
          <w:szCs w:val="24"/>
        </w:rPr>
        <w:t>,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375–384.</w:t>
      </w:r>
    </w:p>
    <w:p w14:paraId="7E07B2CC" w14:textId="77777777" w:rsidR="00EB3AAC" w:rsidRDefault="00EB3AAC">
      <w:pPr>
        <w:spacing w:before="7" w:line="220" w:lineRule="exact"/>
        <w:rPr>
          <w:sz w:val="22"/>
          <w:szCs w:val="22"/>
        </w:rPr>
      </w:pPr>
    </w:p>
    <w:p w14:paraId="086345E8" w14:textId="77777777" w:rsidR="00EB3AAC" w:rsidRDefault="00C229B0">
      <w:pPr>
        <w:spacing w:line="251" w:lineRule="auto"/>
        <w:ind w:left="354" w:right="524" w:hanging="234"/>
        <w:jc w:val="both"/>
        <w:rPr>
          <w:sz w:val="24"/>
          <w:szCs w:val="24"/>
        </w:rPr>
      </w:pPr>
      <w:r>
        <w:rPr>
          <w:sz w:val="24"/>
          <w:szCs w:val="24"/>
        </w:rPr>
        <w:t>Car</w:t>
      </w:r>
      <w:r>
        <w:rPr>
          <w:spacing w:val="-10"/>
          <w:sz w:val="24"/>
          <w:szCs w:val="24"/>
        </w:rPr>
        <w:t>r</w:t>
      </w:r>
      <w:r>
        <w:rPr>
          <w:sz w:val="24"/>
          <w:szCs w:val="24"/>
        </w:rPr>
        <w:t>,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M.</w:t>
      </w:r>
      <w:r>
        <w:rPr>
          <w:spacing w:val="10"/>
          <w:sz w:val="24"/>
          <w:szCs w:val="24"/>
        </w:rPr>
        <w:t xml:space="preserve"> </w:t>
      </w:r>
      <w:r>
        <w:rPr>
          <w:spacing w:val="-19"/>
          <w:sz w:val="24"/>
          <w:szCs w:val="24"/>
        </w:rPr>
        <w:t>F</w:t>
      </w:r>
      <w:r>
        <w:rPr>
          <w:sz w:val="24"/>
          <w:szCs w:val="24"/>
        </w:rPr>
        <w:t>.,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Jadh</w:t>
      </w:r>
      <w:r>
        <w:rPr>
          <w:spacing w:val="-5"/>
          <w:sz w:val="24"/>
          <w:szCs w:val="24"/>
        </w:rPr>
        <w:t>a</w:t>
      </w:r>
      <w:r>
        <w:rPr>
          <w:spacing w:val="-16"/>
          <w:sz w:val="24"/>
          <w:szCs w:val="24"/>
        </w:rPr>
        <w:t>v</w:t>
      </w:r>
      <w:r>
        <w:rPr>
          <w:sz w:val="24"/>
          <w:szCs w:val="24"/>
        </w:rPr>
        <w:t>,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S.</w:t>
      </w:r>
      <w:r>
        <w:rPr>
          <w:spacing w:val="11"/>
          <w:sz w:val="24"/>
          <w:szCs w:val="24"/>
        </w:rPr>
        <w:t xml:space="preserve"> </w:t>
      </w:r>
      <w:r>
        <w:rPr>
          <w:spacing w:val="-27"/>
          <w:sz w:val="24"/>
          <w:szCs w:val="24"/>
        </w:rPr>
        <w:t>P</w:t>
      </w:r>
      <w:r>
        <w:rPr>
          <w:sz w:val="24"/>
          <w:szCs w:val="24"/>
        </w:rPr>
        <w:t>.,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&amp;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Frank,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L.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M.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 xml:space="preserve">(2011). 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Hippocampal replay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0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a</w:t>
      </w:r>
      <w:r>
        <w:rPr>
          <w:spacing w:val="-2"/>
          <w:sz w:val="24"/>
          <w:szCs w:val="24"/>
        </w:rPr>
        <w:t>w</w:t>
      </w:r>
      <w:r>
        <w:rPr>
          <w:sz w:val="24"/>
          <w:szCs w:val="24"/>
        </w:rPr>
        <w:t>a</w:t>
      </w:r>
      <w:r>
        <w:rPr>
          <w:spacing w:val="-2"/>
          <w:sz w:val="24"/>
          <w:szCs w:val="24"/>
        </w:rPr>
        <w:t>k</w:t>
      </w:r>
      <w:r>
        <w:rPr>
          <w:sz w:val="24"/>
          <w:szCs w:val="24"/>
        </w:rPr>
        <w:t>e state:</w:t>
      </w:r>
      <w:r>
        <w:rPr>
          <w:spacing w:val="39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potential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substrate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memory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consolidation and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retri</w:t>
      </w:r>
      <w:r>
        <w:rPr>
          <w:spacing w:val="-6"/>
          <w:sz w:val="24"/>
          <w:szCs w:val="24"/>
        </w:rPr>
        <w:t>ev</w:t>
      </w:r>
      <w:r>
        <w:rPr>
          <w:sz w:val="24"/>
          <w:szCs w:val="24"/>
        </w:rPr>
        <w:t xml:space="preserve">al. 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Natu</w:t>
      </w:r>
      <w:r>
        <w:rPr>
          <w:spacing w:val="-9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23"/>
          <w:sz w:val="24"/>
          <w:szCs w:val="24"/>
        </w:rPr>
        <w:t xml:space="preserve"> </w:t>
      </w:r>
      <w:r>
        <w:rPr>
          <w:w w:val="102"/>
          <w:sz w:val="24"/>
          <w:szCs w:val="24"/>
        </w:rPr>
        <w:t>neu</w:t>
      </w:r>
      <w:r>
        <w:rPr>
          <w:spacing w:val="-11"/>
          <w:w w:val="102"/>
          <w:sz w:val="24"/>
          <w:szCs w:val="24"/>
        </w:rPr>
        <w:t>r</w:t>
      </w:r>
      <w:r>
        <w:rPr>
          <w:w w:val="99"/>
          <w:sz w:val="24"/>
          <w:szCs w:val="24"/>
        </w:rPr>
        <w:t xml:space="preserve">o- </w:t>
      </w:r>
      <w:r>
        <w:rPr>
          <w:sz w:val="24"/>
          <w:szCs w:val="24"/>
        </w:rPr>
        <w:t>science,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14,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147–153.</w:t>
      </w:r>
    </w:p>
    <w:p w14:paraId="637D8A41" w14:textId="77777777" w:rsidR="00EB3AAC" w:rsidRDefault="00EB3AAC">
      <w:pPr>
        <w:spacing w:before="7" w:line="220" w:lineRule="exact"/>
        <w:rPr>
          <w:sz w:val="22"/>
          <w:szCs w:val="22"/>
        </w:rPr>
      </w:pPr>
    </w:p>
    <w:p w14:paraId="622DC98F" w14:textId="77777777" w:rsidR="00EB3AAC" w:rsidRDefault="00C229B0">
      <w:pPr>
        <w:ind w:left="82" w:right="527"/>
        <w:jc w:val="center"/>
        <w:rPr>
          <w:sz w:val="24"/>
          <w:szCs w:val="24"/>
        </w:rPr>
      </w:pPr>
      <w:r>
        <w:rPr>
          <w:sz w:val="24"/>
          <w:szCs w:val="24"/>
        </w:rPr>
        <w:t>Chate</w:t>
      </w:r>
      <w:r>
        <w:rPr>
          <w:spacing w:val="-10"/>
          <w:sz w:val="24"/>
          <w:szCs w:val="24"/>
        </w:rPr>
        <w:t>r</w:t>
      </w:r>
      <w:r>
        <w:rPr>
          <w:sz w:val="24"/>
          <w:szCs w:val="24"/>
        </w:rPr>
        <w:t>,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N.,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Oaksford,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M.,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Hahn,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U.,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&amp;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Heit,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E.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(2010).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Bayesian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models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3"/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cognition.</w:t>
      </w:r>
    </w:p>
    <w:p w14:paraId="119A6D03" w14:textId="77777777" w:rsidR="00EB3AAC" w:rsidRDefault="00C229B0">
      <w:pPr>
        <w:spacing w:before="13"/>
        <w:ind w:left="354"/>
        <w:rPr>
          <w:sz w:val="24"/>
          <w:szCs w:val="24"/>
        </w:rPr>
      </w:pPr>
      <w:r>
        <w:rPr>
          <w:spacing w:val="-12"/>
          <w:w w:val="92"/>
          <w:sz w:val="24"/>
          <w:szCs w:val="24"/>
        </w:rPr>
        <w:t>W</w:t>
      </w:r>
      <w:r>
        <w:rPr>
          <w:w w:val="92"/>
          <w:sz w:val="24"/>
          <w:szCs w:val="24"/>
        </w:rPr>
        <w:t>il</w:t>
      </w:r>
      <w:r>
        <w:rPr>
          <w:spacing w:val="-6"/>
          <w:w w:val="92"/>
          <w:sz w:val="24"/>
          <w:szCs w:val="24"/>
        </w:rPr>
        <w:t>e</w:t>
      </w:r>
      <w:r>
        <w:rPr>
          <w:w w:val="92"/>
          <w:sz w:val="24"/>
          <w:szCs w:val="24"/>
        </w:rPr>
        <w:t>y</w:t>
      </w:r>
      <w:r>
        <w:rPr>
          <w:spacing w:val="6"/>
          <w:w w:val="92"/>
          <w:sz w:val="24"/>
          <w:szCs w:val="24"/>
        </w:rPr>
        <w:t xml:space="preserve"> </w:t>
      </w:r>
      <w:r>
        <w:rPr>
          <w:sz w:val="24"/>
          <w:szCs w:val="24"/>
        </w:rPr>
        <w:t>Inte</w:t>
      </w:r>
      <w:r>
        <w:rPr>
          <w:spacing w:val="-9"/>
          <w:sz w:val="24"/>
          <w:szCs w:val="24"/>
        </w:rPr>
        <w:t>r</w:t>
      </w:r>
      <w:r>
        <w:rPr>
          <w:sz w:val="24"/>
          <w:szCs w:val="24"/>
        </w:rPr>
        <w:t>disciplinary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-4"/>
          <w:sz w:val="24"/>
          <w:szCs w:val="24"/>
        </w:rPr>
        <w:t>e</w:t>
      </w:r>
      <w:r>
        <w:rPr>
          <w:sz w:val="24"/>
          <w:szCs w:val="24"/>
        </w:rPr>
        <w:t>vi</w:t>
      </w:r>
      <w:r>
        <w:rPr>
          <w:spacing w:val="-4"/>
          <w:sz w:val="24"/>
          <w:szCs w:val="24"/>
        </w:rPr>
        <w:t>e</w:t>
      </w:r>
      <w:r>
        <w:rPr>
          <w:sz w:val="24"/>
          <w:szCs w:val="24"/>
        </w:rPr>
        <w:t>ws:</w:t>
      </w:r>
      <w:r>
        <w:rPr>
          <w:spacing w:val="-20"/>
          <w:sz w:val="24"/>
          <w:szCs w:val="24"/>
        </w:rPr>
        <w:t xml:space="preserve"> </w:t>
      </w:r>
      <w:r>
        <w:rPr>
          <w:sz w:val="24"/>
          <w:szCs w:val="24"/>
        </w:rPr>
        <w:t>C</w:t>
      </w:r>
      <w:r>
        <w:rPr>
          <w:spacing w:val="-2"/>
          <w:sz w:val="24"/>
          <w:szCs w:val="24"/>
        </w:rPr>
        <w:t>o</w:t>
      </w:r>
      <w:r>
        <w:rPr>
          <w:sz w:val="24"/>
          <w:szCs w:val="24"/>
        </w:rPr>
        <w:t>gnitive</w:t>
      </w:r>
      <w:r>
        <w:rPr>
          <w:spacing w:val="-23"/>
          <w:sz w:val="24"/>
          <w:szCs w:val="24"/>
        </w:rPr>
        <w:t xml:space="preserve"> </w:t>
      </w:r>
      <w:r>
        <w:rPr>
          <w:sz w:val="24"/>
          <w:szCs w:val="24"/>
        </w:rPr>
        <w:t>Science,</w:t>
      </w:r>
      <w:r>
        <w:rPr>
          <w:spacing w:val="-23"/>
          <w:sz w:val="24"/>
          <w:szCs w:val="24"/>
        </w:rPr>
        <w:t xml:space="preserve"> </w:t>
      </w:r>
      <w:r>
        <w:rPr>
          <w:sz w:val="24"/>
          <w:szCs w:val="24"/>
        </w:rPr>
        <w:t>1,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811–823.</w:t>
      </w:r>
    </w:p>
    <w:p w14:paraId="6C54BB71" w14:textId="77777777" w:rsidR="00EB3AAC" w:rsidRDefault="00EB3AAC">
      <w:pPr>
        <w:spacing w:before="19" w:line="220" w:lineRule="exact"/>
        <w:rPr>
          <w:sz w:val="22"/>
          <w:szCs w:val="22"/>
        </w:rPr>
      </w:pPr>
    </w:p>
    <w:p w14:paraId="09A7D677" w14:textId="77777777" w:rsidR="00EB3AAC" w:rsidRDefault="00C229B0">
      <w:pPr>
        <w:spacing w:line="251" w:lineRule="auto"/>
        <w:ind w:left="354" w:right="524" w:hanging="234"/>
        <w:jc w:val="both"/>
        <w:rPr>
          <w:sz w:val="24"/>
          <w:szCs w:val="24"/>
        </w:rPr>
      </w:pPr>
      <w:r>
        <w:rPr>
          <w:sz w:val="24"/>
          <w:szCs w:val="24"/>
        </w:rPr>
        <w:t>Cheng,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K.,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Shettl</w:t>
      </w:r>
      <w:r>
        <w:rPr>
          <w:spacing w:val="-6"/>
          <w:sz w:val="24"/>
          <w:szCs w:val="24"/>
        </w:rPr>
        <w:t>e</w:t>
      </w:r>
      <w:r>
        <w:rPr>
          <w:spacing w:val="-2"/>
          <w:sz w:val="24"/>
          <w:szCs w:val="24"/>
        </w:rPr>
        <w:t>w</w:t>
      </w:r>
      <w:r>
        <w:rPr>
          <w:sz w:val="24"/>
          <w:szCs w:val="24"/>
        </w:rPr>
        <w:t>orth,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S.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J.,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Huttenloche</w:t>
      </w:r>
      <w:r>
        <w:rPr>
          <w:spacing w:val="-10"/>
          <w:sz w:val="24"/>
          <w:szCs w:val="24"/>
        </w:rPr>
        <w:t>r</w:t>
      </w:r>
      <w:r>
        <w:rPr>
          <w:sz w:val="24"/>
          <w:szCs w:val="24"/>
        </w:rPr>
        <w:t>,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J.,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&amp;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Riese</w:t>
      </w:r>
      <w:r>
        <w:rPr>
          <w:spacing w:val="-10"/>
          <w:sz w:val="24"/>
          <w:szCs w:val="24"/>
        </w:rPr>
        <w:t>r</w:t>
      </w:r>
      <w:r>
        <w:rPr>
          <w:sz w:val="24"/>
          <w:szCs w:val="24"/>
        </w:rPr>
        <w:t>,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J.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J.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(2007).</w:t>
      </w:r>
      <w:r>
        <w:rPr>
          <w:spacing w:val="35"/>
          <w:sz w:val="24"/>
          <w:szCs w:val="24"/>
        </w:rPr>
        <w:t xml:space="preserve"> </w:t>
      </w:r>
      <w:r>
        <w:rPr>
          <w:sz w:val="24"/>
          <w:szCs w:val="24"/>
        </w:rPr>
        <w:t>Bayesian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inte- gration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spatial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information.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Psy</w:t>
      </w:r>
      <w:r>
        <w:rPr>
          <w:spacing w:val="-4"/>
          <w:sz w:val="24"/>
          <w:szCs w:val="24"/>
        </w:rPr>
        <w:t>c</w:t>
      </w:r>
      <w:r>
        <w:rPr>
          <w:sz w:val="24"/>
          <w:szCs w:val="24"/>
        </w:rPr>
        <w:t>hol</w:t>
      </w:r>
      <w:r>
        <w:rPr>
          <w:spacing w:val="-2"/>
          <w:sz w:val="24"/>
          <w:szCs w:val="24"/>
        </w:rPr>
        <w:t>o</w:t>
      </w:r>
      <w:r>
        <w:rPr>
          <w:sz w:val="24"/>
          <w:szCs w:val="24"/>
        </w:rPr>
        <w:t>gical</w:t>
      </w:r>
      <w:r>
        <w:rPr>
          <w:spacing w:val="1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ulletin,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133,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625.</w:t>
      </w:r>
    </w:p>
    <w:p w14:paraId="06DB42D0" w14:textId="77777777" w:rsidR="00EB3AAC" w:rsidRDefault="00EB3AAC">
      <w:pPr>
        <w:spacing w:before="7" w:line="220" w:lineRule="exact"/>
        <w:rPr>
          <w:sz w:val="22"/>
          <w:szCs w:val="22"/>
        </w:rPr>
      </w:pPr>
    </w:p>
    <w:p w14:paraId="249EE627" w14:textId="77777777" w:rsidR="00EB3AAC" w:rsidRDefault="00C229B0">
      <w:pPr>
        <w:spacing w:line="251" w:lineRule="auto"/>
        <w:ind w:left="354" w:right="524" w:hanging="234"/>
        <w:jc w:val="both"/>
        <w:rPr>
          <w:sz w:val="24"/>
          <w:szCs w:val="24"/>
        </w:rPr>
      </w:pPr>
      <w:r>
        <w:rPr>
          <w:sz w:val="24"/>
          <w:szCs w:val="24"/>
        </w:rPr>
        <w:t>Cheung,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A.,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Ball,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D.,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Milford,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M.,</w:t>
      </w:r>
      <w:r>
        <w:rPr>
          <w:spacing w:val="1"/>
          <w:sz w:val="24"/>
          <w:szCs w:val="24"/>
        </w:rPr>
        <w:t xml:space="preserve"> </w:t>
      </w:r>
      <w:r>
        <w:rPr>
          <w:spacing w:val="-17"/>
          <w:sz w:val="24"/>
          <w:szCs w:val="24"/>
        </w:rPr>
        <w:t>W</w:t>
      </w:r>
      <w:r>
        <w:rPr>
          <w:sz w:val="24"/>
          <w:szCs w:val="24"/>
        </w:rPr>
        <w:t>yeth,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G.,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&amp;</w:t>
      </w:r>
      <w:r>
        <w:rPr>
          <w:spacing w:val="1"/>
          <w:sz w:val="24"/>
          <w:szCs w:val="24"/>
        </w:rPr>
        <w:t xml:space="preserve"> </w:t>
      </w:r>
      <w:r>
        <w:rPr>
          <w:spacing w:val="-10"/>
          <w:sz w:val="24"/>
          <w:szCs w:val="24"/>
        </w:rPr>
        <w:t>W</w:t>
      </w:r>
      <w:r>
        <w:rPr>
          <w:sz w:val="24"/>
          <w:szCs w:val="24"/>
        </w:rPr>
        <w:t>iles,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J.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(2012).</w:t>
      </w:r>
      <w:r>
        <w:rPr>
          <w:spacing w:val="29"/>
          <w:sz w:val="24"/>
          <w:szCs w:val="24"/>
        </w:rPr>
        <w:t xml:space="preserve"> </w:t>
      </w:r>
      <w:r>
        <w:rPr>
          <w:sz w:val="24"/>
          <w:szCs w:val="24"/>
        </w:rPr>
        <w:t>Maintaining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cog- nit</w:t>
      </w:r>
      <w:r>
        <w:rPr>
          <w:spacing w:val="-6"/>
          <w:sz w:val="24"/>
          <w:szCs w:val="24"/>
        </w:rPr>
        <w:t>i</w:t>
      </w:r>
      <w:r>
        <w:rPr>
          <w:spacing w:val="-4"/>
          <w:sz w:val="24"/>
          <w:szCs w:val="24"/>
        </w:rPr>
        <w:t>v</w:t>
      </w:r>
      <w:r>
        <w:rPr>
          <w:sz w:val="24"/>
          <w:szCs w:val="24"/>
        </w:rPr>
        <w:t>e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map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darkness: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need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fuse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boundary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kn</w:t>
      </w:r>
      <w:r>
        <w:rPr>
          <w:spacing w:val="-6"/>
          <w:sz w:val="24"/>
          <w:szCs w:val="24"/>
        </w:rPr>
        <w:t>o</w:t>
      </w:r>
      <w:r>
        <w:rPr>
          <w:sz w:val="24"/>
          <w:szCs w:val="24"/>
        </w:rPr>
        <w:t>wledge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with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path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int</w:t>
      </w:r>
      <w:r>
        <w:rPr>
          <w:spacing w:val="-4"/>
          <w:sz w:val="24"/>
          <w:szCs w:val="24"/>
        </w:rPr>
        <w:t>e</w:t>
      </w:r>
      <w:r>
        <w:rPr>
          <w:sz w:val="24"/>
          <w:szCs w:val="24"/>
        </w:rPr>
        <w:t>gration. PLoS</w:t>
      </w:r>
      <w:r>
        <w:rPr>
          <w:spacing w:val="-16"/>
          <w:sz w:val="24"/>
          <w:szCs w:val="24"/>
        </w:rPr>
        <w:t xml:space="preserve"> </w:t>
      </w:r>
      <w:r>
        <w:rPr>
          <w:sz w:val="24"/>
          <w:szCs w:val="24"/>
        </w:rPr>
        <w:t>Comput.</w:t>
      </w:r>
      <w:r>
        <w:rPr>
          <w:spacing w:val="-17"/>
          <w:sz w:val="24"/>
          <w:szCs w:val="24"/>
        </w:rPr>
        <w:t xml:space="preserve"> </w:t>
      </w:r>
      <w:r>
        <w:rPr>
          <w:sz w:val="24"/>
          <w:szCs w:val="24"/>
        </w:rPr>
        <w:t>Biol,</w:t>
      </w:r>
      <w:r>
        <w:rPr>
          <w:spacing w:val="-17"/>
          <w:sz w:val="24"/>
          <w:szCs w:val="24"/>
        </w:rPr>
        <w:t xml:space="preserve"> </w:t>
      </w:r>
      <w:r>
        <w:rPr>
          <w:sz w:val="24"/>
          <w:szCs w:val="24"/>
        </w:rPr>
        <w:t>8,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e1002651.</w:t>
      </w:r>
    </w:p>
    <w:p w14:paraId="7EF02FAB" w14:textId="77777777" w:rsidR="00EB3AAC" w:rsidRDefault="00EB3AAC">
      <w:pPr>
        <w:spacing w:before="7" w:line="220" w:lineRule="exact"/>
        <w:rPr>
          <w:sz w:val="22"/>
          <w:szCs w:val="22"/>
        </w:rPr>
      </w:pPr>
    </w:p>
    <w:p w14:paraId="5F61BA97" w14:textId="77777777" w:rsidR="00EB3AAC" w:rsidRDefault="00C229B0">
      <w:pPr>
        <w:spacing w:line="251" w:lineRule="auto"/>
        <w:ind w:left="354" w:right="524" w:hanging="234"/>
        <w:jc w:val="both"/>
        <w:rPr>
          <w:sz w:val="24"/>
          <w:szCs w:val="24"/>
        </w:rPr>
      </w:pPr>
      <w:r>
        <w:rPr>
          <w:sz w:val="24"/>
          <w:szCs w:val="24"/>
        </w:rPr>
        <w:t>Derdikman,</w:t>
      </w:r>
      <w:r>
        <w:rPr>
          <w:spacing w:val="-15"/>
          <w:sz w:val="24"/>
          <w:szCs w:val="24"/>
        </w:rPr>
        <w:t xml:space="preserve"> </w:t>
      </w:r>
      <w:r>
        <w:rPr>
          <w:sz w:val="24"/>
          <w:szCs w:val="24"/>
        </w:rPr>
        <w:t>D.,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&amp;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Mose</w:t>
      </w:r>
      <w:r>
        <w:rPr>
          <w:spacing w:val="-10"/>
          <w:sz w:val="24"/>
          <w:szCs w:val="24"/>
        </w:rPr>
        <w:t>r</w:t>
      </w:r>
      <w:r>
        <w:rPr>
          <w:sz w:val="24"/>
          <w:szCs w:val="24"/>
        </w:rPr>
        <w:t>,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E.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I.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(2010).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manifold</w:t>
      </w:r>
      <w:r>
        <w:rPr>
          <w:spacing w:val="-14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spatial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maps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brain.</w:t>
      </w:r>
      <w:r>
        <w:rPr>
          <w:spacing w:val="9"/>
          <w:sz w:val="24"/>
          <w:szCs w:val="24"/>
        </w:rPr>
        <w:t xml:space="preserve"> </w:t>
      </w:r>
      <w:r>
        <w:rPr>
          <w:spacing w:val="-13"/>
          <w:sz w:val="24"/>
          <w:szCs w:val="24"/>
        </w:rPr>
        <w:t>T</w:t>
      </w:r>
      <w:r>
        <w:rPr>
          <w:spacing w:val="-9"/>
          <w:sz w:val="24"/>
          <w:szCs w:val="24"/>
        </w:rPr>
        <w:t>r</w:t>
      </w:r>
      <w:r>
        <w:rPr>
          <w:sz w:val="24"/>
          <w:szCs w:val="24"/>
        </w:rPr>
        <w:t>ends in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c</w:t>
      </w:r>
      <w:r>
        <w:rPr>
          <w:spacing w:val="-2"/>
          <w:sz w:val="24"/>
          <w:szCs w:val="24"/>
        </w:rPr>
        <w:t>o</w:t>
      </w:r>
      <w:r>
        <w:rPr>
          <w:sz w:val="24"/>
          <w:szCs w:val="24"/>
        </w:rPr>
        <w:t>gnitive</w:t>
      </w:r>
      <w:r>
        <w:rPr>
          <w:spacing w:val="-22"/>
          <w:sz w:val="24"/>
          <w:szCs w:val="24"/>
        </w:rPr>
        <w:t xml:space="preserve"> </w:t>
      </w:r>
      <w:r>
        <w:rPr>
          <w:sz w:val="24"/>
          <w:szCs w:val="24"/>
        </w:rPr>
        <w:t>sciences,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14,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561–569.</w:t>
      </w:r>
    </w:p>
    <w:p w14:paraId="43401C48" w14:textId="77777777" w:rsidR="00EB3AAC" w:rsidRDefault="00EB3AAC">
      <w:pPr>
        <w:spacing w:before="9" w:line="100" w:lineRule="exact"/>
        <w:rPr>
          <w:sz w:val="10"/>
          <w:szCs w:val="10"/>
        </w:rPr>
      </w:pPr>
    </w:p>
    <w:p w14:paraId="0D89BF71" w14:textId="77777777" w:rsidR="00EB3AAC" w:rsidRDefault="00EB3AAC">
      <w:pPr>
        <w:spacing w:line="200" w:lineRule="exact"/>
      </w:pPr>
    </w:p>
    <w:p w14:paraId="7881F7E3" w14:textId="77777777" w:rsidR="00EB3AAC" w:rsidRDefault="00C229B0">
      <w:pPr>
        <w:ind w:left="4073" w:right="4518"/>
        <w:jc w:val="center"/>
        <w:rPr>
          <w:sz w:val="24"/>
          <w:szCs w:val="24"/>
        </w:rPr>
        <w:sectPr w:rsidR="00EB3AAC">
          <w:footerReference w:type="default" r:id="rId24"/>
          <w:pgSz w:w="11920" w:h="16840"/>
          <w:pgMar w:top="1560" w:right="1680" w:bottom="280" w:left="1320" w:header="0" w:footer="0" w:gutter="0"/>
          <w:cols w:space="720"/>
        </w:sectPr>
      </w:pPr>
      <w:r>
        <w:rPr>
          <w:w w:val="99"/>
          <w:sz w:val="24"/>
          <w:szCs w:val="24"/>
        </w:rPr>
        <w:t>30</w:t>
      </w:r>
    </w:p>
    <w:p w14:paraId="2D0FB541" w14:textId="77777777" w:rsidR="00EB3AAC" w:rsidRDefault="00C229B0">
      <w:pPr>
        <w:spacing w:before="57"/>
        <w:ind w:left="61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BIBLIOGRAPHY                                                                                                      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31</w:t>
      </w:r>
    </w:p>
    <w:p w14:paraId="4EA946C5" w14:textId="77777777" w:rsidR="00EB3AAC" w:rsidRDefault="00EB3AAC">
      <w:pPr>
        <w:spacing w:line="120" w:lineRule="exact"/>
        <w:rPr>
          <w:sz w:val="13"/>
          <w:szCs w:val="13"/>
        </w:rPr>
      </w:pPr>
    </w:p>
    <w:p w14:paraId="4F0CCA55" w14:textId="77777777" w:rsidR="00EB3AAC" w:rsidRDefault="00EB3AAC">
      <w:pPr>
        <w:spacing w:line="200" w:lineRule="exact"/>
      </w:pPr>
    </w:p>
    <w:p w14:paraId="38BB05C2" w14:textId="77777777" w:rsidR="00EB3AAC" w:rsidRDefault="00EB3AAC">
      <w:pPr>
        <w:spacing w:line="200" w:lineRule="exact"/>
      </w:pPr>
    </w:p>
    <w:p w14:paraId="79D8A602" w14:textId="77777777" w:rsidR="00EB3AAC" w:rsidRDefault="00C229B0">
      <w:pPr>
        <w:spacing w:line="251" w:lineRule="auto"/>
        <w:ind w:left="845" w:right="73" w:hanging="234"/>
        <w:jc w:val="both"/>
        <w:rPr>
          <w:sz w:val="24"/>
          <w:szCs w:val="24"/>
        </w:rPr>
      </w:pPr>
      <w:r>
        <w:rPr>
          <w:sz w:val="24"/>
          <w:szCs w:val="24"/>
        </w:rPr>
        <w:t>Ernst,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M.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O.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 xml:space="preserve">(2006). 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bayesian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vi</w:t>
      </w:r>
      <w:r>
        <w:rPr>
          <w:spacing w:val="-6"/>
          <w:sz w:val="24"/>
          <w:szCs w:val="24"/>
        </w:rPr>
        <w:t>e</w:t>
      </w:r>
      <w:r>
        <w:rPr>
          <w:sz w:val="24"/>
          <w:szCs w:val="24"/>
        </w:rPr>
        <w:t>w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multimodal cue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int</w:t>
      </w:r>
      <w:r>
        <w:rPr>
          <w:spacing w:val="-4"/>
          <w:sz w:val="24"/>
          <w:szCs w:val="24"/>
        </w:rPr>
        <w:t>e</w:t>
      </w:r>
      <w:r>
        <w:rPr>
          <w:sz w:val="24"/>
          <w:szCs w:val="24"/>
        </w:rPr>
        <w:t xml:space="preserve">gration. 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Human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body pe</w:t>
      </w:r>
      <w:r>
        <w:rPr>
          <w:spacing w:val="-9"/>
          <w:sz w:val="24"/>
          <w:szCs w:val="24"/>
        </w:rPr>
        <w:t>r</w:t>
      </w:r>
      <w:r>
        <w:rPr>
          <w:sz w:val="24"/>
          <w:szCs w:val="24"/>
        </w:rPr>
        <w:t>ception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f</w:t>
      </w:r>
      <w:r>
        <w:rPr>
          <w:spacing w:val="-11"/>
          <w:sz w:val="24"/>
          <w:szCs w:val="24"/>
        </w:rPr>
        <w:t>r</w:t>
      </w:r>
      <w:r>
        <w:rPr>
          <w:sz w:val="24"/>
          <w:szCs w:val="24"/>
        </w:rPr>
        <w:t>om</w:t>
      </w:r>
      <w:r>
        <w:rPr>
          <w:spacing w:val="-17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inside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ou</w:t>
      </w:r>
      <w:r>
        <w:rPr>
          <w:spacing w:val="4"/>
          <w:sz w:val="24"/>
          <w:szCs w:val="24"/>
        </w:rPr>
        <w:t>t</w:t>
      </w:r>
      <w:r>
        <w:rPr>
          <w:sz w:val="24"/>
          <w:szCs w:val="24"/>
        </w:rPr>
        <w:t>,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(pp.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105–131).</w:t>
      </w:r>
    </w:p>
    <w:p w14:paraId="0765A652" w14:textId="77777777" w:rsidR="00EB3AAC" w:rsidRDefault="00EB3AAC">
      <w:pPr>
        <w:spacing w:before="6" w:line="220" w:lineRule="exact"/>
        <w:rPr>
          <w:sz w:val="22"/>
          <w:szCs w:val="22"/>
        </w:rPr>
      </w:pPr>
    </w:p>
    <w:p w14:paraId="61AA5A8C" w14:textId="77777777" w:rsidR="00EB3AAC" w:rsidRDefault="00C229B0">
      <w:pPr>
        <w:spacing w:line="251" w:lineRule="auto"/>
        <w:ind w:left="845" w:right="73" w:hanging="234"/>
        <w:jc w:val="both"/>
        <w:rPr>
          <w:sz w:val="24"/>
          <w:szCs w:val="24"/>
        </w:rPr>
      </w:pPr>
      <w:r>
        <w:rPr>
          <w:sz w:val="24"/>
          <w:szCs w:val="24"/>
        </w:rPr>
        <w:t>Fenton,</w:t>
      </w:r>
      <w:r>
        <w:rPr>
          <w:spacing w:val="-18"/>
          <w:sz w:val="24"/>
          <w:szCs w:val="24"/>
        </w:rPr>
        <w:t xml:space="preserve"> </w:t>
      </w:r>
      <w:r>
        <w:rPr>
          <w:sz w:val="24"/>
          <w:szCs w:val="24"/>
        </w:rPr>
        <w:t>A.</w:t>
      </w:r>
      <w:r>
        <w:rPr>
          <w:spacing w:val="-16"/>
          <w:sz w:val="24"/>
          <w:szCs w:val="24"/>
        </w:rPr>
        <w:t xml:space="preserve"> </w:t>
      </w:r>
      <w:r>
        <w:rPr>
          <w:sz w:val="24"/>
          <w:szCs w:val="24"/>
        </w:rPr>
        <w:t>A.,</w:t>
      </w:r>
      <w:r>
        <w:rPr>
          <w:spacing w:val="-14"/>
          <w:sz w:val="24"/>
          <w:szCs w:val="24"/>
        </w:rPr>
        <w:t xml:space="preserve"> </w:t>
      </w:r>
      <w:r>
        <w:rPr>
          <w:sz w:val="24"/>
          <w:szCs w:val="24"/>
        </w:rPr>
        <w:t>&amp;</w:t>
      </w:r>
      <w:r>
        <w:rPr>
          <w:spacing w:val="-16"/>
          <w:sz w:val="24"/>
          <w:szCs w:val="24"/>
        </w:rPr>
        <w:t xml:space="preserve"> </w:t>
      </w:r>
      <w:r>
        <w:rPr>
          <w:sz w:val="24"/>
          <w:szCs w:val="24"/>
        </w:rPr>
        <w:t>Mulle</w:t>
      </w:r>
      <w:r>
        <w:rPr>
          <w:spacing w:val="-10"/>
          <w:sz w:val="24"/>
          <w:szCs w:val="24"/>
        </w:rPr>
        <w:t>r</w:t>
      </w:r>
      <w:r>
        <w:rPr>
          <w:sz w:val="24"/>
          <w:szCs w:val="24"/>
        </w:rPr>
        <w:t>,</w:t>
      </w:r>
      <w:r>
        <w:rPr>
          <w:spacing w:val="-18"/>
          <w:sz w:val="24"/>
          <w:szCs w:val="24"/>
        </w:rPr>
        <w:t xml:space="preserve"> </w:t>
      </w:r>
      <w:r>
        <w:rPr>
          <w:sz w:val="24"/>
          <w:szCs w:val="24"/>
        </w:rPr>
        <w:t>R.</w:t>
      </w:r>
      <w:r>
        <w:rPr>
          <w:spacing w:val="-16"/>
          <w:sz w:val="24"/>
          <w:szCs w:val="24"/>
        </w:rPr>
        <w:t xml:space="preserve"> </w:t>
      </w:r>
      <w:r>
        <w:rPr>
          <w:sz w:val="24"/>
          <w:szCs w:val="24"/>
        </w:rPr>
        <w:t>U.</w:t>
      </w:r>
      <w:r>
        <w:rPr>
          <w:spacing w:val="-16"/>
          <w:sz w:val="24"/>
          <w:szCs w:val="24"/>
        </w:rPr>
        <w:t xml:space="preserve"> </w:t>
      </w:r>
      <w:r>
        <w:rPr>
          <w:sz w:val="24"/>
          <w:szCs w:val="24"/>
        </w:rPr>
        <w:t>(1998).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Place</w:t>
      </w:r>
      <w:r>
        <w:rPr>
          <w:spacing w:val="-19"/>
          <w:sz w:val="24"/>
          <w:szCs w:val="24"/>
        </w:rPr>
        <w:t xml:space="preserve"> </w:t>
      </w:r>
      <w:r>
        <w:rPr>
          <w:sz w:val="24"/>
          <w:szCs w:val="24"/>
        </w:rPr>
        <w:t>cell</w:t>
      </w:r>
      <w:r>
        <w:rPr>
          <w:spacing w:val="-17"/>
          <w:sz w:val="24"/>
          <w:szCs w:val="24"/>
        </w:rPr>
        <w:t xml:space="preserve"> </w:t>
      </w:r>
      <w:r>
        <w:rPr>
          <w:sz w:val="24"/>
          <w:szCs w:val="24"/>
        </w:rPr>
        <w:t>discha</w:t>
      </w:r>
      <w:r>
        <w:rPr>
          <w:spacing w:val="-4"/>
          <w:sz w:val="24"/>
          <w:szCs w:val="24"/>
        </w:rPr>
        <w:t>r</w:t>
      </w:r>
      <w:r>
        <w:rPr>
          <w:sz w:val="24"/>
          <w:szCs w:val="24"/>
        </w:rPr>
        <w:t>ge</w:t>
      </w:r>
      <w:r>
        <w:rPr>
          <w:spacing w:val="-23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-16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e</w:t>
      </w:r>
      <w:r>
        <w:rPr>
          <w:sz w:val="24"/>
          <w:szCs w:val="24"/>
        </w:rPr>
        <w:t>xtremely</w:t>
      </w:r>
      <w:r>
        <w:rPr>
          <w:spacing w:val="-24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v</w:t>
      </w:r>
      <w:r>
        <w:rPr>
          <w:sz w:val="24"/>
          <w:szCs w:val="24"/>
        </w:rPr>
        <w:t>ariable</w:t>
      </w:r>
      <w:r>
        <w:rPr>
          <w:spacing w:val="-22"/>
          <w:sz w:val="24"/>
          <w:szCs w:val="24"/>
        </w:rPr>
        <w:t xml:space="preserve"> </w:t>
      </w:r>
      <w:r>
        <w:rPr>
          <w:sz w:val="24"/>
          <w:szCs w:val="24"/>
        </w:rPr>
        <w:t>during ind</w:t>
      </w:r>
      <w:r>
        <w:rPr>
          <w:spacing w:val="-6"/>
          <w:sz w:val="24"/>
          <w:szCs w:val="24"/>
        </w:rPr>
        <w:t>i</w:t>
      </w:r>
      <w:r>
        <w:rPr>
          <w:sz w:val="24"/>
          <w:szCs w:val="24"/>
        </w:rPr>
        <w:t>vidual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passes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rat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through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 xml:space="preserve">firing field. </w:t>
      </w:r>
      <w:r>
        <w:rPr>
          <w:spacing w:val="27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1"/>
          <w:sz w:val="24"/>
          <w:szCs w:val="24"/>
        </w:rPr>
        <w:t>r</w:t>
      </w:r>
      <w:r>
        <w:rPr>
          <w:sz w:val="24"/>
          <w:szCs w:val="24"/>
        </w:rPr>
        <w:t>oceedings</w:t>
      </w:r>
      <w:r>
        <w:rPr>
          <w:spacing w:val="32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3"/>
          <w:sz w:val="24"/>
          <w:szCs w:val="24"/>
        </w:rPr>
        <w:t xml:space="preserve"> </w:t>
      </w:r>
      <w:r>
        <w:rPr>
          <w:w w:val="101"/>
          <w:sz w:val="24"/>
          <w:szCs w:val="24"/>
        </w:rPr>
        <w:t xml:space="preserve">National </w:t>
      </w:r>
      <w:r>
        <w:rPr>
          <w:w w:val="95"/>
          <w:sz w:val="24"/>
          <w:szCs w:val="24"/>
        </w:rPr>
        <w:t>Academy</w:t>
      </w:r>
      <w:r>
        <w:rPr>
          <w:spacing w:val="3"/>
          <w:w w:val="95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14"/>
          <w:sz w:val="24"/>
          <w:szCs w:val="24"/>
        </w:rPr>
        <w:t xml:space="preserve"> </w:t>
      </w:r>
      <w:r>
        <w:rPr>
          <w:sz w:val="24"/>
          <w:szCs w:val="24"/>
        </w:rPr>
        <w:t>Sciences,</w:t>
      </w:r>
      <w:r>
        <w:rPr>
          <w:spacing w:val="-17"/>
          <w:sz w:val="24"/>
          <w:szCs w:val="24"/>
        </w:rPr>
        <w:t xml:space="preserve"> </w:t>
      </w:r>
      <w:r>
        <w:rPr>
          <w:sz w:val="24"/>
          <w:szCs w:val="24"/>
        </w:rPr>
        <w:t>95,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3182–3187.</w:t>
      </w:r>
    </w:p>
    <w:p w14:paraId="5F60A6FE" w14:textId="77777777" w:rsidR="00EB3AAC" w:rsidRDefault="00EB3AAC">
      <w:pPr>
        <w:spacing w:before="6" w:line="220" w:lineRule="exact"/>
        <w:rPr>
          <w:sz w:val="22"/>
          <w:szCs w:val="22"/>
        </w:rPr>
      </w:pPr>
    </w:p>
    <w:p w14:paraId="19F33AF6" w14:textId="77777777" w:rsidR="00EB3AAC" w:rsidRDefault="00C229B0">
      <w:pPr>
        <w:spacing w:line="251" w:lineRule="auto"/>
        <w:ind w:left="845" w:right="73" w:hanging="234"/>
        <w:jc w:val="both"/>
        <w:rPr>
          <w:sz w:val="24"/>
          <w:szCs w:val="24"/>
        </w:rPr>
      </w:pPr>
      <w:r>
        <w:rPr>
          <w:sz w:val="24"/>
          <w:szCs w:val="24"/>
        </w:rPr>
        <w:t>Ferbinteanu,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J.,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&amp;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Shapiro,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M.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L.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(2003).</w:t>
      </w:r>
      <w:r>
        <w:rPr>
          <w:spacing w:val="32"/>
          <w:sz w:val="24"/>
          <w:szCs w:val="24"/>
        </w:rPr>
        <w:t xml:space="preserve"> </w:t>
      </w:r>
      <w:r>
        <w:rPr>
          <w:sz w:val="24"/>
          <w:szCs w:val="24"/>
        </w:rPr>
        <w:t>Prospect</w:t>
      </w:r>
      <w:r>
        <w:rPr>
          <w:spacing w:val="-6"/>
          <w:sz w:val="24"/>
          <w:szCs w:val="24"/>
        </w:rPr>
        <w:t>i</w:t>
      </w:r>
      <w:r>
        <w:rPr>
          <w:spacing w:val="-4"/>
          <w:sz w:val="24"/>
          <w:szCs w:val="24"/>
        </w:rPr>
        <w:t>v</w:t>
      </w:r>
      <w:r>
        <w:rPr>
          <w:sz w:val="24"/>
          <w:szCs w:val="24"/>
        </w:rPr>
        <w:t>e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retrospect</w:t>
      </w:r>
      <w:r>
        <w:rPr>
          <w:spacing w:val="-6"/>
          <w:sz w:val="24"/>
          <w:szCs w:val="24"/>
        </w:rPr>
        <w:t>i</w:t>
      </w:r>
      <w:r>
        <w:rPr>
          <w:spacing w:val="-4"/>
          <w:sz w:val="24"/>
          <w:szCs w:val="24"/>
        </w:rPr>
        <w:t>v</w:t>
      </w:r>
      <w:r>
        <w:rPr>
          <w:sz w:val="24"/>
          <w:szCs w:val="24"/>
        </w:rPr>
        <w:t>e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memory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cod- ing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hippocampus.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Neu</w:t>
      </w:r>
      <w:r>
        <w:rPr>
          <w:spacing w:val="-11"/>
          <w:sz w:val="24"/>
          <w:szCs w:val="24"/>
        </w:rPr>
        <w:t>r</w:t>
      </w:r>
      <w:r>
        <w:rPr>
          <w:sz w:val="24"/>
          <w:szCs w:val="24"/>
        </w:rPr>
        <w:t>on,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40,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1227–1239.</w:t>
      </w:r>
    </w:p>
    <w:p w14:paraId="2329BD4B" w14:textId="77777777" w:rsidR="00EB3AAC" w:rsidRDefault="00EB3AAC">
      <w:pPr>
        <w:spacing w:before="6" w:line="220" w:lineRule="exact"/>
        <w:rPr>
          <w:sz w:val="22"/>
          <w:szCs w:val="22"/>
        </w:rPr>
      </w:pPr>
    </w:p>
    <w:p w14:paraId="134FBC7E" w14:textId="77777777" w:rsidR="00EB3AAC" w:rsidRDefault="00C229B0">
      <w:pPr>
        <w:spacing w:line="251" w:lineRule="auto"/>
        <w:ind w:left="845" w:right="73" w:hanging="234"/>
        <w:jc w:val="both"/>
        <w:rPr>
          <w:sz w:val="24"/>
          <w:szCs w:val="24"/>
        </w:rPr>
      </w:pPr>
      <w:r>
        <w:rPr>
          <w:sz w:val="24"/>
          <w:szCs w:val="24"/>
        </w:rPr>
        <w:t>Fise</w:t>
      </w:r>
      <w:r>
        <w:rPr>
          <w:spacing w:val="-10"/>
          <w:sz w:val="24"/>
          <w:szCs w:val="24"/>
        </w:rPr>
        <w:t>r</w:t>
      </w:r>
      <w:r>
        <w:rPr>
          <w:sz w:val="24"/>
          <w:szCs w:val="24"/>
        </w:rPr>
        <w:t>,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J.,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Ber</w:t>
      </w:r>
      <w:r>
        <w:rPr>
          <w:spacing w:val="-2"/>
          <w:sz w:val="24"/>
          <w:szCs w:val="24"/>
        </w:rPr>
        <w:t>k</w:t>
      </w:r>
      <w:r>
        <w:rPr>
          <w:sz w:val="24"/>
          <w:szCs w:val="24"/>
        </w:rPr>
        <w:t>es,</w:t>
      </w:r>
      <w:r>
        <w:rPr>
          <w:spacing w:val="-9"/>
          <w:sz w:val="24"/>
          <w:szCs w:val="24"/>
        </w:rPr>
        <w:t xml:space="preserve"> </w:t>
      </w:r>
      <w:r>
        <w:rPr>
          <w:spacing w:val="-27"/>
          <w:sz w:val="24"/>
          <w:szCs w:val="24"/>
        </w:rPr>
        <w:t>P</w:t>
      </w:r>
      <w:r>
        <w:rPr>
          <w:sz w:val="24"/>
          <w:szCs w:val="24"/>
        </w:rPr>
        <w:t>.,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Orb</w:t>
      </w:r>
      <w:r>
        <w:rPr>
          <w:spacing w:val="-93"/>
          <w:sz w:val="24"/>
          <w:szCs w:val="24"/>
        </w:rPr>
        <w:t>a</w:t>
      </w:r>
      <w:r>
        <w:rPr>
          <w:spacing w:val="13"/>
          <w:sz w:val="24"/>
          <w:szCs w:val="24"/>
        </w:rPr>
        <w:t>´</w:t>
      </w:r>
      <w:r>
        <w:rPr>
          <w:sz w:val="24"/>
          <w:szCs w:val="24"/>
        </w:rPr>
        <w:t>n,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G.,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&amp;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Lengyel,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M.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(2010).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Statistically</w:t>
      </w:r>
      <w:r>
        <w:rPr>
          <w:spacing w:val="-14"/>
          <w:sz w:val="24"/>
          <w:szCs w:val="24"/>
        </w:rPr>
        <w:t xml:space="preserve"> </w:t>
      </w:r>
      <w:r>
        <w:rPr>
          <w:sz w:val="24"/>
          <w:szCs w:val="24"/>
        </w:rPr>
        <w:t>optimal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perception and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learning: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from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beh</w:t>
      </w:r>
      <w:r>
        <w:rPr>
          <w:spacing w:val="-5"/>
          <w:sz w:val="24"/>
          <w:szCs w:val="24"/>
        </w:rPr>
        <w:t>a</w:t>
      </w:r>
      <w:r>
        <w:rPr>
          <w:sz w:val="24"/>
          <w:szCs w:val="24"/>
        </w:rPr>
        <w:t>vior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neural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representations.</w:t>
      </w:r>
      <w:r>
        <w:rPr>
          <w:spacing w:val="13"/>
          <w:sz w:val="24"/>
          <w:szCs w:val="24"/>
        </w:rPr>
        <w:t xml:space="preserve"> </w:t>
      </w:r>
      <w:r>
        <w:rPr>
          <w:spacing w:val="-13"/>
          <w:sz w:val="24"/>
          <w:szCs w:val="24"/>
        </w:rPr>
        <w:t>T</w:t>
      </w:r>
      <w:r>
        <w:rPr>
          <w:spacing w:val="-9"/>
          <w:sz w:val="24"/>
          <w:szCs w:val="24"/>
        </w:rPr>
        <w:t>r</w:t>
      </w:r>
      <w:r>
        <w:rPr>
          <w:sz w:val="24"/>
          <w:szCs w:val="24"/>
        </w:rPr>
        <w:t>ends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c</w:t>
      </w:r>
      <w:r>
        <w:rPr>
          <w:spacing w:val="-2"/>
          <w:sz w:val="24"/>
          <w:szCs w:val="24"/>
        </w:rPr>
        <w:t>o</w:t>
      </w:r>
      <w:r>
        <w:rPr>
          <w:sz w:val="24"/>
          <w:szCs w:val="24"/>
        </w:rPr>
        <w:t>gnitive</w:t>
      </w:r>
      <w:r>
        <w:rPr>
          <w:spacing w:val="-22"/>
          <w:sz w:val="24"/>
          <w:szCs w:val="24"/>
        </w:rPr>
        <w:t xml:space="preserve"> </w:t>
      </w:r>
      <w:r>
        <w:rPr>
          <w:sz w:val="24"/>
          <w:szCs w:val="24"/>
        </w:rPr>
        <w:t>sciences,</w:t>
      </w:r>
    </w:p>
    <w:p w14:paraId="74FEE3DE" w14:textId="77777777" w:rsidR="00EB3AAC" w:rsidRDefault="00C229B0">
      <w:pPr>
        <w:ind w:left="845"/>
        <w:rPr>
          <w:sz w:val="24"/>
          <w:szCs w:val="24"/>
        </w:rPr>
      </w:pPr>
      <w:r>
        <w:rPr>
          <w:sz w:val="24"/>
          <w:szCs w:val="24"/>
        </w:rPr>
        <w:t>14,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119–130.</w:t>
      </w:r>
    </w:p>
    <w:p w14:paraId="7178C165" w14:textId="77777777" w:rsidR="00EB3AAC" w:rsidRDefault="00EB3AAC">
      <w:pPr>
        <w:spacing w:before="18" w:line="220" w:lineRule="exact"/>
        <w:rPr>
          <w:sz w:val="22"/>
          <w:szCs w:val="22"/>
        </w:rPr>
      </w:pPr>
    </w:p>
    <w:p w14:paraId="40A0225F" w14:textId="77777777" w:rsidR="00EB3AAC" w:rsidRDefault="00C229B0">
      <w:pPr>
        <w:spacing w:line="251" w:lineRule="auto"/>
        <w:ind w:left="845" w:right="73" w:hanging="234"/>
        <w:jc w:val="both"/>
        <w:rPr>
          <w:sz w:val="24"/>
          <w:szCs w:val="24"/>
        </w:rPr>
      </w:pPr>
      <w:r>
        <w:rPr>
          <w:spacing w:val="-4"/>
          <w:sz w:val="24"/>
          <w:szCs w:val="24"/>
        </w:rPr>
        <w:t>F</w:t>
      </w:r>
      <w:r>
        <w:rPr>
          <w:sz w:val="24"/>
          <w:szCs w:val="24"/>
        </w:rPr>
        <w:t>ox,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C.,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&amp;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Prescott,</w:t>
      </w:r>
      <w:r>
        <w:rPr>
          <w:spacing w:val="11"/>
          <w:sz w:val="24"/>
          <w:szCs w:val="24"/>
        </w:rPr>
        <w:t xml:space="preserve"> </w:t>
      </w:r>
      <w:r>
        <w:rPr>
          <w:spacing w:val="-18"/>
          <w:sz w:val="24"/>
          <w:szCs w:val="24"/>
        </w:rPr>
        <w:t>T</w:t>
      </w:r>
      <w:r>
        <w:rPr>
          <w:sz w:val="24"/>
          <w:szCs w:val="24"/>
        </w:rPr>
        <w:t>.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 xml:space="preserve">(2010). </w:t>
      </w:r>
      <w:r>
        <w:rPr>
          <w:spacing w:val="23"/>
          <w:sz w:val="24"/>
          <w:szCs w:val="24"/>
        </w:rPr>
        <w:t xml:space="preserve"> </w:t>
      </w:r>
      <w:r>
        <w:rPr>
          <w:sz w:val="24"/>
          <w:szCs w:val="24"/>
        </w:rPr>
        <w:t>Hippocampus as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unitary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coherent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particle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filte</w:t>
      </w:r>
      <w:r>
        <w:rPr>
          <w:spacing w:val="-13"/>
          <w:sz w:val="24"/>
          <w:szCs w:val="24"/>
        </w:rPr>
        <w:t>r</w:t>
      </w:r>
      <w:r>
        <w:rPr>
          <w:sz w:val="24"/>
          <w:szCs w:val="24"/>
        </w:rPr>
        <w:t xml:space="preserve">. 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>In Neu</w:t>
      </w:r>
      <w:r>
        <w:rPr>
          <w:spacing w:val="-4"/>
          <w:sz w:val="24"/>
          <w:szCs w:val="24"/>
        </w:rPr>
        <w:t>r</w:t>
      </w:r>
      <w:r>
        <w:rPr>
          <w:sz w:val="24"/>
          <w:szCs w:val="24"/>
        </w:rPr>
        <w:t>al</w:t>
      </w:r>
      <w:r>
        <w:rPr>
          <w:spacing w:val="23"/>
          <w:sz w:val="24"/>
          <w:szCs w:val="24"/>
        </w:rPr>
        <w:t xml:space="preserve"> </w:t>
      </w:r>
      <w:r>
        <w:rPr>
          <w:sz w:val="24"/>
          <w:szCs w:val="24"/>
        </w:rPr>
        <w:t>Networks</w:t>
      </w:r>
      <w:r>
        <w:rPr>
          <w:spacing w:val="-21"/>
          <w:sz w:val="24"/>
          <w:szCs w:val="24"/>
        </w:rPr>
        <w:t xml:space="preserve"> </w:t>
      </w:r>
      <w:r>
        <w:rPr>
          <w:sz w:val="24"/>
          <w:szCs w:val="24"/>
        </w:rPr>
        <w:t>(IJCNN),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2010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International</w:t>
      </w:r>
      <w:r>
        <w:rPr>
          <w:spacing w:val="53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J</w:t>
      </w:r>
      <w:r>
        <w:rPr>
          <w:sz w:val="24"/>
          <w:szCs w:val="24"/>
        </w:rPr>
        <w:t>oint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>Confe</w:t>
      </w:r>
      <w:r>
        <w:rPr>
          <w:spacing w:val="-9"/>
          <w:sz w:val="24"/>
          <w:szCs w:val="24"/>
        </w:rPr>
        <w:t>r</w:t>
      </w:r>
      <w:r>
        <w:rPr>
          <w:sz w:val="24"/>
          <w:szCs w:val="24"/>
        </w:rPr>
        <w:t>ence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(pp.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1–8). IEEE.</w:t>
      </w:r>
    </w:p>
    <w:p w14:paraId="5A5378E4" w14:textId="77777777" w:rsidR="00EB3AAC" w:rsidRDefault="00EB3AAC">
      <w:pPr>
        <w:spacing w:before="6" w:line="220" w:lineRule="exact"/>
        <w:rPr>
          <w:sz w:val="22"/>
          <w:szCs w:val="22"/>
        </w:rPr>
      </w:pPr>
    </w:p>
    <w:p w14:paraId="4F51AFA0" w14:textId="77777777" w:rsidR="00EB3AAC" w:rsidRDefault="00C229B0">
      <w:pPr>
        <w:spacing w:line="251" w:lineRule="auto"/>
        <w:ind w:left="845" w:right="73" w:hanging="234"/>
        <w:jc w:val="both"/>
        <w:rPr>
          <w:sz w:val="24"/>
          <w:szCs w:val="24"/>
        </w:rPr>
      </w:pPr>
      <w:r>
        <w:rPr>
          <w:sz w:val="24"/>
          <w:szCs w:val="24"/>
        </w:rPr>
        <w:t>Franklin,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S.,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>Madl,</w:t>
      </w:r>
      <w:r>
        <w:rPr>
          <w:spacing w:val="25"/>
          <w:sz w:val="24"/>
          <w:szCs w:val="24"/>
        </w:rPr>
        <w:t xml:space="preserve"> </w:t>
      </w:r>
      <w:r>
        <w:rPr>
          <w:spacing w:val="-18"/>
          <w:sz w:val="24"/>
          <w:szCs w:val="24"/>
        </w:rPr>
        <w:t>T</w:t>
      </w:r>
      <w:r>
        <w:rPr>
          <w:sz w:val="24"/>
          <w:szCs w:val="24"/>
        </w:rPr>
        <w:t>.,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>D’Mello,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S.,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>&amp;</w:t>
      </w:r>
      <w:r>
        <w:rPr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>Snaide</w:t>
      </w:r>
      <w:r>
        <w:rPr>
          <w:spacing w:val="-10"/>
          <w:sz w:val="24"/>
          <w:szCs w:val="24"/>
        </w:rPr>
        <w:t>r</w:t>
      </w:r>
      <w:r>
        <w:rPr>
          <w:sz w:val="24"/>
          <w:szCs w:val="24"/>
        </w:rPr>
        <w:t>,</w:t>
      </w:r>
      <w:r>
        <w:rPr>
          <w:spacing w:val="23"/>
          <w:sz w:val="24"/>
          <w:szCs w:val="24"/>
        </w:rPr>
        <w:t xml:space="preserve"> </w:t>
      </w:r>
      <w:r>
        <w:rPr>
          <w:sz w:val="24"/>
          <w:szCs w:val="24"/>
        </w:rPr>
        <w:t>J.</w:t>
      </w:r>
      <w:r>
        <w:rPr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 xml:space="preserve">(2014).   Lida: 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>systems-l</w:t>
      </w:r>
      <w:r>
        <w:rPr>
          <w:spacing w:val="-6"/>
          <w:sz w:val="24"/>
          <w:szCs w:val="24"/>
        </w:rPr>
        <w:t>e</w:t>
      </w:r>
      <w:r>
        <w:rPr>
          <w:spacing w:val="-4"/>
          <w:sz w:val="24"/>
          <w:szCs w:val="24"/>
        </w:rPr>
        <w:t>v</w:t>
      </w:r>
      <w:r>
        <w:rPr>
          <w:sz w:val="24"/>
          <w:szCs w:val="24"/>
        </w:rPr>
        <w:t>el architecture</w:t>
      </w:r>
      <w:r>
        <w:rPr>
          <w:spacing w:val="-23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-15"/>
          <w:sz w:val="24"/>
          <w:szCs w:val="24"/>
        </w:rPr>
        <w:t xml:space="preserve"> </w:t>
      </w:r>
      <w:r>
        <w:rPr>
          <w:sz w:val="24"/>
          <w:szCs w:val="24"/>
        </w:rPr>
        <w:t>cognition,</w:t>
      </w:r>
      <w:r>
        <w:rPr>
          <w:spacing w:val="-20"/>
          <w:sz w:val="24"/>
          <w:szCs w:val="24"/>
        </w:rPr>
        <w:t xml:space="preserve"> </w:t>
      </w:r>
      <w:r>
        <w:rPr>
          <w:sz w:val="24"/>
          <w:szCs w:val="24"/>
        </w:rPr>
        <w:t>emotion,</w:t>
      </w:r>
      <w:r>
        <w:rPr>
          <w:spacing w:val="-18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15"/>
          <w:sz w:val="24"/>
          <w:szCs w:val="24"/>
        </w:rPr>
        <w:t xml:space="preserve"> </w:t>
      </w:r>
      <w:r>
        <w:rPr>
          <w:sz w:val="24"/>
          <w:szCs w:val="24"/>
        </w:rPr>
        <w:t>learning.</w:t>
      </w:r>
      <w:r>
        <w:rPr>
          <w:spacing w:val="-8"/>
          <w:sz w:val="24"/>
          <w:szCs w:val="24"/>
        </w:rPr>
        <w:t xml:space="preserve"> </w:t>
      </w:r>
      <w:r>
        <w:rPr>
          <w:spacing w:val="-5"/>
          <w:w w:val="96"/>
          <w:sz w:val="24"/>
          <w:szCs w:val="24"/>
        </w:rPr>
        <w:t>A</w:t>
      </w:r>
      <w:r>
        <w:rPr>
          <w:w w:val="96"/>
          <w:sz w:val="24"/>
          <w:szCs w:val="24"/>
        </w:rPr>
        <w:t>utonomous</w:t>
      </w:r>
      <w:r>
        <w:rPr>
          <w:spacing w:val="-9"/>
          <w:w w:val="96"/>
          <w:sz w:val="24"/>
          <w:szCs w:val="24"/>
        </w:rPr>
        <w:t xml:space="preserve"> </w:t>
      </w:r>
      <w:r>
        <w:rPr>
          <w:sz w:val="24"/>
          <w:szCs w:val="24"/>
        </w:rPr>
        <w:t>Mental</w:t>
      </w:r>
      <w:r>
        <w:rPr>
          <w:spacing w:val="-19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4"/>
          <w:sz w:val="24"/>
          <w:szCs w:val="24"/>
        </w:rPr>
        <w:t>e</w:t>
      </w:r>
      <w:r>
        <w:rPr>
          <w:sz w:val="24"/>
          <w:szCs w:val="24"/>
        </w:rPr>
        <w:t>velopment, IEEE</w:t>
      </w:r>
      <w:r>
        <w:rPr>
          <w:spacing w:val="-5"/>
          <w:sz w:val="24"/>
          <w:szCs w:val="24"/>
        </w:rPr>
        <w:t xml:space="preserve"> </w:t>
      </w:r>
      <w:r>
        <w:rPr>
          <w:spacing w:val="-13"/>
          <w:sz w:val="24"/>
          <w:szCs w:val="24"/>
        </w:rPr>
        <w:t>T</w:t>
      </w:r>
      <w:r>
        <w:rPr>
          <w:spacing w:val="-4"/>
          <w:sz w:val="24"/>
          <w:szCs w:val="24"/>
        </w:rPr>
        <w:t>r</w:t>
      </w:r>
      <w:r>
        <w:rPr>
          <w:sz w:val="24"/>
          <w:szCs w:val="24"/>
        </w:rPr>
        <w:t>ansactions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on,</w:t>
      </w:r>
      <w:r>
        <w:rPr>
          <w:spacing w:val="-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6</w:t>
      </w:r>
      <w:r>
        <w:rPr>
          <w:sz w:val="24"/>
          <w:szCs w:val="24"/>
        </w:rPr>
        <w:t>,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19–41.</w:t>
      </w:r>
      <w:r>
        <w:rPr>
          <w:spacing w:val="-7"/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doi:</w:t>
      </w:r>
      <w:r>
        <w:rPr>
          <w:spacing w:val="-22"/>
          <w:w w:val="119"/>
          <w:sz w:val="24"/>
          <w:szCs w:val="24"/>
        </w:rPr>
        <w:t>10.1109/TAMD.2013.2277589</w:t>
      </w:r>
      <w:r>
        <w:rPr>
          <w:w w:val="99"/>
          <w:sz w:val="24"/>
          <w:szCs w:val="24"/>
        </w:rPr>
        <w:t>.</w:t>
      </w:r>
    </w:p>
    <w:p w14:paraId="0BCB5D14" w14:textId="77777777" w:rsidR="00EB3AAC" w:rsidRDefault="00EB3AAC">
      <w:pPr>
        <w:spacing w:before="6" w:line="220" w:lineRule="exact"/>
        <w:rPr>
          <w:sz w:val="22"/>
          <w:szCs w:val="22"/>
        </w:rPr>
      </w:pPr>
    </w:p>
    <w:p w14:paraId="13BE747A" w14:textId="77777777" w:rsidR="00EB3AAC" w:rsidRDefault="00C229B0">
      <w:pPr>
        <w:ind w:left="610"/>
        <w:rPr>
          <w:sz w:val="24"/>
          <w:szCs w:val="24"/>
        </w:rPr>
      </w:pPr>
      <w:r>
        <w:rPr>
          <w:sz w:val="24"/>
          <w:szCs w:val="24"/>
        </w:rPr>
        <w:t>Friston,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K.,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Kilne</w:t>
      </w:r>
      <w:r>
        <w:rPr>
          <w:spacing w:val="-10"/>
          <w:sz w:val="24"/>
          <w:szCs w:val="24"/>
        </w:rPr>
        <w:t>r</w:t>
      </w:r>
      <w:r>
        <w:rPr>
          <w:sz w:val="24"/>
          <w:szCs w:val="24"/>
        </w:rPr>
        <w:t>,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J.,</w:t>
      </w:r>
      <w:r>
        <w:rPr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>&amp;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Harrison,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L.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 xml:space="preserve">(2006). 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free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ene</w:t>
      </w:r>
      <w:r>
        <w:rPr>
          <w:spacing w:val="-4"/>
          <w:sz w:val="24"/>
          <w:szCs w:val="24"/>
        </w:rPr>
        <w:t>r</w:t>
      </w:r>
      <w:r>
        <w:rPr>
          <w:sz w:val="24"/>
          <w:szCs w:val="24"/>
        </w:rPr>
        <w:t>gy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principle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brain.</w:t>
      </w:r>
    </w:p>
    <w:p w14:paraId="0C87263E" w14:textId="77777777" w:rsidR="00EB3AAC" w:rsidRDefault="00C229B0">
      <w:pPr>
        <w:spacing w:before="13"/>
        <w:ind w:left="845"/>
        <w:rPr>
          <w:sz w:val="24"/>
          <w:szCs w:val="24"/>
        </w:rPr>
      </w:pPr>
      <w:r>
        <w:rPr>
          <w:spacing w:val="-6"/>
          <w:sz w:val="24"/>
          <w:szCs w:val="24"/>
        </w:rPr>
        <w:t>J</w:t>
      </w:r>
      <w:r>
        <w:rPr>
          <w:sz w:val="24"/>
          <w:szCs w:val="24"/>
        </w:rPr>
        <w:t>ournal</w:t>
      </w:r>
      <w:r>
        <w:rPr>
          <w:spacing w:val="37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14"/>
          <w:sz w:val="24"/>
          <w:szCs w:val="24"/>
        </w:rPr>
        <w:t xml:space="preserve"> </w:t>
      </w:r>
      <w:r>
        <w:rPr>
          <w:sz w:val="24"/>
          <w:szCs w:val="24"/>
        </w:rPr>
        <w:t>Physiol</w:t>
      </w:r>
      <w:r>
        <w:rPr>
          <w:spacing w:val="-2"/>
          <w:sz w:val="24"/>
          <w:szCs w:val="24"/>
        </w:rPr>
        <w:t>o</w:t>
      </w:r>
      <w:r>
        <w:rPr>
          <w:sz w:val="24"/>
          <w:szCs w:val="24"/>
        </w:rPr>
        <w:t>gy-</w:t>
      </w:r>
      <w:r>
        <w:rPr>
          <w:spacing w:val="-19"/>
          <w:sz w:val="24"/>
          <w:szCs w:val="24"/>
        </w:rPr>
        <w:t>P</w:t>
      </w:r>
      <w:r>
        <w:rPr>
          <w:sz w:val="24"/>
          <w:szCs w:val="24"/>
        </w:rPr>
        <w:t>aris,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100,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70–87.</w:t>
      </w:r>
    </w:p>
    <w:p w14:paraId="37D2DBA9" w14:textId="77777777" w:rsidR="00EB3AAC" w:rsidRDefault="00EB3AAC">
      <w:pPr>
        <w:spacing w:before="18" w:line="220" w:lineRule="exact"/>
        <w:rPr>
          <w:sz w:val="22"/>
          <w:szCs w:val="22"/>
        </w:rPr>
      </w:pPr>
    </w:p>
    <w:p w14:paraId="2F41B2A5" w14:textId="77777777" w:rsidR="00EB3AAC" w:rsidRDefault="00C229B0">
      <w:pPr>
        <w:ind w:left="610"/>
        <w:rPr>
          <w:sz w:val="24"/>
          <w:szCs w:val="24"/>
        </w:rPr>
      </w:pPr>
      <w:r>
        <w:rPr>
          <w:sz w:val="24"/>
          <w:szCs w:val="24"/>
        </w:rPr>
        <w:t>Friston,</w:t>
      </w:r>
      <w:r>
        <w:rPr>
          <w:spacing w:val="-17"/>
          <w:sz w:val="24"/>
          <w:szCs w:val="24"/>
        </w:rPr>
        <w:t xml:space="preserve"> </w:t>
      </w:r>
      <w:r>
        <w:rPr>
          <w:sz w:val="24"/>
          <w:szCs w:val="24"/>
        </w:rPr>
        <w:t>K.,</w:t>
      </w:r>
      <w:r>
        <w:rPr>
          <w:spacing w:val="-13"/>
          <w:sz w:val="24"/>
          <w:szCs w:val="24"/>
        </w:rPr>
        <w:t xml:space="preserve"> </w:t>
      </w:r>
      <w:r>
        <w:rPr>
          <w:sz w:val="24"/>
          <w:szCs w:val="24"/>
        </w:rPr>
        <w:t>Mattout,</w:t>
      </w:r>
      <w:r>
        <w:rPr>
          <w:spacing w:val="-17"/>
          <w:sz w:val="24"/>
          <w:szCs w:val="24"/>
        </w:rPr>
        <w:t xml:space="preserve"> </w:t>
      </w:r>
      <w:r>
        <w:rPr>
          <w:sz w:val="24"/>
          <w:szCs w:val="24"/>
        </w:rPr>
        <w:t>J.,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&amp;</w:t>
      </w:r>
      <w:r>
        <w:rPr>
          <w:spacing w:val="-14"/>
          <w:sz w:val="24"/>
          <w:szCs w:val="24"/>
        </w:rPr>
        <w:t xml:space="preserve"> </w:t>
      </w:r>
      <w:r>
        <w:rPr>
          <w:sz w:val="24"/>
          <w:szCs w:val="24"/>
        </w:rPr>
        <w:t>Kilne</w:t>
      </w:r>
      <w:r>
        <w:rPr>
          <w:spacing w:val="-10"/>
          <w:sz w:val="24"/>
          <w:szCs w:val="24"/>
        </w:rPr>
        <w:t>r</w:t>
      </w:r>
      <w:r>
        <w:rPr>
          <w:sz w:val="24"/>
          <w:szCs w:val="24"/>
        </w:rPr>
        <w:t>,</w:t>
      </w:r>
      <w:r>
        <w:rPr>
          <w:spacing w:val="-16"/>
          <w:sz w:val="24"/>
          <w:szCs w:val="24"/>
        </w:rPr>
        <w:t xml:space="preserve"> </w:t>
      </w:r>
      <w:r>
        <w:rPr>
          <w:sz w:val="24"/>
          <w:szCs w:val="24"/>
        </w:rPr>
        <w:t>J.</w:t>
      </w:r>
      <w:r>
        <w:rPr>
          <w:spacing w:val="-14"/>
          <w:sz w:val="24"/>
          <w:szCs w:val="24"/>
        </w:rPr>
        <w:t xml:space="preserve"> </w:t>
      </w:r>
      <w:r>
        <w:rPr>
          <w:sz w:val="24"/>
          <w:szCs w:val="24"/>
        </w:rPr>
        <w:t>(2011).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Action</w:t>
      </w:r>
      <w:r>
        <w:rPr>
          <w:spacing w:val="-19"/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understanding</w:t>
      </w:r>
      <w:r>
        <w:rPr>
          <w:spacing w:val="-11"/>
          <w:w w:val="99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15"/>
          <w:sz w:val="24"/>
          <w:szCs w:val="24"/>
        </w:rPr>
        <w:t xml:space="preserve"> </w:t>
      </w:r>
      <w:r>
        <w:rPr>
          <w:sz w:val="24"/>
          <w:szCs w:val="24"/>
        </w:rPr>
        <w:t>act</w:t>
      </w:r>
      <w:r>
        <w:rPr>
          <w:spacing w:val="-6"/>
          <w:sz w:val="24"/>
          <w:szCs w:val="24"/>
        </w:rPr>
        <w:t>i</w:t>
      </w:r>
      <w:r>
        <w:rPr>
          <w:spacing w:val="-4"/>
          <w:sz w:val="24"/>
          <w:szCs w:val="24"/>
        </w:rPr>
        <w:t>v</w:t>
      </w:r>
      <w:r>
        <w:rPr>
          <w:sz w:val="24"/>
          <w:szCs w:val="24"/>
        </w:rPr>
        <w:t>e</w:t>
      </w:r>
      <w:r>
        <w:rPr>
          <w:spacing w:val="-18"/>
          <w:sz w:val="24"/>
          <w:szCs w:val="24"/>
        </w:rPr>
        <w:t xml:space="preserve"> </w:t>
      </w:r>
      <w:r>
        <w:rPr>
          <w:sz w:val="24"/>
          <w:szCs w:val="24"/>
        </w:rPr>
        <w:t>inference.</w:t>
      </w:r>
    </w:p>
    <w:p w14:paraId="066F2C07" w14:textId="77777777" w:rsidR="00EB3AAC" w:rsidRDefault="00C229B0">
      <w:pPr>
        <w:spacing w:before="13"/>
        <w:ind w:left="845"/>
        <w:rPr>
          <w:sz w:val="24"/>
          <w:szCs w:val="24"/>
        </w:rPr>
      </w:pPr>
      <w:r>
        <w:rPr>
          <w:sz w:val="24"/>
          <w:szCs w:val="24"/>
        </w:rPr>
        <w:t>Biol</w:t>
      </w:r>
      <w:r>
        <w:rPr>
          <w:spacing w:val="-2"/>
          <w:sz w:val="24"/>
          <w:szCs w:val="24"/>
        </w:rPr>
        <w:t>o</w:t>
      </w:r>
      <w:r>
        <w:rPr>
          <w:sz w:val="24"/>
          <w:szCs w:val="24"/>
        </w:rPr>
        <w:t>gical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cybernetics,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104,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137–160.</w:t>
      </w:r>
    </w:p>
    <w:p w14:paraId="71F8B1FA" w14:textId="77777777" w:rsidR="00EB3AAC" w:rsidRDefault="00EB3AAC">
      <w:pPr>
        <w:spacing w:before="18" w:line="220" w:lineRule="exact"/>
        <w:rPr>
          <w:sz w:val="22"/>
          <w:szCs w:val="22"/>
        </w:rPr>
      </w:pPr>
    </w:p>
    <w:p w14:paraId="6CD0AED1" w14:textId="77777777" w:rsidR="00EB3AAC" w:rsidRDefault="00C229B0">
      <w:pPr>
        <w:spacing w:line="251" w:lineRule="auto"/>
        <w:ind w:left="845" w:right="73" w:hanging="234"/>
        <w:jc w:val="both"/>
        <w:rPr>
          <w:sz w:val="24"/>
          <w:szCs w:val="24"/>
        </w:rPr>
      </w:pPr>
      <w:r>
        <w:rPr>
          <w:sz w:val="24"/>
          <w:szCs w:val="24"/>
        </w:rPr>
        <w:t>Greenaue</w:t>
      </w:r>
      <w:r>
        <w:rPr>
          <w:spacing w:val="-10"/>
          <w:sz w:val="24"/>
          <w:szCs w:val="24"/>
        </w:rPr>
        <w:t>r</w:t>
      </w:r>
      <w:r>
        <w:rPr>
          <w:sz w:val="24"/>
          <w:szCs w:val="24"/>
        </w:rPr>
        <w:t>,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N.,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&amp;</w:t>
      </w:r>
      <w:r>
        <w:rPr>
          <w:spacing w:val="13"/>
          <w:sz w:val="24"/>
          <w:szCs w:val="24"/>
        </w:rPr>
        <w:t xml:space="preserve"> </w:t>
      </w:r>
      <w:r>
        <w:rPr>
          <w:spacing w:val="-19"/>
          <w:sz w:val="24"/>
          <w:szCs w:val="24"/>
        </w:rPr>
        <w:t>W</w:t>
      </w:r>
      <w:r>
        <w:rPr>
          <w:sz w:val="24"/>
          <w:szCs w:val="24"/>
        </w:rPr>
        <w:t>alle</w:t>
      </w:r>
      <w:r>
        <w:rPr>
          <w:spacing w:val="-10"/>
          <w:sz w:val="24"/>
          <w:szCs w:val="24"/>
        </w:rPr>
        <w:t>r</w:t>
      </w:r>
      <w:r>
        <w:rPr>
          <w:sz w:val="24"/>
          <w:szCs w:val="24"/>
        </w:rPr>
        <w:t>,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D.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 xml:space="preserve">(2010). 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Micro-and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macroreference frames:</w:t>
      </w:r>
      <w:r>
        <w:rPr>
          <w:spacing w:val="42"/>
          <w:sz w:val="24"/>
          <w:szCs w:val="24"/>
        </w:rPr>
        <w:t xml:space="preserve"> </w:t>
      </w:r>
      <w:r>
        <w:rPr>
          <w:sz w:val="24"/>
          <w:szCs w:val="24"/>
        </w:rPr>
        <w:t>Specifying the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relations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between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spatial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cat</w:t>
      </w:r>
      <w:r>
        <w:rPr>
          <w:spacing w:val="-4"/>
          <w:sz w:val="24"/>
          <w:szCs w:val="24"/>
        </w:rPr>
        <w:t>e</w:t>
      </w:r>
      <w:r>
        <w:rPr>
          <w:sz w:val="24"/>
          <w:szCs w:val="24"/>
        </w:rPr>
        <w:t>gories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memor</w:t>
      </w:r>
      <w:r>
        <w:rPr>
          <w:spacing w:val="-16"/>
          <w:sz w:val="24"/>
          <w:szCs w:val="24"/>
        </w:rPr>
        <w:t>y</w:t>
      </w:r>
      <w:r>
        <w:rPr>
          <w:sz w:val="24"/>
          <w:szCs w:val="24"/>
        </w:rPr>
        <w:t xml:space="preserve">. </w:t>
      </w:r>
      <w:r>
        <w:rPr>
          <w:spacing w:val="6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J</w:t>
      </w:r>
      <w:r>
        <w:rPr>
          <w:sz w:val="24"/>
          <w:szCs w:val="24"/>
        </w:rPr>
        <w:t>ournal</w:t>
      </w:r>
      <w:r>
        <w:rPr>
          <w:spacing w:val="51"/>
          <w:sz w:val="24"/>
          <w:szCs w:val="24"/>
        </w:rPr>
        <w:t xml:space="preserve"> </w:t>
      </w:r>
      <w:r>
        <w:rPr>
          <w:sz w:val="24"/>
          <w:szCs w:val="24"/>
        </w:rPr>
        <w:t>of Experimental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Psy- </w:t>
      </w:r>
      <w:r>
        <w:rPr>
          <w:spacing w:val="-4"/>
          <w:sz w:val="24"/>
          <w:szCs w:val="24"/>
        </w:rPr>
        <w:t>c</w:t>
      </w:r>
      <w:r>
        <w:rPr>
          <w:sz w:val="24"/>
          <w:szCs w:val="24"/>
        </w:rPr>
        <w:t>hol</w:t>
      </w:r>
      <w:r>
        <w:rPr>
          <w:spacing w:val="-2"/>
          <w:sz w:val="24"/>
          <w:szCs w:val="24"/>
        </w:rPr>
        <w:t>o</w:t>
      </w:r>
      <w:r>
        <w:rPr>
          <w:sz w:val="24"/>
          <w:szCs w:val="24"/>
        </w:rPr>
        <w:t>gy: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Learnin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,</w:t>
      </w:r>
      <w:r>
        <w:rPr>
          <w:spacing w:val="8"/>
          <w:sz w:val="24"/>
          <w:szCs w:val="24"/>
        </w:rPr>
        <w:t xml:space="preserve"> </w:t>
      </w:r>
      <w:r>
        <w:rPr>
          <w:w w:val="96"/>
          <w:sz w:val="24"/>
          <w:szCs w:val="24"/>
        </w:rPr>
        <w:t>Memor</w:t>
      </w:r>
      <w:r>
        <w:rPr>
          <w:spacing w:val="-12"/>
          <w:w w:val="96"/>
          <w:sz w:val="24"/>
          <w:szCs w:val="24"/>
        </w:rPr>
        <w:t>y</w:t>
      </w:r>
      <w:r>
        <w:rPr>
          <w:w w:val="96"/>
          <w:sz w:val="24"/>
          <w:szCs w:val="24"/>
        </w:rPr>
        <w:t>,</w:t>
      </w:r>
      <w:r>
        <w:rPr>
          <w:spacing w:val="4"/>
          <w:w w:val="96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C</w:t>
      </w:r>
      <w:r>
        <w:rPr>
          <w:spacing w:val="-2"/>
          <w:sz w:val="24"/>
          <w:szCs w:val="24"/>
        </w:rPr>
        <w:t>o</w:t>
      </w:r>
      <w:r>
        <w:rPr>
          <w:sz w:val="24"/>
          <w:szCs w:val="24"/>
        </w:rPr>
        <w:t>gnition,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3</w:t>
      </w:r>
      <w:r>
        <w:rPr>
          <w:spacing w:val="5"/>
          <w:sz w:val="24"/>
          <w:szCs w:val="24"/>
        </w:rPr>
        <w:t>6</w:t>
      </w:r>
      <w:r>
        <w:rPr>
          <w:sz w:val="24"/>
          <w:szCs w:val="24"/>
        </w:rPr>
        <w:t>,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938.</w:t>
      </w:r>
    </w:p>
    <w:p w14:paraId="1CCF7074" w14:textId="77777777" w:rsidR="00EB3AAC" w:rsidRDefault="00EB3AAC">
      <w:pPr>
        <w:spacing w:before="6" w:line="220" w:lineRule="exact"/>
        <w:rPr>
          <w:sz w:val="22"/>
          <w:szCs w:val="22"/>
        </w:rPr>
      </w:pPr>
    </w:p>
    <w:p w14:paraId="5D19D49A" w14:textId="77777777" w:rsidR="00EB3AAC" w:rsidRDefault="00C229B0">
      <w:pPr>
        <w:ind w:left="610"/>
        <w:rPr>
          <w:sz w:val="24"/>
          <w:szCs w:val="24"/>
        </w:rPr>
      </w:pPr>
      <w:r>
        <w:rPr>
          <w:sz w:val="24"/>
          <w:szCs w:val="24"/>
        </w:rPr>
        <w:t>Harrison,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A. M., Schunn,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C. D. et al. (2003).</w:t>
      </w:r>
      <w:r>
        <w:rPr>
          <w:spacing w:val="27"/>
          <w:sz w:val="24"/>
          <w:szCs w:val="24"/>
        </w:rPr>
        <w:t xml:space="preserve"> </w:t>
      </w:r>
      <w:r>
        <w:rPr>
          <w:spacing w:val="-10"/>
          <w:sz w:val="24"/>
          <w:szCs w:val="24"/>
        </w:rPr>
        <w:t>A</w:t>
      </w:r>
      <w:r>
        <w:rPr>
          <w:sz w:val="24"/>
          <w:szCs w:val="24"/>
        </w:rPr>
        <w:t>C</w:t>
      </w:r>
      <w:r>
        <w:rPr>
          <w:spacing w:val="-22"/>
          <w:sz w:val="24"/>
          <w:szCs w:val="24"/>
        </w:rPr>
        <w:t>T</w:t>
      </w:r>
      <w:r>
        <w:rPr>
          <w:sz w:val="24"/>
          <w:szCs w:val="24"/>
        </w:rPr>
        <w:t>-R/S: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Look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ma,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no”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cognit</w:t>
      </w:r>
      <w:r>
        <w:rPr>
          <w:spacing w:val="-6"/>
          <w:sz w:val="24"/>
          <w:szCs w:val="24"/>
        </w:rPr>
        <w:t>i</w:t>
      </w:r>
      <w:r>
        <w:rPr>
          <w:spacing w:val="-4"/>
          <w:sz w:val="24"/>
          <w:szCs w:val="24"/>
        </w:rPr>
        <w:t>v</w:t>
      </w:r>
      <w:r>
        <w:rPr>
          <w:sz w:val="24"/>
          <w:szCs w:val="24"/>
        </w:rPr>
        <w:t>e-map.</w:t>
      </w:r>
    </w:p>
    <w:p w14:paraId="42FDF635" w14:textId="77777777" w:rsidR="00EB3AAC" w:rsidRDefault="00C229B0">
      <w:pPr>
        <w:spacing w:before="13"/>
        <w:ind w:left="845"/>
        <w:rPr>
          <w:sz w:val="24"/>
          <w:szCs w:val="24"/>
        </w:rPr>
      </w:pPr>
      <w:r>
        <w:rPr>
          <w:sz w:val="24"/>
          <w:szCs w:val="24"/>
        </w:rPr>
        <w:t>In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International</w:t>
      </w:r>
      <w:r>
        <w:rPr>
          <w:spacing w:val="37"/>
          <w:sz w:val="24"/>
          <w:szCs w:val="24"/>
        </w:rPr>
        <w:t xml:space="preserve"> </w:t>
      </w:r>
      <w:r>
        <w:rPr>
          <w:sz w:val="24"/>
          <w:szCs w:val="24"/>
        </w:rPr>
        <w:t>confe</w:t>
      </w:r>
      <w:r>
        <w:rPr>
          <w:spacing w:val="-9"/>
          <w:sz w:val="24"/>
          <w:szCs w:val="24"/>
        </w:rPr>
        <w:t>r</w:t>
      </w:r>
      <w:r>
        <w:rPr>
          <w:sz w:val="24"/>
          <w:szCs w:val="24"/>
        </w:rPr>
        <w:t>ence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c</w:t>
      </w:r>
      <w:r>
        <w:rPr>
          <w:spacing w:val="-2"/>
          <w:sz w:val="24"/>
          <w:szCs w:val="24"/>
        </w:rPr>
        <w:t>o</w:t>
      </w:r>
      <w:r>
        <w:rPr>
          <w:sz w:val="24"/>
          <w:szCs w:val="24"/>
        </w:rPr>
        <w:t>gnitive</w:t>
      </w:r>
      <w:r>
        <w:rPr>
          <w:spacing w:val="-22"/>
          <w:sz w:val="24"/>
          <w:szCs w:val="24"/>
        </w:rPr>
        <w:t xml:space="preserve"> </w:t>
      </w:r>
      <w:r>
        <w:rPr>
          <w:sz w:val="24"/>
          <w:szCs w:val="24"/>
        </w:rPr>
        <w:t>modeling</w:t>
      </w:r>
      <w:r>
        <w:rPr>
          <w:spacing w:val="-18"/>
          <w:sz w:val="24"/>
          <w:szCs w:val="24"/>
        </w:rPr>
        <w:t xml:space="preserve"> </w:t>
      </w:r>
      <w:r>
        <w:rPr>
          <w:sz w:val="24"/>
          <w:szCs w:val="24"/>
        </w:rPr>
        <w:t>(pp.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129–134).</w:t>
      </w:r>
    </w:p>
    <w:p w14:paraId="23DB1610" w14:textId="77777777" w:rsidR="00EB3AAC" w:rsidRDefault="00EB3AAC">
      <w:pPr>
        <w:spacing w:before="18" w:line="220" w:lineRule="exact"/>
        <w:rPr>
          <w:sz w:val="22"/>
          <w:szCs w:val="22"/>
        </w:rPr>
      </w:pPr>
    </w:p>
    <w:p w14:paraId="26EA303E" w14:textId="77777777" w:rsidR="00EB3AAC" w:rsidRDefault="00C229B0">
      <w:pPr>
        <w:spacing w:line="251" w:lineRule="auto"/>
        <w:ind w:left="845" w:right="73" w:hanging="234"/>
        <w:jc w:val="both"/>
        <w:rPr>
          <w:sz w:val="24"/>
          <w:szCs w:val="24"/>
        </w:rPr>
      </w:pPr>
      <w:r>
        <w:rPr>
          <w:sz w:val="24"/>
          <w:szCs w:val="24"/>
        </w:rPr>
        <w:t>Hartl</w:t>
      </w:r>
      <w:r>
        <w:rPr>
          <w:spacing w:val="-4"/>
          <w:sz w:val="24"/>
          <w:szCs w:val="24"/>
        </w:rPr>
        <w:t>e</w:t>
      </w:r>
      <w:r>
        <w:rPr>
          <w:spacing w:val="-16"/>
          <w:sz w:val="24"/>
          <w:szCs w:val="24"/>
        </w:rPr>
        <w:t>y</w:t>
      </w:r>
      <w:r>
        <w:rPr>
          <w:sz w:val="24"/>
          <w:szCs w:val="24"/>
        </w:rPr>
        <w:t>,</w:t>
      </w:r>
      <w:r>
        <w:rPr>
          <w:spacing w:val="19"/>
          <w:sz w:val="24"/>
          <w:szCs w:val="24"/>
        </w:rPr>
        <w:t xml:space="preserve"> </w:t>
      </w:r>
      <w:r>
        <w:rPr>
          <w:spacing w:val="-18"/>
          <w:sz w:val="24"/>
          <w:szCs w:val="24"/>
        </w:rPr>
        <w:t>T</w:t>
      </w:r>
      <w:r>
        <w:rPr>
          <w:sz w:val="24"/>
          <w:szCs w:val="24"/>
        </w:rPr>
        <w:t>.,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>L</w:t>
      </w:r>
      <w:r>
        <w:rPr>
          <w:spacing w:val="-6"/>
          <w:sz w:val="24"/>
          <w:szCs w:val="24"/>
        </w:rPr>
        <w:t>e</w:t>
      </w:r>
      <w:r>
        <w:rPr>
          <w:spacing w:val="-4"/>
          <w:sz w:val="24"/>
          <w:szCs w:val="24"/>
        </w:rPr>
        <w:t>v</w:t>
      </w:r>
      <w:r>
        <w:rPr>
          <w:sz w:val="24"/>
          <w:szCs w:val="24"/>
        </w:rPr>
        <w:t>e</w:t>
      </w:r>
      <w:r>
        <w:rPr>
          <w:spacing w:val="-10"/>
          <w:sz w:val="24"/>
          <w:szCs w:val="24"/>
        </w:rPr>
        <w:t>r</w:t>
      </w:r>
      <w:r>
        <w:rPr>
          <w:sz w:val="24"/>
          <w:szCs w:val="24"/>
        </w:rPr>
        <w:t>,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C.,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>Bu</w:t>
      </w:r>
      <w:r>
        <w:rPr>
          <w:spacing w:val="-4"/>
          <w:sz w:val="24"/>
          <w:szCs w:val="24"/>
        </w:rPr>
        <w:t>r</w:t>
      </w:r>
      <w:r>
        <w:rPr>
          <w:sz w:val="24"/>
          <w:szCs w:val="24"/>
        </w:rPr>
        <w:t>gess,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N.,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>&amp;</w:t>
      </w:r>
      <w:r>
        <w:rPr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>O’</w:t>
      </w:r>
      <w:r>
        <w:rPr>
          <w:spacing w:val="-6"/>
          <w:sz w:val="24"/>
          <w:szCs w:val="24"/>
        </w:rPr>
        <w:t>K</w:t>
      </w:r>
      <w:r>
        <w:rPr>
          <w:sz w:val="24"/>
          <w:szCs w:val="24"/>
        </w:rPr>
        <w:t>eefe,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J.</w:t>
      </w:r>
      <w:r>
        <w:rPr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 xml:space="preserve">(2014). </w:t>
      </w:r>
      <w:r>
        <w:rPr>
          <w:spacing w:val="29"/>
          <w:sz w:val="24"/>
          <w:szCs w:val="24"/>
        </w:rPr>
        <w:t xml:space="preserve"> </w:t>
      </w:r>
      <w:r>
        <w:rPr>
          <w:sz w:val="24"/>
          <w:szCs w:val="24"/>
        </w:rPr>
        <w:t>Space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brain:</w:t>
      </w:r>
      <w:r>
        <w:rPr>
          <w:spacing w:val="52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6"/>
          <w:sz w:val="24"/>
          <w:szCs w:val="24"/>
        </w:rPr>
        <w:t>o</w:t>
      </w:r>
      <w:r>
        <w:rPr>
          <w:sz w:val="24"/>
          <w:szCs w:val="24"/>
        </w:rPr>
        <w:t>w the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hippocampal formation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supports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spatial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cognition.</w:t>
      </w:r>
      <w:r>
        <w:rPr>
          <w:spacing w:val="55"/>
          <w:sz w:val="24"/>
          <w:szCs w:val="24"/>
        </w:rPr>
        <w:t xml:space="preserve"> </w:t>
      </w:r>
      <w:r>
        <w:rPr>
          <w:sz w:val="24"/>
          <w:szCs w:val="24"/>
        </w:rPr>
        <w:t>Philosophical</w:t>
      </w:r>
      <w:r>
        <w:rPr>
          <w:spacing w:val="25"/>
          <w:sz w:val="24"/>
          <w:szCs w:val="24"/>
        </w:rPr>
        <w:t xml:space="preserve"> </w:t>
      </w:r>
      <w:r>
        <w:rPr>
          <w:spacing w:val="-13"/>
          <w:w w:val="90"/>
          <w:sz w:val="24"/>
          <w:szCs w:val="24"/>
        </w:rPr>
        <w:t>T</w:t>
      </w:r>
      <w:r>
        <w:rPr>
          <w:spacing w:val="-4"/>
          <w:w w:val="116"/>
          <w:sz w:val="24"/>
          <w:szCs w:val="24"/>
        </w:rPr>
        <w:t>r</w:t>
      </w:r>
      <w:r>
        <w:rPr>
          <w:w w:val="102"/>
          <w:sz w:val="24"/>
          <w:szCs w:val="24"/>
        </w:rPr>
        <w:t xml:space="preserve">ansactions </w:t>
      </w:r>
      <w:r>
        <w:rPr>
          <w:sz w:val="24"/>
          <w:szCs w:val="24"/>
        </w:rPr>
        <w:t>of</w:t>
      </w:r>
      <w:r>
        <w:rPr>
          <w:spacing w:val="-14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Royal</w:t>
      </w:r>
      <w:r>
        <w:rPr>
          <w:spacing w:val="-17"/>
          <w:sz w:val="24"/>
          <w:szCs w:val="24"/>
        </w:rPr>
        <w:t xml:space="preserve"> </w:t>
      </w:r>
      <w:r>
        <w:rPr>
          <w:w w:val="96"/>
          <w:sz w:val="24"/>
          <w:szCs w:val="24"/>
        </w:rPr>
        <w:t>Society</w:t>
      </w:r>
      <w:r>
        <w:rPr>
          <w:spacing w:val="2"/>
          <w:w w:val="96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14"/>
          <w:sz w:val="24"/>
          <w:szCs w:val="24"/>
        </w:rPr>
        <w:t xml:space="preserve"> </w:t>
      </w:r>
      <w:r>
        <w:rPr>
          <w:sz w:val="24"/>
          <w:szCs w:val="24"/>
        </w:rPr>
        <w:t>London</w:t>
      </w:r>
      <w:r>
        <w:rPr>
          <w:spacing w:val="-22"/>
          <w:sz w:val="24"/>
          <w:szCs w:val="24"/>
        </w:rPr>
        <w:t xml:space="preserve"> </w:t>
      </w:r>
      <w:r>
        <w:rPr>
          <w:sz w:val="24"/>
          <w:szCs w:val="24"/>
        </w:rPr>
        <w:t>B: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Biol</w:t>
      </w:r>
      <w:r>
        <w:rPr>
          <w:spacing w:val="-2"/>
          <w:sz w:val="24"/>
          <w:szCs w:val="24"/>
        </w:rPr>
        <w:t>o</w:t>
      </w:r>
      <w:r>
        <w:rPr>
          <w:sz w:val="24"/>
          <w:szCs w:val="24"/>
        </w:rPr>
        <w:t>gical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Sciences,</w:t>
      </w:r>
      <w:r>
        <w:rPr>
          <w:spacing w:val="-17"/>
          <w:sz w:val="24"/>
          <w:szCs w:val="24"/>
        </w:rPr>
        <w:t xml:space="preserve"> </w:t>
      </w:r>
      <w:r>
        <w:rPr>
          <w:sz w:val="24"/>
          <w:szCs w:val="24"/>
        </w:rPr>
        <w:t>369,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20120510.</w:t>
      </w:r>
    </w:p>
    <w:p w14:paraId="0149787E" w14:textId="77777777" w:rsidR="00EB3AAC" w:rsidRDefault="00EB3AAC">
      <w:pPr>
        <w:spacing w:before="6" w:line="220" w:lineRule="exact"/>
        <w:rPr>
          <w:sz w:val="22"/>
          <w:szCs w:val="22"/>
        </w:rPr>
      </w:pPr>
    </w:p>
    <w:p w14:paraId="7AA03590" w14:textId="77777777" w:rsidR="00EB3AAC" w:rsidRDefault="00C229B0">
      <w:pPr>
        <w:spacing w:line="251" w:lineRule="auto"/>
        <w:ind w:left="845" w:right="73" w:hanging="234"/>
        <w:jc w:val="both"/>
        <w:rPr>
          <w:sz w:val="24"/>
          <w:szCs w:val="24"/>
        </w:rPr>
      </w:pPr>
      <w:r>
        <w:rPr>
          <w:sz w:val="24"/>
          <w:szCs w:val="24"/>
        </w:rPr>
        <w:t>Hirtle,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S.,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&amp;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Jonides,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J.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(1985).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Evidence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hierarchies</w:t>
      </w:r>
      <w:r>
        <w:rPr>
          <w:spacing w:val="-13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cognit</w:t>
      </w:r>
      <w:r>
        <w:rPr>
          <w:spacing w:val="-6"/>
          <w:sz w:val="24"/>
          <w:szCs w:val="24"/>
        </w:rPr>
        <w:t>i</w:t>
      </w:r>
      <w:r>
        <w:rPr>
          <w:spacing w:val="-4"/>
          <w:sz w:val="24"/>
          <w:szCs w:val="24"/>
        </w:rPr>
        <w:t>v</w:t>
      </w:r>
      <w:r>
        <w:rPr>
          <w:sz w:val="24"/>
          <w:szCs w:val="24"/>
        </w:rPr>
        <w:t>e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maps.</w:t>
      </w:r>
      <w:r>
        <w:rPr>
          <w:spacing w:val="14"/>
          <w:sz w:val="24"/>
          <w:szCs w:val="24"/>
        </w:rPr>
        <w:t xml:space="preserve"> </w:t>
      </w:r>
      <w:r>
        <w:rPr>
          <w:w w:val="96"/>
          <w:sz w:val="24"/>
          <w:szCs w:val="24"/>
        </w:rPr>
        <w:t>Memory</w:t>
      </w:r>
      <w:r>
        <w:rPr>
          <w:spacing w:val="-1"/>
          <w:w w:val="96"/>
          <w:sz w:val="24"/>
          <w:szCs w:val="24"/>
        </w:rPr>
        <w:t xml:space="preserve"> </w:t>
      </w:r>
      <w:r>
        <w:rPr>
          <w:sz w:val="24"/>
          <w:szCs w:val="24"/>
        </w:rPr>
        <w:t>&amp; C</w:t>
      </w:r>
      <w:r>
        <w:rPr>
          <w:spacing w:val="-2"/>
          <w:sz w:val="24"/>
          <w:szCs w:val="24"/>
        </w:rPr>
        <w:t>o</w:t>
      </w:r>
      <w:r>
        <w:rPr>
          <w:sz w:val="24"/>
          <w:szCs w:val="24"/>
        </w:rPr>
        <w:t>gnition,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13,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208–217.</w:t>
      </w:r>
    </w:p>
    <w:p w14:paraId="6F33D391" w14:textId="77777777" w:rsidR="00EB3AAC" w:rsidRDefault="00EB3AAC">
      <w:pPr>
        <w:spacing w:before="6" w:line="220" w:lineRule="exact"/>
        <w:rPr>
          <w:sz w:val="22"/>
          <w:szCs w:val="22"/>
        </w:rPr>
      </w:pPr>
    </w:p>
    <w:p w14:paraId="3248499A" w14:textId="77777777" w:rsidR="00EB3AAC" w:rsidRDefault="00C229B0">
      <w:pPr>
        <w:ind w:left="610"/>
        <w:rPr>
          <w:sz w:val="24"/>
          <w:szCs w:val="24"/>
        </w:rPr>
      </w:pPr>
      <w:r>
        <w:rPr>
          <w:sz w:val="24"/>
          <w:szCs w:val="24"/>
        </w:rPr>
        <w:t>Kalman,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R.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E.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 xml:space="preserve">(1960). </w:t>
      </w:r>
      <w:r>
        <w:rPr>
          <w:spacing w:val="35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-6"/>
          <w:sz w:val="24"/>
          <w:szCs w:val="24"/>
        </w:rPr>
        <w:t>e</w:t>
      </w:r>
      <w:r>
        <w:rPr>
          <w:sz w:val="24"/>
          <w:szCs w:val="24"/>
        </w:rPr>
        <w:t>w</w:t>
      </w:r>
      <w:r>
        <w:rPr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>approach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linear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filtering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prediction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problems.</w:t>
      </w:r>
    </w:p>
    <w:p w14:paraId="1A3C7064" w14:textId="77777777" w:rsidR="00EB3AAC" w:rsidRDefault="00C229B0">
      <w:pPr>
        <w:spacing w:before="13"/>
        <w:ind w:left="845"/>
        <w:rPr>
          <w:sz w:val="24"/>
          <w:szCs w:val="24"/>
        </w:rPr>
      </w:pPr>
      <w:r>
        <w:rPr>
          <w:spacing w:val="-6"/>
          <w:sz w:val="24"/>
          <w:szCs w:val="24"/>
        </w:rPr>
        <w:t>J</w:t>
      </w:r>
      <w:r>
        <w:rPr>
          <w:sz w:val="24"/>
          <w:szCs w:val="24"/>
        </w:rPr>
        <w:t>ournal</w:t>
      </w:r>
      <w:r>
        <w:rPr>
          <w:spacing w:val="37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14"/>
          <w:sz w:val="24"/>
          <w:szCs w:val="24"/>
        </w:rPr>
        <w:t xml:space="preserve"> </w:t>
      </w:r>
      <w:r>
        <w:rPr>
          <w:sz w:val="24"/>
          <w:szCs w:val="24"/>
        </w:rPr>
        <w:t>Fluids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Engineering,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82,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35–45.</w:t>
      </w:r>
    </w:p>
    <w:p w14:paraId="1BB05ED5" w14:textId="77777777" w:rsidR="00EB3AAC" w:rsidRDefault="00EB3AAC">
      <w:pPr>
        <w:spacing w:before="18" w:line="220" w:lineRule="exact"/>
        <w:rPr>
          <w:sz w:val="22"/>
          <w:szCs w:val="22"/>
        </w:rPr>
      </w:pPr>
    </w:p>
    <w:p w14:paraId="5832D530" w14:textId="77777777" w:rsidR="00EB3AAC" w:rsidRDefault="00C229B0">
      <w:pPr>
        <w:spacing w:line="251" w:lineRule="auto"/>
        <w:ind w:left="845" w:right="73" w:hanging="234"/>
        <w:jc w:val="both"/>
        <w:rPr>
          <w:sz w:val="24"/>
          <w:szCs w:val="24"/>
        </w:rPr>
        <w:sectPr w:rsidR="00EB3AAC">
          <w:footerReference w:type="default" r:id="rId25"/>
          <w:pgSz w:w="11920" w:h="16840"/>
          <w:pgMar w:top="1380" w:right="1280" w:bottom="280" w:left="1680" w:header="0" w:footer="0" w:gutter="0"/>
          <w:cols w:space="720"/>
        </w:sectPr>
      </w:pPr>
      <w:r>
        <w:rPr>
          <w:sz w:val="24"/>
          <w:szCs w:val="24"/>
        </w:rPr>
        <w:t>Knill,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D.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C.,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&amp;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Pouget,</w:t>
      </w:r>
      <w:r>
        <w:rPr>
          <w:spacing w:val="-13"/>
          <w:sz w:val="24"/>
          <w:szCs w:val="24"/>
        </w:rPr>
        <w:t xml:space="preserve"> </w:t>
      </w:r>
      <w:r>
        <w:rPr>
          <w:sz w:val="24"/>
          <w:szCs w:val="24"/>
        </w:rPr>
        <w:t>A.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(2004).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bayesian</w:t>
      </w:r>
      <w:r>
        <w:rPr>
          <w:spacing w:val="-15"/>
          <w:sz w:val="24"/>
          <w:szCs w:val="24"/>
        </w:rPr>
        <w:t xml:space="preserve"> </w:t>
      </w:r>
      <w:r>
        <w:rPr>
          <w:sz w:val="24"/>
          <w:szCs w:val="24"/>
        </w:rPr>
        <w:t>brain: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role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uncertainty</w:t>
      </w:r>
      <w:r>
        <w:rPr>
          <w:spacing w:val="-18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neural coding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computation.</w:t>
      </w:r>
      <w:r>
        <w:rPr>
          <w:spacing w:val="13"/>
          <w:sz w:val="24"/>
          <w:szCs w:val="24"/>
        </w:rPr>
        <w:t xml:space="preserve"> </w:t>
      </w:r>
      <w:r>
        <w:rPr>
          <w:w w:val="94"/>
          <w:sz w:val="24"/>
          <w:szCs w:val="24"/>
        </w:rPr>
        <w:t>TRENDS</w:t>
      </w:r>
      <w:r>
        <w:rPr>
          <w:spacing w:val="4"/>
          <w:w w:val="94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Neu</w:t>
      </w:r>
      <w:r>
        <w:rPr>
          <w:spacing w:val="-11"/>
          <w:sz w:val="24"/>
          <w:szCs w:val="24"/>
        </w:rPr>
        <w:t>r</w:t>
      </w:r>
      <w:r>
        <w:rPr>
          <w:sz w:val="24"/>
          <w:szCs w:val="24"/>
        </w:rPr>
        <w:t>osciences,</w:t>
      </w:r>
      <w:r>
        <w:rPr>
          <w:spacing w:val="-15"/>
          <w:sz w:val="24"/>
          <w:szCs w:val="24"/>
        </w:rPr>
        <w:t xml:space="preserve"> </w:t>
      </w:r>
      <w:r>
        <w:rPr>
          <w:sz w:val="24"/>
          <w:szCs w:val="24"/>
        </w:rPr>
        <w:t>2</w:t>
      </w:r>
      <w:r>
        <w:rPr>
          <w:spacing w:val="9"/>
          <w:sz w:val="24"/>
          <w:szCs w:val="24"/>
        </w:rPr>
        <w:t>7</w:t>
      </w:r>
      <w:r>
        <w:rPr>
          <w:sz w:val="24"/>
          <w:szCs w:val="24"/>
        </w:rPr>
        <w:t>,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712–719.</w:t>
      </w:r>
    </w:p>
    <w:p w14:paraId="31297B0A" w14:textId="77777777" w:rsidR="00EB3AAC" w:rsidRDefault="00C229B0">
      <w:pPr>
        <w:spacing w:before="57"/>
        <w:ind w:left="1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32                                                                                                      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BIBLIOGRAPHY</w:t>
      </w:r>
    </w:p>
    <w:p w14:paraId="1F61F7FD" w14:textId="77777777" w:rsidR="00EB3AAC" w:rsidRDefault="00EB3AAC">
      <w:pPr>
        <w:spacing w:line="120" w:lineRule="exact"/>
        <w:rPr>
          <w:sz w:val="13"/>
          <w:szCs w:val="13"/>
        </w:rPr>
      </w:pPr>
    </w:p>
    <w:p w14:paraId="0C737816" w14:textId="77777777" w:rsidR="00EB3AAC" w:rsidRDefault="00EB3AAC">
      <w:pPr>
        <w:spacing w:line="200" w:lineRule="exact"/>
      </w:pPr>
    </w:p>
    <w:p w14:paraId="44D288EF" w14:textId="77777777" w:rsidR="00EB3AAC" w:rsidRDefault="00EB3AAC">
      <w:pPr>
        <w:spacing w:line="200" w:lineRule="exact"/>
      </w:pPr>
    </w:p>
    <w:p w14:paraId="5BDC015A" w14:textId="77777777" w:rsidR="00EB3AAC" w:rsidRDefault="00C229B0">
      <w:pPr>
        <w:spacing w:line="251" w:lineRule="auto"/>
        <w:ind w:left="354" w:right="524" w:hanging="234"/>
        <w:jc w:val="both"/>
        <w:rPr>
          <w:sz w:val="24"/>
          <w:szCs w:val="24"/>
        </w:rPr>
      </w:pPr>
      <w:r>
        <w:rPr>
          <w:spacing w:val="-8"/>
          <w:sz w:val="24"/>
          <w:szCs w:val="24"/>
        </w:rPr>
        <w:t>K</w:t>
      </w:r>
      <w:r>
        <w:rPr>
          <w:sz w:val="24"/>
          <w:szCs w:val="24"/>
        </w:rPr>
        <w:t>oechlin,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E.,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Anton,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J.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>L.,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&amp;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>Burnod,</w:t>
      </w:r>
      <w:r>
        <w:rPr>
          <w:spacing w:val="14"/>
          <w:sz w:val="24"/>
          <w:szCs w:val="24"/>
        </w:rPr>
        <w:t xml:space="preserve"> </w:t>
      </w:r>
      <w:r>
        <w:rPr>
          <w:spacing w:val="-31"/>
          <w:sz w:val="24"/>
          <w:szCs w:val="24"/>
        </w:rPr>
        <w:t>Y</w:t>
      </w:r>
      <w:r>
        <w:rPr>
          <w:sz w:val="24"/>
          <w:szCs w:val="24"/>
        </w:rPr>
        <w:t>.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 xml:space="preserve">(1999). 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>Bayesian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inference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>populations of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cortical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neurons:  a</w:t>
      </w:r>
      <w:r>
        <w:rPr>
          <w:spacing w:val="23"/>
          <w:sz w:val="24"/>
          <w:szCs w:val="24"/>
        </w:rPr>
        <w:t xml:space="preserve"> </w:t>
      </w:r>
      <w:r>
        <w:rPr>
          <w:sz w:val="24"/>
          <w:szCs w:val="24"/>
        </w:rPr>
        <w:t>model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motion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int</w:t>
      </w:r>
      <w:r>
        <w:rPr>
          <w:spacing w:val="-4"/>
          <w:sz w:val="24"/>
          <w:szCs w:val="24"/>
        </w:rPr>
        <w:t>e</w:t>
      </w:r>
      <w:r>
        <w:rPr>
          <w:sz w:val="24"/>
          <w:szCs w:val="24"/>
        </w:rPr>
        <w:t>gration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4"/>
          <w:sz w:val="24"/>
          <w:szCs w:val="24"/>
        </w:rPr>
        <w:t>e</w:t>
      </w:r>
      <w:r>
        <w:rPr>
          <w:sz w:val="24"/>
          <w:szCs w:val="24"/>
        </w:rPr>
        <w:t>gmentation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area</w:t>
      </w:r>
      <w:r>
        <w:rPr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>mt. Biol</w:t>
      </w:r>
      <w:r>
        <w:rPr>
          <w:spacing w:val="-2"/>
          <w:sz w:val="24"/>
          <w:szCs w:val="24"/>
        </w:rPr>
        <w:t>o</w:t>
      </w:r>
      <w:r>
        <w:rPr>
          <w:sz w:val="24"/>
          <w:szCs w:val="24"/>
        </w:rPr>
        <w:t>gical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cybernetics,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80,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25–44.</w:t>
      </w:r>
    </w:p>
    <w:p w14:paraId="222CD34E" w14:textId="77777777" w:rsidR="00EB3AAC" w:rsidRDefault="00EB3AAC">
      <w:pPr>
        <w:spacing w:before="6" w:line="220" w:lineRule="exact"/>
        <w:rPr>
          <w:sz w:val="22"/>
          <w:szCs w:val="22"/>
        </w:rPr>
      </w:pPr>
    </w:p>
    <w:p w14:paraId="2CB3299C" w14:textId="77777777" w:rsidR="00EB3AAC" w:rsidRDefault="00C229B0">
      <w:pPr>
        <w:spacing w:line="251" w:lineRule="auto"/>
        <w:ind w:left="354" w:right="524" w:hanging="234"/>
        <w:jc w:val="both"/>
        <w:rPr>
          <w:sz w:val="24"/>
          <w:szCs w:val="24"/>
        </w:rPr>
      </w:pPr>
      <w:r>
        <w:rPr>
          <w:w w:val="99"/>
          <w:sz w:val="24"/>
          <w:szCs w:val="24"/>
        </w:rPr>
        <w:t>K</w:t>
      </w:r>
      <w:r>
        <w:rPr>
          <w:spacing w:val="-100"/>
          <w:w w:val="99"/>
          <w:sz w:val="24"/>
          <w:szCs w:val="24"/>
        </w:rPr>
        <w:t>o</w:t>
      </w:r>
      <w:r>
        <w:rPr>
          <w:w w:val="99"/>
          <w:sz w:val="24"/>
          <w:szCs w:val="24"/>
        </w:rPr>
        <w:t>¨</w:t>
      </w:r>
      <w:r>
        <w:rPr>
          <w:spacing w:val="-40"/>
          <w:sz w:val="24"/>
          <w:szCs w:val="24"/>
        </w:rPr>
        <w:t xml:space="preserve"> </w:t>
      </w:r>
      <w:r>
        <w:rPr>
          <w:sz w:val="24"/>
          <w:szCs w:val="24"/>
        </w:rPr>
        <w:t>rding,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K.</w:t>
      </w:r>
      <w:r>
        <w:rPr>
          <w:spacing w:val="1"/>
          <w:sz w:val="24"/>
          <w:szCs w:val="24"/>
        </w:rPr>
        <w:t xml:space="preserve"> </w:t>
      </w:r>
      <w:r>
        <w:rPr>
          <w:spacing w:val="-27"/>
          <w:sz w:val="24"/>
          <w:szCs w:val="24"/>
        </w:rPr>
        <w:t>P</w:t>
      </w:r>
      <w:r>
        <w:rPr>
          <w:sz w:val="24"/>
          <w:szCs w:val="24"/>
        </w:rPr>
        <w:t>.,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&amp;</w:t>
      </w:r>
      <w:r>
        <w:rPr>
          <w:spacing w:val="1"/>
          <w:sz w:val="24"/>
          <w:szCs w:val="24"/>
        </w:rPr>
        <w:t xml:space="preserve"> </w:t>
      </w:r>
      <w:r>
        <w:rPr>
          <w:spacing w:val="-19"/>
          <w:sz w:val="24"/>
          <w:szCs w:val="24"/>
        </w:rPr>
        <w:t>W</w:t>
      </w:r>
      <w:r>
        <w:rPr>
          <w:sz w:val="24"/>
          <w:szCs w:val="24"/>
        </w:rPr>
        <w:t>olpert,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D.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M. (2004).</w:t>
      </w:r>
      <w:r>
        <w:rPr>
          <w:spacing w:val="29"/>
          <w:sz w:val="24"/>
          <w:szCs w:val="24"/>
        </w:rPr>
        <w:t xml:space="preserve"> </w:t>
      </w:r>
      <w:r>
        <w:rPr>
          <w:sz w:val="24"/>
          <w:szCs w:val="24"/>
        </w:rPr>
        <w:t>Bayesian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int</w:t>
      </w:r>
      <w:r>
        <w:rPr>
          <w:spacing w:val="-4"/>
          <w:sz w:val="24"/>
          <w:szCs w:val="24"/>
        </w:rPr>
        <w:t>e</w:t>
      </w:r>
      <w:r>
        <w:rPr>
          <w:sz w:val="24"/>
          <w:szCs w:val="24"/>
        </w:rPr>
        <w:t>gration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sensorimotor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learn- ing.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Natu</w:t>
      </w:r>
      <w:r>
        <w:rPr>
          <w:spacing w:val="-9"/>
          <w:sz w:val="24"/>
          <w:szCs w:val="24"/>
        </w:rPr>
        <w:t>r</w:t>
      </w:r>
      <w:r>
        <w:rPr>
          <w:sz w:val="24"/>
          <w:szCs w:val="24"/>
        </w:rPr>
        <w:t>e,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42</w:t>
      </w:r>
      <w:r>
        <w:rPr>
          <w:spacing w:val="9"/>
          <w:sz w:val="24"/>
          <w:szCs w:val="24"/>
        </w:rPr>
        <w:t>7</w:t>
      </w:r>
      <w:r>
        <w:rPr>
          <w:sz w:val="24"/>
          <w:szCs w:val="24"/>
        </w:rPr>
        <w:t>,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244–247.</w:t>
      </w:r>
    </w:p>
    <w:p w14:paraId="70500A14" w14:textId="77777777" w:rsidR="00EB3AAC" w:rsidRDefault="00EB3AAC">
      <w:pPr>
        <w:spacing w:before="6" w:line="220" w:lineRule="exact"/>
        <w:rPr>
          <w:sz w:val="22"/>
          <w:szCs w:val="22"/>
        </w:rPr>
      </w:pPr>
    </w:p>
    <w:p w14:paraId="499F9B40" w14:textId="77777777" w:rsidR="00EB3AAC" w:rsidRDefault="00C229B0">
      <w:pPr>
        <w:ind w:left="120"/>
        <w:rPr>
          <w:sz w:val="24"/>
          <w:szCs w:val="24"/>
        </w:rPr>
      </w:pPr>
      <w:r>
        <w:rPr>
          <w:spacing w:val="-4"/>
          <w:sz w:val="24"/>
          <w:szCs w:val="24"/>
        </w:rPr>
        <w:t>K</w:t>
      </w:r>
      <w:r>
        <w:rPr>
          <w:sz w:val="24"/>
          <w:szCs w:val="24"/>
        </w:rPr>
        <w:t>uipers,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B.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(2000).</w:t>
      </w:r>
      <w:r>
        <w:rPr>
          <w:spacing w:val="46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spatial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semantic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hierarc</w:t>
      </w:r>
      <w:r>
        <w:rPr>
          <w:spacing w:val="-1"/>
          <w:sz w:val="24"/>
          <w:szCs w:val="24"/>
        </w:rPr>
        <w:t>h</w:t>
      </w:r>
      <w:r>
        <w:rPr>
          <w:spacing w:val="-16"/>
          <w:sz w:val="24"/>
          <w:szCs w:val="24"/>
        </w:rPr>
        <w:t>y</w:t>
      </w:r>
      <w:r>
        <w:rPr>
          <w:sz w:val="24"/>
          <w:szCs w:val="24"/>
        </w:rPr>
        <w:t>.</w:t>
      </w:r>
      <w:r>
        <w:rPr>
          <w:spacing w:val="43"/>
          <w:sz w:val="24"/>
          <w:szCs w:val="24"/>
        </w:rPr>
        <w:t xml:space="preserve"> </w:t>
      </w:r>
      <w:r>
        <w:rPr>
          <w:w w:val="96"/>
          <w:sz w:val="24"/>
          <w:szCs w:val="24"/>
        </w:rPr>
        <w:t>Artificial</w:t>
      </w:r>
      <w:r>
        <w:rPr>
          <w:spacing w:val="10"/>
          <w:w w:val="96"/>
          <w:sz w:val="24"/>
          <w:szCs w:val="24"/>
        </w:rPr>
        <w:t xml:space="preserve"> </w:t>
      </w:r>
      <w:r>
        <w:rPr>
          <w:sz w:val="24"/>
          <w:szCs w:val="24"/>
        </w:rPr>
        <w:t>intelli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ence,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119,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191–</w:t>
      </w:r>
    </w:p>
    <w:p w14:paraId="0B13B501" w14:textId="77777777" w:rsidR="00EB3AAC" w:rsidRDefault="00C229B0">
      <w:pPr>
        <w:spacing w:before="13"/>
        <w:ind w:left="354"/>
        <w:rPr>
          <w:sz w:val="24"/>
          <w:szCs w:val="24"/>
        </w:rPr>
      </w:pPr>
      <w:r>
        <w:rPr>
          <w:sz w:val="24"/>
          <w:szCs w:val="24"/>
        </w:rPr>
        <w:t>233.</w:t>
      </w:r>
    </w:p>
    <w:p w14:paraId="0E13972C" w14:textId="77777777" w:rsidR="00EB3AAC" w:rsidRDefault="00EB3AAC">
      <w:pPr>
        <w:spacing w:before="18" w:line="220" w:lineRule="exact"/>
        <w:rPr>
          <w:sz w:val="22"/>
          <w:szCs w:val="22"/>
        </w:rPr>
      </w:pPr>
    </w:p>
    <w:p w14:paraId="209B221E" w14:textId="77777777" w:rsidR="00EB3AAC" w:rsidRDefault="00C229B0">
      <w:pPr>
        <w:spacing w:line="251" w:lineRule="auto"/>
        <w:ind w:left="354" w:right="524" w:hanging="234"/>
        <w:jc w:val="both"/>
        <w:rPr>
          <w:sz w:val="24"/>
          <w:szCs w:val="24"/>
        </w:rPr>
      </w:pPr>
      <w:r>
        <w:rPr>
          <w:sz w:val="24"/>
          <w:szCs w:val="24"/>
        </w:rPr>
        <w:t>Langl</w:t>
      </w:r>
      <w:r>
        <w:rPr>
          <w:spacing w:val="-4"/>
          <w:sz w:val="24"/>
          <w:szCs w:val="24"/>
        </w:rPr>
        <w:t>e</w:t>
      </w:r>
      <w:r>
        <w:rPr>
          <w:spacing w:val="-16"/>
          <w:sz w:val="24"/>
          <w:szCs w:val="24"/>
        </w:rPr>
        <w:t>y</w:t>
      </w:r>
      <w:r>
        <w:rPr>
          <w:sz w:val="24"/>
          <w:szCs w:val="24"/>
        </w:rPr>
        <w:t>,</w:t>
      </w:r>
      <w:r>
        <w:rPr>
          <w:spacing w:val="-13"/>
          <w:sz w:val="24"/>
          <w:szCs w:val="24"/>
        </w:rPr>
        <w:t xml:space="preserve"> </w:t>
      </w:r>
      <w:r>
        <w:rPr>
          <w:spacing w:val="-27"/>
          <w:sz w:val="24"/>
          <w:szCs w:val="24"/>
        </w:rPr>
        <w:t>P</w:t>
      </w:r>
      <w:r>
        <w:rPr>
          <w:sz w:val="24"/>
          <w:szCs w:val="24"/>
        </w:rPr>
        <w:t>.,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Laird,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J.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E.,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&amp;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Rogers,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S.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(2009).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Cognit</w:t>
      </w:r>
      <w:r>
        <w:rPr>
          <w:spacing w:val="-6"/>
          <w:sz w:val="24"/>
          <w:szCs w:val="24"/>
        </w:rPr>
        <w:t>i</w:t>
      </w:r>
      <w:r>
        <w:rPr>
          <w:spacing w:val="-4"/>
          <w:sz w:val="24"/>
          <w:szCs w:val="24"/>
        </w:rPr>
        <w:t>v</w:t>
      </w:r>
      <w:r>
        <w:rPr>
          <w:sz w:val="24"/>
          <w:szCs w:val="24"/>
        </w:rPr>
        <w:t>e</w:t>
      </w:r>
      <w:r>
        <w:rPr>
          <w:spacing w:val="-15"/>
          <w:sz w:val="24"/>
          <w:szCs w:val="24"/>
        </w:rPr>
        <w:t xml:space="preserve"> </w:t>
      </w:r>
      <w:r>
        <w:rPr>
          <w:sz w:val="24"/>
          <w:szCs w:val="24"/>
        </w:rPr>
        <w:t>architectures: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Research</w:t>
      </w:r>
      <w:r>
        <w:rPr>
          <w:spacing w:val="-15"/>
          <w:sz w:val="24"/>
          <w:szCs w:val="24"/>
        </w:rPr>
        <w:t xml:space="preserve"> </w:t>
      </w:r>
      <w:r>
        <w:rPr>
          <w:sz w:val="24"/>
          <w:szCs w:val="24"/>
        </w:rPr>
        <w:t>issues and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challenges.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C</w:t>
      </w:r>
      <w:r>
        <w:rPr>
          <w:spacing w:val="-2"/>
          <w:sz w:val="24"/>
          <w:szCs w:val="24"/>
        </w:rPr>
        <w:t>o</w:t>
      </w:r>
      <w:r>
        <w:rPr>
          <w:sz w:val="24"/>
          <w:szCs w:val="24"/>
        </w:rPr>
        <w:t>gnitive</w:t>
      </w:r>
      <w:r>
        <w:rPr>
          <w:spacing w:val="-23"/>
          <w:sz w:val="24"/>
          <w:szCs w:val="24"/>
        </w:rPr>
        <w:t xml:space="preserve"> </w:t>
      </w:r>
      <w:r>
        <w:rPr>
          <w:w w:val="94"/>
          <w:sz w:val="24"/>
          <w:szCs w:val="24"/>
        </w:rPr>
        <w:t>Systems</w:t>
      </w:r>
      <w:r>
        <w:rPr>
          <w:spacing w:val="4"/>
          <w:w w:val="94"/>
          <w:sz w:val="24"/>
          <w:szCs w:val="24"/>
        </w:rPr>
        <w:t xml:space="preserve"> </w:t>
      </w:r>
      <w:r>
        <w:rPr>
          <w:sz w:val="24"/>
          <w:szCs w:val="24"/>
        </w:rPr>
        <w:t>Resea</w:t>
      </w:r>
      <w:r>
        <w:rPr>
          <w:spacing w:val="-9"/>
          <w:sz w:val="24"/>
          <w:szCs w:val="24"/>
        </w:rPr>
        <w:t>r</w:t>
      </w:r>
      <w:r>
        <w:rPr>
          <w:spacing w:val="-4"/>
          <w:sz w:val="24"/>
          <w:szCs w:val="24"/>
        </w:rPr>
        <w:t>c</w:t>
      </w:r>
      <w:r>
        <w:rPr>
          <w:sz w:val="24"/>
          <w:szCs w:val="24"/>
        </w:rPr>
        <w:t>h,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10,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141–160.</w:t>
      </w:r>
    </w:p>
    <w:p w14:paraId="7A789609" w14:textId="77777777" w:rsidR="00EB3AAC" w:rsidRDefault="00EB3AAC">
      <w:pPr>
        <w:spacing w:before="6" w:line="220" w:lineRule="exact"/>
        <w:rPr>
          <w:sz w:val="22"/>
          <w:szCs w:val="22"/>
        </w:rPr>
      </w:pPr>
    </w:p>
    <w:p w14:paraId="7F20DFDC" w14:textId="77777777" w:rsidR="00EB3AAC" w:rsidRDefault="00C229B0">
      <w:pPr>
        <w:spacing w:line="251" w:lineRule="auto"/>
        <w:ind w:left="354" w:right="524" w:hanging="234"/>
        <w:jc w:val="both"/>
        <w:rPr>
          <w:sz w:val="24"/>
          <w:szCs w:val="24"/>
        </w:rPr>
      </w:pPr>
      <w:r>
        <w:rPr>
          <w:sz w:val="24"/>
          <w:szCs w:val="24"/>
        </w:rPr>
        <w:t>Leutgeb,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S.,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Leutgeb,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J.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K.,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Barnes,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C.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A.,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Mose</w:t>
      </w:r>
      <w:r>
        <w:rPr>
          <w:spacing w:val="-10"/>
          <w:sz w:val="24"/>
          <w:szCs w:val="24"/>
        </w:rPr>
        <w:t>r</w:t>
      </w:r>
      <w:r>
        <w:rPr>
          <w:sz w:val="24"/>
          <w:szCs w:val="24"/>
        </w:rPr>
        <w:t>,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E.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I.,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McNaughton,</w:t>
      </w:r>
      <w:r>
        <w:rPr>
          <w:spacing w:val="-14"/>
          <w:sz w:val="24"/>
          <w:szCs w:val="24"/>
        </w:rPr>
        <w:t xml:space="preserve"> </w:t>
      </w:r>
      <w:r>
        <w:rPr>
          <w:sz w:val="24"/>
          <w:szCs w:val="24"/>
        </w:rPr>
        <w:t>B.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L.,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&amp;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Mose</w:t>
      </w:r>
      <w:r>
        <w:rPr>
          <w:spacing w:val="-10"/>
          <w:sz w:val="24"/>
          <w:szCs w:val="24"/>
        </w:rPr>
        <w:t>r</w:t>
      </w:r>
      <w:r>
        <w:rPr>
          <w:sz w:val="24"/>
          <w:szCs w:val="24"/>
        </w:rPr>
        <w:t>, M.-B.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(2005).</w:t>
      </w:r>
      <w:r>
        <w:rPr>
          <w:spacing w:val="46"/>
          <w:sz w:val="24"/>
          <w:szCs w:val="24"/>
        </w:rPr>
        <w:t xml:space="preserve"> </w:t>
      </w:r>
      <w:r>
        <w:rPr>
          <w:sz w:val="24"/>
          <w:szCs w:val="24"/>
        </w:rPr>
        <w:t>Independent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codes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spatial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episodic memory in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hippocampal neuronal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ensembles.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Science,</w:t>
      </w:r>
      <w:r>
        <w:rPr>
          <w:spacing w:val="-23"/>
          <w:sz w:val="24"/>
          <w:szCs w:val="24"/>
        </w:rPr>
        <w:t xml:space="preserve"> </w:t>
      </w:r>
      <w:r>
        <w:rPr>
          <w:sz w:val="24"/>
          <w:szCs w:val="24"/>
        </w:rPr>
        <w:t>309,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619–623.</w:t>
      </w:r>
    </w:p>
    <w:p w14:paraId="2B390039" w14:textId="77777777" w:rsidR="00EB3AAC" w:rsidRDefault="00EB3AAC">
      <w:pPr>
        <w:spacing w:before="6" w:line="220" w:lineRule="exact"/>
        <w:rPr>
          <w:sz w:val="22"/>
          <w:szCs w:val="22"/>
        </w:rPr>
      </w:pPr>
    </w:p>
    <w:p w14:paraId="44CA4394" w14:textId="77777777" w:rsidR="00EB3AAC" w:rsidRDefault="00C229B0">
      <w:pPr>
        <w:spacing w:line="251" w:lineRule="auto"/>
        <w:ind w:left="354" w:right="524" w:hanging="234"/>
        <w:jc w:val="both"/>
        <w:rPr>
          <w:sz w:val="24"/>
          <w:szCs w:val="24"/>
        </w:rPr>
      </w:pPr>
      <w:r>
        <w:rPr>
          <w:sz w:val="24"/>
          <w:szCs w:val="24"/>
        </w:rPr>
        <w:t>Ma,</w:t>
      </w:r>
      <w:r>
        <w:rPr>
          <w:spacing w:val="6"/>
          <w:sz w:val="24"/>
          <w:szCs w:val="24"/>
        </w:rPr>
        <w:t xml:space="preserve"> </w:t>
      </w:r>
      <w:r>
        <w:rPr>
          <w:spacing w:val="-22"/>
          <w:sz w:val="24"/>
          <w:szCs w:val="24"/>
        </w:rPr>
        <w:t>W</w:t>
      </w:r>
      <w:r>
        <w:rPr>
          <w:sz w:val="24"/>
          <w:szCs w:val="24"/>
        </w:rPr>
        <w:t>.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J.,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Beck,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J.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M.,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Latham,</w:t>
      </w:r>
      <w:r>
        <w:rPr>
          <w:spacing w:val="2"/>
          <w:sz w:val="24"/>
          <w:szCs w:val="24"/>
        </w:rPr>
        <w:t xml:space="preserve"> </w:t>
      </w:r>
      <w:r>
        <w:rPr>
          <w:spacing w:val="-27"/>
          <w:sz w:val="24"/>
          <w:szCs w:val="24"/>
        </w:rPr>
        <w:t>P</w:t>
      </w:r>
      <w:r>
        <w:rPr>
          <w:sz w:val="24"/>
          <w:szCs w:val="24"/>
        </w:rPr>
        <w:t>.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E.,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&amp;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Pouget,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A.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(2006).</w:t>
      </w:r>
      <w:r>
        <w:rPr>
          <w:spacing w:val="45"/>
          <w:sz w:val="24"/>
          <w:szCs w:val="24"/>
        </w:rPr>
        <w:t xml:space="preserve"> </w:t>
      </w:r>
      <w:r>
        <w:rPr>
          <w:sz w:val="24"/>
          <w:szCs w:val="24"/>
        </w:rPr>
        <w:t>Bayesian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inference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with probabilistic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population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codes.</w:t>
      </w:r>
      <w:r>
        <w:rPr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>Natu</w:t>
      </w:r>
      <w:r>
        <w:rPr>
          <w:spacing w:val="-9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neu</w:t>
      </w:r>
      <w:r>
        <w:rPr>
          <w:spacing w:val="-11"/>
          <w:sz w:val="24"/>
          <w:szCs w:val="24"/>
        </w:rPr>
        <w:t>r</w:t>
      </w:r>
      <w:r>
        <w:rPr>
          <w:sz w:val="24"/>
          <w:szCs w:val="24"/>
        </w:rPr>
        <w:t>oscience, 9,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1432–1438.</w:t>
      </w:r>
    </w:p>
    <w:p w14:paraId="1E8F5970" w14:textId="77777777" w:rsidR="00EB3AAC" w:rsidRDefault="00EB3AAC">
      <w:pPr>
        <w:spacing w:before="6" w:line="220" w:lineRule="exact"/>
        <w:rPr>
          <w:sz w:val="22"/>
          <w:szCs w:val="22"/>
        </w:rPr>
      </w:pPr>
    </w:p>
    <w:p w14:paraId="7C66DAE7" w14:textId="77777777" w:rsidR="00EB3AAC" w:rsidRDefault="00C229B0">
      <w:pPr>
        <w:spacing w:line="251" w:lineRule="auto"/>
        <w:ind w:left="354" w:right="524" w:hanging="234"/>
        <w:jc w:val="both"/>
        <w:rPr>
          <w:sz w:val="24"/>
          <w:szCs w:val="24"/>
        </w:rPr>
      </w:pPr>
      <w:r>
        <w:rPr>
          <w:sz w:val="24"/>
          <w:szCs w:val="24"/>
        </w:rPr>
        <w:t>Machado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Santos,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J.,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Portu</w:t>
      </w:r>
      <w:r>
        <w:rPr>
          <w:spacing w:val="-1"/>
          <w:sz w:val="24"/>
          <w:szCs w:val="24"/>
        </w:rPr>
        <w:t>g</w:t>
      </w:r>
      <w:r>
        <w:rPr>
          <w:sz w:val="24"/>
          <w:szCs w:val="24"/>
        </w:rPr>
        <w:t>al,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D.,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&amp;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Rocha,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R.</w:t>
      </w:r>
      <w:r>
        <w:rPr>
          <w:spacing w:val="8"/>
          <w:sz w:val="24"/>
          <w:szCs w:val="24"/>
        </w:rPr>
        <w:t xml:space="preserve"> </w:t>
      </w:r>
      <w:r>
        <w:rPr>
          <w:spacing w:val="-27"/>
          <w:sz w:val="24"/>
          <w:szCs w:val="24"/>
        </w:rPr>
        <w:t>P</w:t>
      </w:r>
      <w:r>
        <w:rPr>
          <w:sz w:val="24"/>
          <w:szCs w:val="24"/>
        </w:rPr>
        <w:t>.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 xml:space="preserve">(2013). 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An</w:t>
      </w:r>
      <w:r>
        <w:rPr>
          <w:spacing w:val="6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ev</w:t>
      </w:r>
      <w:r>
        <w:rPr>
          <w:sz w:val="24"/>
          <w:szCs w:val="24"/>
        </w:rPr>
        <w:t>aluation of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2d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slam techniques</w:t>
      </w:r>
      <w:r>
        <w:rPr>
          <w:spacing w:val="1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a</w:t>
      </w:r>
      <w:r>
        <w:rPr>
          <w:spacing w:val="-6"/>
          <w:sz w:val="24"/>
          <w:szCs w:val="24"/>
        </w:rPr>
        <w:t>v</w:t>
      </w:r>
      <w:r>
        <w:rPr>
          <w:sz w:val="24"/>
          <w:szCs w:val="24"/>
        </w:rPr>
        <w:t>ailable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>robot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operating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 xml:space="preserve">system.  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>Safet</w:t>
      </w:r>
      <w:r>
        <w:rPr>
          <w:spacing w:val="-13"/>
          <w:sz w:val="24"/>
          <w:szCs w:val="24"/>
        </w:rPr>
        <w:t>y</w:t>
      </w:r>
      <w:r>
        <w:rPr>
          <w:sz w:val="24"/>
          <w:szCs w:val="24"/>
        </w:rPr>
        <w:t>, Securit</w:t>
      </w:r>
      <w:r>
        <w:rPr>
          <w:spacing w:val="-13"/>
          <w:sz w:val="24"/>
          <w:szCs w:val="24"/>
        </w:rPr>
        <w:t>y</w:t>
      </w:r>
      <w:r>
        <w:rPr>
          <w:sz w:val="24"/>
          <w:szCs w:val="24"/>
        </w:rPr>
        <w:t>,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33"/>
          <w:sz w:val="24"/>
          <w:szCs w:val="24"/>
        </w:rPr>
        <w:t xml:space="preserve"> </w:t>
      </w:r>
      <w:r>
        <w:rPr>
          <w:sz w:val="24"/>
          <w:szCs w:val="24"/>
        </w:rPr>
        <w:t>Rescue Robotics</w:t>
      </w:r>
      <w:r>
        <w:rPr>
          <w:spacing w:val="-17"/>
          <w:sz w:val="24"/>
          <w:szCs w:val="24"/>
        </w:rPr>
        <w:t xml:space="preserve"> </w:t>
      </w:r>
      <w:r>
        <w:rPr>
          <w:w w:val="93"/>
          <w:sz w:val="24"/>
          <w:szCs w:val="24"/>
        </w:rPr>
        <w:t>(SSRR),</w:t>
      </w:r>
      <w:r>
        <w:rPr>
          <w:spacing w:val="4"/>
          <w:w w:val="93"/>
          <w:sz w:val="24"/>
          <w:szCs w:val="24"/>
        </w:rPr>
        <w:t xml:space="preserve"> </w:t>
      </w:r>
      <w:r>
        <w:rPr>
          <w:sz w:val="24"/>
          <w:szCs w:val="24"/>
        </w:rPr>
        <w:t>2013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IEEE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International</w:t>
      </w:r>
      <w:r>
        <w:rPr>
          <w:spacing w:val="37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Symposium</w:t>
      </w:r>
      <w:r>
        <w:rPr>
          <w:spacing w:val="3"/>
          <w:w w:val="95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(pp.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1–6).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IEEE.</w:t>
      </w:r>
    </w:p>
    <w:p w14:paraId="10E8B91F" w14:textId="77777777" w:rsidR="00EB3AAC" w:rsidRDefault="00EB3AAC">
      <w:pPr>
        <w:spacing w:before="6" w:line="220" w:lineRule="exact"/>
        <w:rPr>
          <w:sz w:val="22"/>
          <w:szCs w:val="22"/>
        </w:rPr>
      </w:pPr>
    </w:p>
    <w:p w14:paraId="4B128EA3" w14:textId="77777777" w:rsidR="00EB3AAC" w:rsidRDefault="00C229B0">
      <w:pPr>
        <w:spacing w:line="251" w:lineRule="auto"/>
        <w:ind w:left="354" w:right="524" w:hanging="234"/>
        <w:jc w:val="both"/>
        <w:rPr>
          <w:sz w:val="24"/>
          <w:szCs w:val="24"/>
        </w:rPr>
      </w:pPr>
      <w:r>
        <w:rPr>
          <w:sz w:val="24"/>
          <w:szCs w:val="24"/>
        </w:rPr>
        <w:t>MacNeilage,</w:t>
      </w:r>
      <w:r>
        <w:rPr>
          <w:spacing w:val="-17"/>
          <w:sz w:val="24"/>
          <w:szCs w:val="24"/>
        </w:rPr>
        <w:t xml:space="preserve"> </w:t>
      </w:r>
      <w:r>
        <w:rPr>
          <w:spacing w:val="-27"/>
          <w:sz w:val="24"/>
          <w:szCs w:val="24"/>
        </w:rPr>
        <w:t>P</w:t>
      </w:r>
      <w:r>
        <w:rPr>
          <w:sz w:val="24"/>
          <w:szCs w:val="24"/>
        </w:rPr>
        <w:t>.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R.,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Ganesan,</w:t>
      </w:r>
      <w:r>
        <w:rPr>
          <w:spacing w:val="-14"/>
          <w:sz w:val="24"/>
          <w:szCs w:val="24"/>
        </w:rPr>
        <w:t xml:space="preserve"> </w:t>
      </w:r>
      <w:r>
        <w:rPr>
          <w:sz w:val="24"/>
          <w:szCs w:val="24"/>
        </w:rPr>
        <w:t>N.,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&amp;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Angelaki,</w:t>
      </w:r>
      <w:r>
        <w:rPr>
          <w:spacing w:val="-14"/>
          <w:sz w:val="24"/>
          <w:szCs w:val="24"/>
        </w:rPr>
        <w:t xml:space="preserve"> </w:t>
      </w:r>
      <w:r>
        <w:rPr>
          <w:sz w:val="24"/>
          <w:szCs w:val="24"/>
        </w:rPr>
        <w:t>D.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E.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(2008).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Computational</w:t>
      </w:r>
      <w:r>
        <w:rPr>
          <w:spacing w:val="-20"/>
          <w:sz w:val="24"/>
          <w:szCs w:val="24"/>
        </w:rPr>
        <w:t xml:space="preserve"> </w:t>
      </w:r>
      <w:r>
        <w:rPr>
          <w:sz w:val="24"/>
          <w:szCs w:val="24"/>
        </w:rPr>
        <w:t>approaches to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spatial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orientation: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from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transfer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functions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dynamic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bayesian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inference.</w:t>
      </w:r>
      <w:r>
        <w:rPr>
          <w:spacing w:val="28"/>
          <w:sz w:val="24"/>
          <w:szCs w:val="24"/>
        </w:rPr>
        <w:t xml:space="preserve"> </w:t>
      </w:r>
      <w:r>
        <w:rPr>
          <w:spacing w:val="-6"/>
          <w:w w:val="113"/>
          <w:sz w:val="24"/>
          <w:szCs w:val="24"/>
        </w:rPr>
        <w:t>J</w:t>
      </w:r>
      <w:r>
        <w:rPr>
          <w:w w:val="103"/>
          <w:sz w:val="24"/>
          <w:szCs w:val="24"/>
        </w:rPr>
        <w:t>ou</w:t>
      </w:r>
      <w:r>
        <w:rPr>
          <w:spacing w:val="-5"/>
          <w:w w:val="103"/>
          <w:sz w:val="24"/>
          <w:szCs w:val="24"/>
        </w:rPr>
        <w:t>r</w:t>
      </w:r>
      <w:r>
        <w:rPr>
          <w:w w:val="99"/>
          <w:sz w:val="24"/>
          <w:szCs w:val="24"/>
        </w:rPr>
        <w:t xml:space="preserve">- </w:t>
      </w:r>
      <w:r>
        <w:rPr>
          <w:sz w:val="24"/>
          <w:szCs w:val="24"/>
        </w:rPr>
        <w:t>nal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14"/>
          <w:sz w:val="24"/>
          <w:szCs w:val="24"/>
        </w:rPr>
        <w:t xml:space="preserve"> </w:t>
      </w:r>
      <w:r>
        <w:rPr>
          <w:w w:val="98"/>
          <w:sz w:val="24"/>
          <w:szCs w:val="24"/>
        </w:rPr>
        <w:t>neu</w:t>
      </w:r>
      <w:r>
        <w:rPr>
          <w:spacing w:val="-11"/>
          <w:w w:val="98"/>
          <w:sz w:val="24"/>
          <w:szCs w:val="24"/>
        </w:rPr>
        <w:t>r</w:t>
      </w:r>
      <w:r>
        <w:rPr>
          <w:w w:val="98"/>
          <w:sz w:val="24"/>
          <w:szCs w:val="24"/>
        </w:rPr>
        <w:t>ophysiol</w:t>
      </w:r>
      <w:r>
        <w:rPr>
          <w:spacing w:val="-2"/>
          <w:w w:val="98"/>
          <w:sz w:val="24"/>
          <w:szCs w:val="24"/>
        </w:rPr>
        <w:t>o</w:t>
      </w:r>
      <w:r>
        <w:rPr>
          <w:w w:val="98"/>
          <w:sz w:val="24"/>
          <w:szCs w:val="24"/>
        </w:rPr>
        <w:t>gy,</w:t>
      </w:r>
      <w:r>
        <w:rPr>
          <w:spacing w:val="9"/>
          <w:w w:val="98"/>
          <w:sz w:val="24"/>
          <w:szCs w:val="24"/>
        </w:rPr>
        <w:t xml:space="preserve"> </w:t>
      </w:r>
      <w:r>
        <w:rPr>
          <w:sz w:val="24"/>
          <w:szCs w:val="24"/>
        </w:rPr>
        <w:t>100,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2981–2996.</w:t>
      </w:r>
    </w:p>
    <w:p w14:paraId="21F6DBC8" w14:textId="77777777" w:rsidR="00EB3AAC" w:rsidRDefault="00EB3AAC">
      <w:pPr>
        <w:spacing w:before="6" w:line="220" w:lineRule="exact"/>
        <w:rPr>
          <w:sz w:val="22"/>
          <w:szCs w:val="22"/>
        </w:rPr>
      </w:pPr>
    </w:p>
    <w:p w14:paraId="165A55F6" w14:textId="77777777" w:rsidR="00EB3AAC" w:rsidRDefault="00C229B0">
      <w:pPr>
        <w:ind w:left="120"/>
        <w:rPr>
          <w:sz w:val="24"/>
          <w:szCs w:val="24"/>
        </w:rPr>
      </w:pPr>
      <w:r>
        <w:rPr>
          <w:sz w:val="24"/>
          <w:szCs w:val="24"/>
        </w:rPr>
        <w:t>Mar</w:t>
      </w:r>
      <w:r>
        <w:rPr>
          <w:spacing w:val="-10"/>
          <w:sz w:val="24"/>
          <w:szCs w:val="24"/>
        </w:rPr>
        <w:t>r</w:t>
      </w:r>
      <w:r>
        <w:rPr>
          <w:sz w:val="24"/>
          <w:szCs w:val="24"/>
        </w:rPr>
        <w:t>,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D.,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&amp;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Poggio,</w:t>
      </w:r>
      <w:r>
        <w:rPr>
          <w:spacing w:val="8"/>
          <w:sz w:val="24"/>
          <w:szCs w:val="24"/>
        </w:rPr>
        <w:t xml:space="preserve"> </w:t>
      </w:r>
      <w:r>
        <w:rPr>
          <w:spacing w:val="-18"/>
          <w:sz w:val="24"/>
          <w:szCs w:val="24"/>
        </w:rPr>
        <w:t>T</w:t>
      </w:r>
      <w:r>
        <w:rPr>
          <w:sz w:val="24"/>
          <w:szCs w:val="24"/>
        </w:rPr>
        <w:t>.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(1976).</w:t>
      </w:r>
      <w:r>
        <w:rPr>
          <w:spacing w:val="59"/>
          <w:sz w:val="24"/>
          <w:szCs w:val="24"/>
        </w:rPr>
        <w:t xml:space="preserve"> </w:t>
      </w:r>
      <w:r>
        <w:rPr>
          <w:spacing w:val="-13"/>
          <w:sz w:val="24"/>
          <w:szCs w:val="24"/>
        </w:rPr>
        <w:t>F</w:t>
      </w:r>
      <w:r>
        <w:rPr>
          <w:spacing w:val="-11"/>
          <w:sz w:val="24"/>
          <w:szCs w:val="24"/>
        </w:rPr>
        <w:t>r</w:t>
      </w:r>
      <w:r>
        <w:rPr>
          <w:sz w:val="24"/>
          <w:szCs w:val="24"/>
        </w:rPr>
        <w:t>om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Unde</w:t>
      </w:r>
      <w:r>
        <w:rPr>
          <w:spacing w:val="-2"/>
          <w:sz w:val="24"/>
          <w:szCs w:val="24"/>
        </w:rPr>
        <w:t>r</w:t>
      </w:r>
      <w:r>
        <w:rPr>
          <w:sz w:val="24"/>
          <w:szCs w:val="24"/>
        </w:rPr>
        <w:t>standing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Computation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10"/>
          <w:sz w:val="24"/>
          <w:szCs w:val="24"/>
        </w:rPr>
        <w:t xml:space="preserve"> </w:t>
      </w:r>
      <w:r>
        <w:rPr>
          <w:w w:val="101"/>
          <w:sz w:val="24"/>
          <w:szCs w:val="24"/>
        </w:rPr>
        <w:t>Unde</w:t>
      </w:r>
      <w:r>
        <w:rPr>
          <w:spacing w:val="-2"/>
          <w:w w:val="101"/>
          <w:sz w:val="24"/>
          <w:szCs w:val="24"/>
        </w:rPr>
        <w:t>r</w:t>
      </w:r>
      <w:r>
        <w:rPr>
          <w:w w:val="101"/>
          <w:sz w:val="24"/>
          <w:szCs w:val="24"/>
        </w:rPr>
        <w:t>standing</w:t>
      </w:r>
    </w:p>
    <w:p w14:paraId="22A06ABA" w14:textId="77777777" w:rsidR="00EB3AAC" w:rsidRDefault="00C229B0">
      <w:pPr>
        <w:spacing w:before="13"/>
        <w:ind w:left="354"/>
        <w:rPr>
          <w:sz w:val="24"/>
          <w:szCs w:val="24"/>
        </w:rPr>
      </w:pPr>
      <w:r>
        <w:rPr>
          <w:sz w:val="24"/>
          <w:szCs w:val="24"/>
        </w:rPr>
        <w:t>Neu</w:t>
      </w:r>
      <w:r>
        <w:rPr>
          <w:spacing w:val="-4"/>
          <w:sz w:val="24"/>
          <w:szCs w:val="24"/>
        </w:rPr>
        <w:t>r</w:t>
      </w:r>
      <w:r>
        <w:rPr>
          <w:sz w:val="24"/>
          <w:szCs w:val="24"/>
        </w:rPr>
        <w:t>al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Ci</w:t>
      </w:r>
      <w:r>
        <w:rPr>
          <w:spacing w:val="-9"/>
          <w:sz w:val="24"/>
          <w:szCs w:val="24"/>
        </w:rPr>
        <w:t>r</w:t>
      </w:r>
      <w:r>
        <w:rPr>
          <w:sz w:val="24"/>
          <w:szCs w:val="24"/>
        </w:rPr>
        <w:t>cuitr</w:t>
      </w:r>
      <w:r>
        <w:rPr>
          <w:spacing w:val="-13"/>
          <w:sz w:val="24"/>
          <w:szCs w:val="24"/>
        </w:rPr>
        <w:t>y</w:t>
      </w:r>
      <w:r>
        <w:rPr>
          <w:sz w:val="24"/>
          <w:szCs w:val="24"/>
        </w:rPr>
        <w:t>..</w:t>
      </w:r>
      <w:r>
        <w:rPr>
          <w:spacing w:val="31"/>
          <w:sz w:val="24"/>
          <w:szCs w:val="24"/>
        </w:rPr>
        <w:t xml:space="preserve"> </w:t>
      </w:r>
      <w:r>
        <w:rPr>
          <w:spacing w:val="-17"/>
          <w:sz w:val="24"/>
          <w:szCs w:val="24"/>
        </w:rPr>
        <w:t>T</w:t>
      </w:r>
      <w:r>
        <w:rPr>
          <w:sz w:val="24"/>
          <w:szCs w:val="24"/>
        </w:rPr>
        <w:t>echnical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Report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DTIC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Document.</w:t>
      </w:r>
    </w:p>
    <w:p w14:paraId="7F2B296C" w14:textId="77777777" w:rsidR="00EB3AAC" w:rsidRDefault="00EB3AAC">
      <w:pPr>
        <w:spacing w:before="18" w:line="220" w:lineRule="exact"/>
        <w:rPr>
          <w:sz w:val="22"/>
          <w:szCs w:val="22"/>
        </w:rPr>
      </w:pPr>
    </w:p>
    <w:p w14:paraId="35E11BDB" w14:textId="77777777" w:rsidR="00EB3AAC" w:rsidRDefault="00C229B0">
      <w:pPr>
        <w:spacing w:line="251" w:lineRule="auto"/>
        <w:ind w:left="354" w:right="524" w:hanging="234"/>
        <w:jc w:val="both"/>
        <w:rPr>
          <w:sz w:val="24"/>
          <w:szCs w:val="24"/>
        </w:rPr>
      </w:pPr>
      <w:r>
        <w:rPr>
          <w:sz w:val="24"/>
          <w:szCs w:val="24"/>
        </w:rPr>
        <w:t>Maure</w:t>
      </w:r>
      <w:r>
        <w:rPr>
          <w:spacing w:val="-10"/>
          <w:sz w:val="24"/>
          <w:szCs w:val="24"/>
        </w:rPr>
        <w:t>r</w:t>
      </w:r>
      <w:r>
        <w:rPr>
          <w:sz w:val="24"/>
          <w:szCs w:val="24"/>
        </w:rPr>
        <w:t>,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A.</w:t>
      </w:r>
      <w:r>
        <w:rPr>
          <w:spacing w:val="6"/>
          <w:sz w:val="24"/>
          <w:szCs w:val="24"/>
        </w:rPr>
        <w:t xml:space="preserve"> </w:t>
      </w:r>
      <w:r>
        <w:rPr>
          <w:spacing w:val="-27"/>
          <w:sz w:val="24"/>
          <w:szCs w:val="24"/>
        </w:rPr>
        <w:t>P</w:t>
      </w:r>
      <w:r>
        <w:rPr>
          <w:sz w:val="24"/>
          <w:szCs w:val="24"/>
        </w:rPr>
        <w:t>.,</w:t>
      </w:r>
      <w:r>
        <w:rPr>
          <w:spacing w:val="11"/>
          <w:sz w:val="24"/>
          <w:szCs w:val="24"/>
        </w:rPr>
        <w:t xml:space="preserve"> </w:t>
      </w:r>
      <w:r>
        <w:rPr>
          <w:spacing w:val="-27"/>
          <w:sz w:val="24"/>
          <w:szCs w:val="24"/>
        </w:rPr>
        <w:t>V</w:t>
      </w:r>
      <w:r>
        <w:rPr>
          <w:sz w:val="24"/>
          <w:szCs w:val="24"/>
        </w:rPr>
        <w:t>anRhoads,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S.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R.,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Sutherland,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G.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R.,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Lipa,</w:t>
      </w:r>
      <w:r>
        <w:rPr>
          <w:spacing w:val="8"/>
          <w:sz w:val="24"/>
          <w:szCs w:val="24"/>
        </w:rPr>
        <w:t xml:space="preserve"> </w:t>
      </w:r>
      <w:r>
        <w:rPr>
          <w:spacing w:val="-27"/>
          <w:sz w:val="24"/>
          <w:szCs w:val="24"/>
        </w:rPr>
        <w:t>P</w:t>
      </w:r>
      <w:r>
        <w:rPr>
          <w:sz w:val="24"/>
          <w:szCs w:val="24"/>
        </w:rPr>
        <w:t>.,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&amp;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McNaughton, B.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 xml:space="preserve">L. (2005). 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Self-motion and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origin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di</w:t>
      </w:r>
      <w:r>
        <w:rPr>
          <w:spacing w:val="-6"/>
          <w:sz w:val="24"/>
          <w:szCs w:val="24"/>
        </w:rPr>
        <w:t>f</w:t>
      </w:r>
      <w:r>
        <w:rPr>
          <w:sz w:val="24"/>
          <w:szCs w:val="24"/>
        </w:rPr>
        <w:t>ferential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spatial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scaling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along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septo- temporal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axis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hippocampus.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Hippocampus,</w:t>
      </w:r>
      <w:r>
        <w:rPr>
          <w:spacing w:val="-14"/>
          <w:sz w:val="24"/>
          <w:szCs w:val="24"/>
        </w:rPr>
        <w:t xml:space="preserve"> </w:t>
      </w:r>
      <w:r>
        <w:rPr>
          <w:sz w:val="24"/>
          <w:szCs w:val="24"/>
        </w:rPr>
        <w:t>15,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841–852.</w:t>
      </w:r>
    </w:p>
    <w:p w14:paraId="17F671B5" w14:textId="77777777" w:rsidR="00EB3AAC" w:rsidRDefault="00EB3AAC">
      <w:pPr>
        <w:spacing w:before="6" w:line="220" w:lineRule="exact"/>
        <w:rPr>
          <w:sz w:val="22"/>
          <w:szCs w:val="22"/>
        </w:rPr>
      </w:pPr>
    </w:p>
    <w:p w14:paraId="6474FBBA" w14:textId="77777777" w:rsidR="00EB3AAC" w:rsidRDefault="00C229B0">
      <w:pPr>
        <w:spacing w:line="251" w:lineRule="auto"/>
        <w:ind w:left="354" w:right="524" w:hanging="234"/>
        <w:jc w:val="both"/>
        <w:rPr>
          <w:sz w:val="24"/>
          <w:szCs w:val="24"/>
        </w:rPr>
      </w:pPr>
      <w:r>
        <w:rPr>
          <w:sz w:val="24"/>
          <w:szCs w:val="24"/>
        </w:rPr>
        <w:t>McNamara,</w:t>
      </w:r>
      <w:r>
        <w:rPr>
          <w:spacing w:val="-14"/>
          <w:sz w:val="24"/>
          <w:szCs w:val="24"/>
        </w:rPr>
        <w:t xml:space="preserve"> </w:t>
      </w:r>
      <w:r>
        <w:rPr>
          <w:spacing w:val="-18"/>
          <w:sz w:val="24"/>
          <w:szCs w:val="24"/>
        </w:rPr>
        <w:t>T</w:t>
      </w:r>
      <w:r>
        <w:rPr>
          <w:sz w:val="24"/>
          <w:szCs w:val="24"/>
        </w:rPr>
        <w:t>.</w:t>
      </w:r>
      <w:r>
        <w:rPr>
          <w:spacing w:val="-6"/>
          <w:sz w:val="24"/>
          <w:szCs w:val="24"/>
        </w:rPr>
        <w:t xml:space="preserve"> </w:t>
      </w:r>
      <w:r>
        <w:rPr>
          <w:spacing w:val="-27"/>
          <w:sz w:val="24"/>
          <w:szCs w:val="24"/>
        </w:rPr>
        <w:t>P</w:t>
      </w:r>
      <w:r>
        <w:rPr>
          <w:sz w:val="24"/>
          <w:szCs w:val="24"/>
        </w:rPr>
        <w:t>.,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Hard</w:t>
      </w:r>
      <w:r>
        <w:rPr>
          <w:spacing w:val="-16"/>
          <w:sz w:val="24"/>
          <w:szCs w:val="24"/>
        </w:rPr>
        <w:t>y</w:t>
      </w:r>
      <w:r>
        <w:rPr>
          <w:sz w:val="24"/>
          <w:szCs w:val="24"/>
        </w:rPr>
        <w:t>,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J.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K.,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&amp;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Hirtle,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S.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C.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(1989).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Subject</w:t>
      </w:r>
      <w:r>
        <w:rPr>
          <w:spacing w:val="-6"/>
          <w:sz w:val="24"/>
          <w:szCs w:val="24"/>
        </w:rPr>
        <w:t>i</w:t>
      </w:r>
      <w:r>
        <w:rPr>
          <w:spacing w:val="-4"/>
          <w:sz w:val="24"/>
          <w:szCs w:val="24"/>
        </w:rPr>
        <w:t>v</w:t>
      </w:r>
      <w:r>
        <w:rPr>
          <w:sz w:val="24"/>
          <w:szCs w:val="24"/>
        </w:rPr>
        <w:t>e</w:t>
      </w:r>
      <w:r>
        <w:rPr>
          <w:spacing w:val="-14"/>
          <w:sz w:val="24"/>
          <w:szCs w:val="24"/>
        </w:rPr>
        <w:t xml:space="preserve"> </w:t>
      </w:r>
      <w:r>
        <w:rPr>
          <w:sz w:val="24"/>
          <w:szCs w:val="24"/>
        </w:rPr>
        <w:t>hierarchies</w:t>
      </w:r>
      <w:r>
        <w:rPr>
          <w:spacing w:val="-14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spatial memor</w:t>
      </w:r>
      <w:r>
        <w:rPr>
          <w:spacing w:val="-16"/>
          <w:sz w:val="24"/>
          <w:szCs w:val="24"/>
        </w:rPr>
        <w:t>y</w:t>
      </w:r>
      <w:r>
        <w:rPr>
          <w:sz w:val="24"/>
          <w:szCs w:val="24"/>
        </w:rPr>
        <w:t>.</w:t>
      </w:r>
      <w:r>
        <w:rPr>
          <w:spacing w:val="41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J</w:t>
      </w:r>
      <w:r>
        <w:rPr>
          <w:sz w:val="24"/>
          <w:szCs w:val="24"/>
        </w:rPr>
        <w:t>ournal</w:t>
      </w:r>
      <w:r>
        <w:rPr>
          <w:spacing w:val="44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Experimental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Psy</w:t>
      </w:r>
      <w:r>
        <w:rPr>
          <w:spacing w:val="-4"/>
          <w:sz w:val="24"/>
          <w:szCs w:val="24"/>
        </w:rPr>
        <w:t>c</w:t>
      </w:r>
      <w:r>
        <w:rPr>
          <w:sz w:val="24"/>
          <w:szCs w:val="24"/>
        </w:rPr>
        <w:t>hol</w:t>
      </w:r>
      <w:r>
        <w:rPr>
          <w:spacing w:val="-2"/>
          <w:sz w:val="24"/>
          <w:szCs w:val="24"/>
        </w:rPr>
        <w:t>o</w:t>
      </w:r>
      <w:r>
        <w:rPr>
          <w:sz w:val="24"/>
          <w:szCs w:val="24"/>
        </w:rPr>
        <w:t>gy: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Learnin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,</w:t>
      </w:r>
      <w:r>
        <w:rPr>
          <w:spacing w:val="17"/>
          <w:sz w:val="24"/>
          <w:szCs w:val="24"/>
        </w:rPr>
        <w:t xml:space="preserve"> </w:t>
      </w:r>
      <w:r>
        <w:rPr>
          <w:w w:val="96"/>
          <w:sz w:val="24"/>
          <w:szCs w:val="24"/>
        </w:rPr>
        <w:t>Memor</w:t>
      </w:r>
      <w:r>
        <w:rPr>
          <w:spacing w:val="-12"/>
          <w:w w:val="96"/>
          <w:sz w:val="24"/>
          <w:szCs w:val="24"/>
        </w:rPr>
        <w:t>y</w:t>
      </w:r>
      <w:r>
        <w:rPr>
          <w:w w:val="96"/>
          <w:sz w:val="24"/>
          <w:szCs w:val="24"/>
        </w:rPr>
        <w:t>,</w:t>
      </w:r>
      <w:r>
        <w:rPr>
          <w:spacing w:val="13"/>
          <w:w w:val="96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C</w:t>
      </w:r>
      <w:r>
        <w:rPr>
          <w:spacing w:val="-2"/>
          <w:sz w:val="24"/>
          <w:szCs w:val="24"/>
        </w:rPr>
        <w:t>o</w:t>
      </w:r>
      <w:r>
        <w:rPr>
          <w:sz w:val="24"/>
          <w:szCs w:val="24"/>
        </w:rPr>
        <w:t>gnition,</w:t>
      </w:r>
    </w:p>
    <w:p w14:paraId="76E9F9A4" w14:textId="77777777" w:rsidR="00EB3AAC" w:rsidRDefault="00C229B0">
      <w:pPr>
        <w:ind w:left="354"/>
        <w:rPr>
          <w:sz w:val="24"/>
          <w:szCs w:val="24"/>
        </w:rPr>
      </w:pPr>
      <w:r>
        <w:rPr>
          <w:sz w:val="24"/>
          <w:szCs w:val="24"/>
        </w:rPr>
        <w:t>15,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211.</w:t>
      </w:r>
    </w:p>
    <w:p w14:paraId="091AF813" w14:textId="77777777" w:rsidR="00EB3AAC" w:rsidRDefault="00EB3AAC">
      <w:pPr>
        <w:spacing w:before="18" w:line="220" w:lineRule="exact"/>
        <w:rPr>
          <w:sz w:val="22"/>
          <w:szCs w:val="22"/>
        </w:rPr>
      </w:pPr>
    </w:p>
    <w:p w14:paraId="6AABAF2A" w14:textId="77777777" w:rsidR="00EB3AAC" w:rsidRDefault="00C229B0">
      <w:pPr>
        <w:spacing w:line="251" w:lineRule="auto"/>
        <w:ind w:left="354" w:right="524" w:hanging="234"/>
        <w:jc w:val="both"/>
        <w:rPr>
          <w:sz w:val="24"/>
          <w:szCs w:val="24"/>
        </w:rPr>
      </w:pPr>
      <w:r>
        <w:rPr>
          <w:sz w:val="24"/>
          <w:szCs w:val="24"/>
        </w:rPr>
        <w:t>Mehta,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M.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R.,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>Quirk,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M.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C.,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>&amp;</w:t>
      </w:r>
      <w:r>
        <w:rPr>
          <w:spacing w:val="13"/>
          <w:sz w:val="24"/>
          <w:szCs w:val="24"/>
        </w:rPr>
        <w:t xml:space="preserve"> </w:t>
      </w:r>
      <w:r>
        <w:rPr>
          <w:spacing w:val="-10"/>
          <w:sz w:val="24"/>
          <w:szCs w:val="24"/>
        </w:rPr>
        <w:t>W</w:t>
      </w:r>
      <w:r>
        <w:rPr>
          <w:sz w:val="24"/>
          <w:szCs w:val="24"/>
        </w:rPr>
        <w:t>ilson,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M.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A.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 xml:space="preserve">(2000). 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Experience-dependent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asym- metric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shape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hippocampal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recept</w:t>
      </w:r>
      <w:r>
        <w:rPr>
          <w:spacing w:val="-6"/>
          <w:sz w:val="24"/>
          <w:szCs w:val="24"/>
        </w:rPr>
        <w:t>i</w:t>
      </w:r>
      <w:r>
        <w:rPr>
          <w:spacing w:val="-4"/>
          <w:sz w:val="24"/>
          <w:szCs w:val="24"/>
        </w:rPr>
        <w:t>v</w:t>
      </w:r>
      <w:r>
        <w:rPr>
          <w:sz w:val="24"/>
          <w:szCs w:val="24"/>
        </w:rPr>
        <w:t>e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fields.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Neu</w:t>
      </w:r>
      <w:r>
        <w:rPr>
          <w:spacing w:val="-11"/>
          <w:sz w:val="24"/>
          <w:szCs w:val="24"/>
        </w:rPr>
        <w:t>r</w:t>
      </w:r>
      <w:r>
        <w:rPr>
          <w:sz w:val="24"/>
          <w:szCs w:val="24"/>
        </w:rPr>
        <w:t>on,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25,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707–715.</w:t>
      </w:r>
    </w:p>
    <w:p w14:paraId="576BDC49" w14:textId="77777777" w:rsidR="00EB3AAC" w:rsidRDefault="00EB3AAC">
      <w:pPr>
        <w:spacing w:before="6" w:line="220" w:lineRule="exact"/>
        <w:rPr>
          <w:sz w:val="22"/>
          <w:szCs w:val="22"/>
        </w:rPr>
      </w:pPr>
    </w:p>
    <w:p w14:paraId="5FEECA4A" w14:textId="77777777" w:rsidR="00EB3AAC" w:rsidRDefault="00C229B0">
      <w:pPr>
        <w:spacing w:line="251" w:lineRule="auto"/>
        <w:ind w:left="354" w:right="524" w:hanging="234"/>
        <w:jc w:val="both"/>
        <w:rPr>
          <w:sz w:val="24"/>
          <w:szCs w:val="24"/>
        </w:rPr>
      </w:pPr>
      <w:r>
        <w:rPr>
          <w:sz w:val="24"/>
          <w:szCs w:val="24"/>
        </w:rPr>
        <w:t>Nardini,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>M.,</w:t>
      </w:r>
      <w:r>
        <w:rPr>
          <w:spacing w:val="30"/>
          <w:sz w:val="24"/>
          <w:szCs w:val="24"/>
        </w:rPr>
        <w:t xml:space="preserve"> </w:t>
      </w:r>
      <w:r>
        <w:rPr>
          <w:sz w:val="24"/>
          <w:szCs w:val="24"/>
        </w:rPr>
        <w:t>Jones,</w:t>
      </w:r>
      <w:r>
        <w:rPr>
          <w:spacing w:val="27"/>
          <w:sz w:val="24"/>
          <w:szCs w:val="24"/>
        </w:rPr>
        <w:t xml:space="preserve"> </w:t>
      </w:r>
      <w:r>
        <w:rPr>
          <w:spacing w:val="-27"/>
          <w:sz w:val="24"/>
          <w:szCs w:val="24"/>
        </w:rPr>
        <w:t>P</w:t>
      </w:r>
      <w:r>
        <w:rPr>
          <w:sz w:val="24"/>
          <w:szCs w:val="24"/>
        </w:rPr>
        <w:t>.,</w:t>
      </w:r>
      <w:r>
        <w:rPr>
          <w:spacing w:val="30"/>
          <w:sz w:val="24"/>
          <w:szCs w:val="24"/>
        </w:rPr>
        <w:t xml:space="preserve"> </w:t>
      </w:r>
      <w:r>
        <w:rPr>
          <w:sz w:val="24"/>
          <w:szCs w:val="24"/>
        </w:rPr>
        <w:t>Bedford,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>R.,</w:t>
      </w:r>
      <w:r>
        <w:rPr>
          <w:spacing w:val="30"/>
          <w:sz w:val="24"/>
          <w:szCs w:val="24"/>
        </w:rPr>
        <w:t xml:space="preserve"> </w:t>
      </w:r>
      <w:r>
        <w:rPr>
          <w:sz w:val="24"/>
          <w:szCs w:val="24"/>
        </w:rPr>
        <w:t>&amp;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Braddick,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>O.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(2008).   D</w:t>
      </w:r>
      <w:r>
        <w:rPr>
          <w:spacing w:val="-6"/>
          <w:sz w:val="24"/>
          <w:szCs w:val="24"/>
        </w:rPr>
        <w:t>e</w:t>
      </w:r>
      <w:r>
        <w:rPr>
          <w:spacing w:val="-4"/>
          <w:sz w:val="24"/>
          <w:szCs w:val="24"/>
        </w:rPr>
        <w:t>v</w:t>
      </w:r>
      <w:r>
        <w:rPr>
          <w:sz w:val="24"/>
          <w:szCs w:val="24"/>
        </w:rPr>
        <w:t>elopment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cue int</w:t>
      </w:r>
      <w:r>
        <w:rPr>
          <w:spacing w:val="-4"/>
          <w:sz w:val="24"/>
          <w:szCs w:val="24"/>
        </w:rPr>
        <w:t>e</w:t>
      </w:r>
      <w:r>
        <w:rPr>
          <w:sz w:val="24"/>
          <w:szCs w:val="24"/>
        </w:rPr>
        <w:t>gration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human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-5"/>
          <w:sz w:val="24"/>
          <w:szCs w:val="24"/>
        </w:rPr>
        <w:t>a</w:t>
      </w:r>
      <w:r>
        <w:rPr>
          <w:sz w:val="24"/>
          <w:szCs w:val="24"/>
        </w:rPr>
        <w:t>vi</w:t>
      </w:r>
      <w:r>
        <w:rPr>
          <w:spacing w:val="-1"/>
          <w:sz w:val="24"/>
          <w:szCs w:val="24"/>
        </w:rPr>
        <w:t>g</w:t>
      </w:r>
      <w:r>
        <w:rPr>
          <w:sz w:val="24"/>
          <w:szCs w:val="24"/>
        </w:rPr>
        <w:t>ation.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Cur</w:t>
      </w:r>
      <w:r>
        <w:rPr>
          <w:spacing w:val="-9"/>
          <w:sz w:val="24"/>
          <w:szCs w:val="24"/>
        </w:rPr>
        <w:t>r</w:t>
      </w:r>
      <w:r>
        <w:rPr>
          <w:sz w:val="24"/>
          <w:szCs w:val="24"/>
        </w:rPr>
        <w:t>ent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biol</w:t>
      </w:r>
      <w:r>
        <w:rPr>
          <w:spacing w:val="-2"/>
          <w:sz w:val="24"/>
          <w:szCs w:val="24"/>
        </w:rPr>
        <w:t>o</w:t>
      </w:r>
      <w:r>
        <w:rPr>
          <w:sz w:val="24"/>
          <w:szCs w:val="24"/>
        </w:rPr>
        <w:t>gy,</w:t>
      </w:r>
      <w:r>
        <w:rPr>
          <w:spacing w:val="-20"/>
          <w:sz w:val="24"/>
          <w:szCs w:val="24"/>
        </w:rPr>
        <w:t xml:space="preserve"> </w:t>
      </w:r>
      <w:r>
        <w:rPr>
          <w:sz w:val="24"/>
          <w:szCs w:val="24"/>
        </w:rPr>
        <w:t>18,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689–693.</w:t>
      </w:r>
    </w:p>
    <w:p w14:paraId="66D356B1" w14:textId="77777777" w:rsidR="00EB3AAC" w:rsidRDefault="00EB3AAC">
      <w:pPr>
        <w:spacing w:before="6" w:line="220" w:lineRule="exact"/>
        <w:rPr>
          <w:sz w:val="22"/>
          <w:szCs w:val="22"/>
        </w:rPr>
      </w:pPr>
    </w:p>
    <w:p w14:paraId="54B1AE06" w14:textId="77777777" w:rsidR="00EB3AAC" w:rsidRDefault="00C229B0">
      <w:pPr>
        <w:spacing w:line="251" w:lineRule="auto"/>
        <w:ind w:left="354" w:right="524" w:hanging="234"/>
        <w:jc w:val="both"/>
        <w:rPr>
          <w:sz w:val="24"/>
          <w:szCs w:val="24"/>
        </w:rPr>
        <w:sectPr w:rsidR="00EB3AAC">
          <w:footerReference w:type="default" r:id="rId26"/>
          <w:pgSz w:w="11920" w:h="16840"/>
          <w:pgMar w:top="1380" w:right="1680" w:bottom="280" w:left="1320" w:header="0" w:footer="0" w:gutter="0"/>
          <w:cols w:space="720"/>
        </w:sectPr>
      </w:pPr>
      <w:r>
        <w:rPr>
          <w:sz w:val="24"/>
          <w:szCs w:val="24"/>
        </w:rPr>
        <w:t>N</w:t>
      </w:r>
      <w:r>
        <w:rPr>
          <w:spacing w:val="-6"/>
          <w:sz w:val="24"/>
          <w:szCs w:val="24"/>
        </w:rPr>
        <w:t>e</w:t>
      </w:r>
      <w:r>
        <w:rPr>
          <w:sz w:val="24"/>
          <w:szCs w:val="24"/>
        </w:rPr>
        <w:t>well,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A.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(1973).</w:t>
      </w:r>
      <w:r>
        <w:rPr>
          <w:spacing w:val="33"/>
          <w:sz w:val="24"/>
          <w:szCs w:val="24"/>
        </w:rPr>
        <w:t xml:space="preserve"> </w:t>
      </w:r>
      <w:r>
        <w:rPr>
          <w:spacing w:val="-26"/>
          <w:sz w:val="24"/>
          <w:szCs w:val="24"/>
        </w:rPr>
        <w:t>Y</w:t>
      </w:r>
      <w:r>
        <w:rPr>
          <w:sz w:val="24"/>
          <w:szCs w:val="24"/>
        </w:rPr>
        <w:t>ou can</w:t>
      </w:r>
      <w:r>
        <w:rPr>
          <w:spacing w:val="-4"/>
          <w:sz w:val="24"/>
          <w:szCs w:val="24"/>
        </w:rPr>
        <w:t>’</w:t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play 20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questions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with nature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win: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Project</w:t>
      </w:r>
      <w:r>
        <w:rPr>
          <w:spacing w:val="-6"/>
          <w:sz w:val="24"/>
          <w:szCs w:val="24"/>
        </w:rPr>
        <w:t>i</w:t>
      </w:r>
      <w:r>
        <w:rPr>
          <w:spacing w:val="-4"/>
          <w:sz w:val="24"/>
          <w:szCs w:val="24"/>
        </w:rPr>
        <w:t>v</w:t>
      </w:r>
      <w:r>
        <w:rPr>
          <w:sz w:val="24"/>
          <w:szCs w:val="24"/>
        </w:rPr>
        <w:t>e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com- ments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papers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this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symposium,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.</w:t>
      </w:r>
    </w:p>
    <w:p w14:paraId="3F6E0155" w14:textId="77777777" w:rsidR="00EB3AAC" w:rsidRDefault="00C229B0">
      <w:pPr>
        <w:spacing w:before="57"/>
        <w:ind w:left="61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BIBLIOGRAPHY                                                                                                      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33</w:t>
      </w:r>
    </w:p>
    <w:p w14:paraId="7A35FBF5" w14:textId="77777777" w:rsidR="00EB3AAC" w:rsidRDefault="00EB3AAC">
      <w:pPr>
        <w:spacing w:line="120" w:lineRule="exact"/>
        <w:rPr>
          <w:sz w:val="13"/>
          <w:szCs w:val="13"/>
        </w:rPr>
      </w:pPr>
    </w:p>
    <w:p w14:paraId="040FDD4B" w14:textId="77777777" w:rsidR="00EB3AAC" w:rsidRDefault="00EB3AAC">
      <w:pPr>
        <w:spacing w:line="200" w:lineRule="exact"/>
      </w:pPr>
    </w:p>
    <w:p w14:paraId="6FA94050" w14:textId="77777777" w:rsidR="00EB3AAC" w:rsidRDefault="00EB3AAC">
      <w:pPr>
        <w:spacing w:line="200" w:lineRule="exact"/>
      </w:pPr>
    </w:p>
    <w:p w14:paraId="4B15347F" w14:textId="77777777" w:rsidR="00EB3AAC" w:rsidRDefault="00C229B0">
      <w:pPr>
        <w:spacing w:line="251" w:lineRule="auto"/>
        <w:ind w:left="845" w:right="73" w:hanging="234"/>
        <w:jc w:val="both"/>
        <w:rPr>
          <w:sz w:val="24"/>
          <w:szCs w:val="24"/>
        </w:rPr>
      </w:pPr>
      <w:r>
        <w:rPr>
          <w:sz w:val="24"/>
          <w:szCs w:val="24"/>
        </w:rPr>
        <w:t>N</w:t>
      </w:r>
      <w:r>
        <w:rPr>
          <w:spacing w:val="-6"/>
          <w:sz w:val="24"/>
          <w:szCs w:val="24"/>
        </w:rPr>
        <w:t>e</w:t>
      </w:r>
      <w:r>
        <w:rPr>
          <w:sz w:val="24"/>
          <w:szCs w:val="24"/>
        </w:rPr>
        <w:t>wman,</w:t>
      </w:r>
      <w:r>
        <w:rPr>
          <w:spacing w:val="20"/>
          <w:sz w:val="24"/>
          <w:szCs w:val="24"/>
        </w:rPr>
        <w:t xml:space="preserve"> </w:t>
      </w:r>
      <w:r>
        <w:rPr>
          <w:spacing w:val="-27"/>
          <w:sz w:val="24"/>
          <w:szCs w:val="24"/>
        </w:rPr>
        <w:t>P</w:t>
      </w:r>
      <w:r>
        <w:rPr>
          <w:sz w:val="24"/>
          <w:szCs w:val="24"/>
        </w:rPr>
        <w:t>.,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Chandran-Ramesh,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M.,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Cole,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>D.,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Cummins,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M.,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Harrison,</w:t>
      </w:r>
      <w:r>
        <w:rPr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>A.,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Posne</w:t>
      </w:r>
      <w:r>
        <w:rPr>
          <w:spacing w:val="-10"/>
          <w:sz w:val="24"/>
          <w:szCs w:val="24"/>
        </w:rPr>
        <w:t>r</w:t>
      </w:r>
      <w:r>
        <w:rPr>
          <w:sz w:val="24"/>
          <w:szCs w:val="24"/>
        </w:rPr>
        <w:t>, I.,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&amp;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Schroete</w:t>
      </w:r>
      <w:r>
        <w:rPr>
          <w:spacing w:val="-10"/>
          <w:sz w:val="24"/>
          <w:szCs w:val="24"/>
        </w:rPr>
        <w:t>r</w:t>
      </w:r>
      <w:r>
        <w:rPr>
          <w:sz w:val="24"/>
          <w:szCs w:val="24"/>
        </w:rPr>
        <w:t>,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D.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 xml:space="preserve">(2011). 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Describing,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-5"/>
          <w:sz w:val="24"/>
          <w:szCs w:val="24"/>
        </w:rPr>
        <w:t>a</w:t>
      </w:r>
      <w:r>
        <w:rPr>
          <w:sz w:val="24"/>
          <w:szCs w:val="24"/>
        </w:rPr>
        <w:t>vi</w:t>
      </w:r>
      <w:r>
        <w:rPr>
          <w:spacing w:val="-1"/>
          <w:sz w:val="24"/>
          <w:szCs w:val="24"/>
        </w:rPr>
        <w:t>g</w:t>
      </w:r>
      <w:r>
        <w:rPr>
          <w:sz w:val="24"/>
          <w:szCs w:val="24"/>
        </w:rPr>
        <w:t>ating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recognising urban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 xml:space="preserve">spaces- 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uilding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an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end-to-end</w:t>
      </w:r>
      <w:r>
        <w:rPr>
          <w:spacing w:val="-13"/>
          <w:sz w:val="24"/>
          <w:szCs w:val="24"/>
        </w:rPr>
        <w:t xml:space="preserve"> </w:t>
      </w:r>
      <w:r>
        <w:rPr>
          <w:sz w:val="24"/>
          <w:szCs w:val="24"/>
        </w:rPr>
        <w:t>slam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system.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Robotics</w:t>
      </w:r>
      <w:r>
        <w:rPr>
          <w:spacing w:val="-20"/>
          <w:sz w:val="24"/>
          <w:szCs w:val="24"/>
        </w:rPr>
        <w:t xml:space="preserve"> </w:t>
      </w:r>
      <w:r>
        <w:rPr>
          <w:sz w:val="24"/>
          <w:szCs w:val="24"/>
        </w:rPr>
        <w:t>Resea</w:t>
      </w:r>
      <w:r>
        <w:rPr>
          <w:spacing w:val="-9"/>
          <w:sz w:val="24"/>
          <w:szCs w:val="24"/>
        </w:rPr>
        <w:t>r</w:t>
      </w:r>
      <w:r>
        <w:rPr>
          <w:spacing w:val="-4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(pp.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237–253).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Springe</w:t>
      </w:r>
      <w:r>
        <w:rPr>
          <w:spacing w:val="-13"/>
          <w:sz w:val="24"/>
          <w:szCs w:val="24"/>
        </w:rPr>
        <w:t>r</w:t>
      </w:r>
      <w:r>
        <w:rPr>
          <w:sz w:val="24"/>
          <w:szCs w:val="24"/>
        </w:rPr>
        <w:t>.</w:t>
      </w:r>
    </w:p>
    <w:p w14:paraId="078BDAA9" w14:textId="77777777" w:rsidR="00EB3AAC" w:rsidRDefault="00EB3AAC">
      <w:pPr>
        <w:spacing w:before="4" w:line="240" w:lineRule="exact"/>
        <w:rPr>
          <w:sz w:val="24"/>
          <w:szCs w:val="24"/>
        </w:rPr>
      </w:pPr>
    </w:p>
    <w:p w14:paraId="1B5035CD" w14:textId="77777777" w:rsidR="00EB3AAC" w:rsidRDefault="00C229B0">
      <w:pPr>
        <w:spacing w:line="251" w:lineRule="auto"/>
        <w:ind w:left="845" w:right="73" w:hanging="234"/>
        <w:jc w:val="both"/>
        <w:rPr>
          <w:sz w:val="24"/>
          <w:szCs w:val="24"/>
        </w:rPr>
      </w:pPr>
      <w:r>
        <w:rPr>
          <w:sz w:val="24"/>
          <w:szCs w:val="24"/>
        </w:rPr>
        <w:t>Oaksford,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M.,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&amp;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Chate</w:t>
      </w:r>
      <w:r>
        <w:rPr>
          <w:spacing w:val="-10"/>
          <w:sz w:val="24"/>
          <w:szCs w:val="24"/>
        </w:rPr>
        <w:t>r</w:t>
      </w:r>
      <w:r>
        <w:rPr>
          <w:sz w:val="24"/>
          <w:szCs w:val="24"/>
        </w:rPr>
        <w:t>,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N.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(2007).</w:t>
      </w:r>
      <w:r>
        <w:rPr>
          <w:spacing w:val="33"/>
          <w:sz w:val="24"/>
          <w:szCs w:val="24"/>
        </w:rPr>
        <w:t xml:space="preserve"> </w:t>
      </w:r>
      <w:r>
        <w:rPr>
          <w:sz w:val="24"/>
          <w:szCs w:val="24"/>
        </w:rPr>
        <w:t>Bayesian</w:t>
      </w:r>
      <w:r>
        <w:rPr>
          <w:spacing w:val="-5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r</w:t>
      </w:r>
      <w:r>
        <w:rPr>
          <w:sz w:val="24"/>
          <w:szCs w:val="24"/>
        </w:rPr>
        <w:t>ationality:</w:t>
      </w:r>
      <w:r>
        <w:rPr>
          <w:spacing w:val="55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1"/>
          <w:sz w:val="24"/>
          <w:szCs w:val="24"/>
        </w:rPr>
        <w:t>r</w:t>
      </w:r>
      <w:r>
        <w:rPr>
          <w:sz w:val="24"/>
          <w:szCs w:val="24"/>
        </w:rPr>
        <w:t>obabilistic</w:t>
      </w:r>
      <w:r>
        <w:rPr>
          <w:spacing w:val="26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app</w:t>
      </w:r>
      <w:r>
        <w:rPr>
          <w:spacing w:val="-11"/>
          <w:w w:val="105"/>
          <w:sz w:val="24"/>
          <w:szCs w:val="24"/>
        </w:rPr>
        <w:t>r</w:t>
      </w:r>
      <w:r>
        <w:rPr>
          <w:w w:val="103"/>
          <w:sz w:val="24"/>
          <w:szCs w:val="24"/>
        </w:rPr>
        <w:t>oa</w:t>
      </w:r>
      <w:r>
        <w:rPr>
          <w:spacing w:val="-4"/>
          <w:w w:val="103"/>
          <w:sz w:val="24"/>
          <w:szCs w:val="24"/>
        </w:rPr>
        <w:t>c</w:t>
      </w:r>
      <w:r>
        <w:rPr>
          <w:w w:val="99"/>
          <w:sz w:val="24"/>
          <w:szCs w:val="24"/>
        </w:rPr>
        <w:t xml:space="preserve">h </w:t>
      </w:r>
      <w:r>
        <w:rPr>
          <w:sz w:val="24"/>
          <w:szCs w:val="24"/>
        </w:rPr>
        <w:t>to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human</w:t>
      </w:r>
      <w:r>
        <w:rPr>
          <w:spacing w:val="-7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r</w:t>
      </w:r>
      <w:r>
        <w:rPr>
          <w:sz w:val="24"/>
          <w:szCs w:val="24"/>
        </w:rPr>
        <w:t>easoning.</w:t>
      </w:r>
      <w:r>
        <w:rPr>
          <w:spacing w:val="47"/>
          <w:sz w:val="24"/>
          <w:szCs w:val="24"/>
        </w:rPr>
        <w:t xml:space="preserve"> </w:t>
      </w:r>
      <w:r>
        <w:rPr>
          <w:sz w:val="24"/>
          <w:szCs w:val="24"/>
        </w:rPr>
        <w:t>Oxford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Un</w:t>
      </w:r>
      <w:r>
        <w:rPr>
          <w:spacing w:val="-6"/>
          <w:sz w:val="24"/>
          <w:szCs w:val="24"/>
        </w:rPr>
        <w:t>i</w:t>
      </w:r>
      <w:r>
        <w:rPr>
          <w:spacing w:val="-4"/>
          <w:sz w:val="24"/>
          <w:szCs w:val="24"/>
        </w:rPr>
        <w:t>v</w:t>
      </w:r>
      <w:r>
        <w:rPr>
          <w:sz w:val="24"/>
          <w:szCs w:val="24"/>
        </w:rPr>
        <w:t>ersity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Press.</w:t>
      </w:r>
    </w:p>
    <w:p w14:paraId="6F2CB9FC" w14:textId="77777777" w:rsidR="00EB3AAC" w:rsidRDefault="00EB3AAC">
      <w:pPr>
        <w:spacing w:before="4" w:line="240" w:lineRule="exact"/>
        <w:rPr>
          <w:sz w:val="24"/>
          <w:szCs w:val="24"/>
        </w:rPr>
      </w:pPr>
    </w:p>
    <w:p w14:paraId="21E7E173" w14:textId="77777777" w:rsidR="00EB3AAC" w:rsidRDefault="00C229B0">
      <w:pPr>
        <w:spacing w:line="251" w:lineRule="auto"/>
        <w:ind w:left="845" w:right="73" w:hanging="234"/>
        <w:jc w:val="both"/>
        <w:rPr>
          <w:sz w:val="24"/>
          <w:szCs w:val="24"/>
        </w:rPr>
      </w:pPr>
      <w:r>
        <w:rPr>
          <w:sz w:val="24"/>
          <w:szCs w:val="24"/>
        </w:rPr>
        <w:t>Osborn,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 xml:space="preserve">G. </w:t>
      </w:r>
      <w:r>
        <w:rPr>
          <w:spacing w:val="-22"/>
          <w:sz w:val="24"/>
          <w:szCs w:val="24"/>
        </w:rPr>
        <w:t>W</w:t>
      </w:r>
      <w:r>
        <w:rPr>
          <w:sz w:val="24"/>
          <w:szCs w:val="24"/>
        </w:rPr>
        <w:t>.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(2010).</w:t>
      </w:r>
      <w:r>
        <w:rPr>
          <w:spacing w:val="27"/>
          <w:sz w:val="24"/>
          <w:szCs w:val="24"/>
        </w:rPr>
        <w:t xml:space="preserve"> </w:t>
      </w:r>
      <w:r>
        <w:rPr>
          <w:sz w:val="24"/>
          <w:szCs w:val="24"/>
        </w:rPr>
        <w:t>A kalman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filtering</w:t>
      </w:r>
      <w:r>
        <w:rPr>
          <w:spacing w:val="-13"/>
          <w:sz w:val="24"/>
          <w:szCs w:val="24"/>
        </w:rPr>
        <w:t xml:space="preserve"> </w:t>
      </w:r>
      <w:r>
        <w:rPr>
          <w:sz w:val="24"/>
          <w:szCs w:val="24"/>
        </w:rPr>
        <w:t>approach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to the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representation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of kinematic quantities</w:t>
      </w:r>
      <w:r>
        <w:rPr>
          <w:spacing w:val="23"/>
          <w:sz w:val="24"/>
          <w:szCs w:val="24"/>
        </w:rPr>
        <w:t xml:space="preserve"> </w:t>
      </w:r>
      <w:r>
        <w:rPr>
          <w:sz w:val="24"/>
          <w:szCs w:val="24"/>
        </w:rPr>
        <w:t>by</w:t>
      </w:r>
      <w:r>
        <w:rPr>
          <w:spacing w:val="29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29"/>
          <w:sz w:val="24"/>
          <w:szCs w:val="24"/>
        </w:rPr>
        <w:t xml:space="preserve"> </w:t>
      </w:r>
      <w:r>
        <w:rPr>
          <w:sz w:val="24"/>
          <w:szCs w:val="24"/>
        </w:rPr>
        <w:t>hippocampal-entorhinal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compl</w:t>
      </w:r>
      <w:r>
        <w:rPr>
          <w:spacing w:val="-4"/>
          <w:sz w:val="24"/>
          <w:szCs w:val="24"/>
        </w:rPr>
        <w:t>e</w:t>
      </w:r>
      <w:r>
        <w:rPr>
          <w:sz w:val="24"/>
          <w:szCs w:val="24"/>
        </w:rPr>
        <w:t xml:space="preserve">x. 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C</w:t>
      </w:r>
      <w:r>
        <w:rPr>
          <w:spacing w:val="-2"/>
          <w:sz w:val="24"/>
          <w:szCs w:val="24"/>
        </w:rPr>
        <w:t>o</w:t>
      </w:r>
      <w:r>
        <w:rPr>
          <w:sz w:val="24"/>
          <w:szCs w:val="24"/>
        </w:rPr>
        <w:t>gnitive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neu</w:t>
      </w:r>
      <w:r>
        <w:rPr>
          <w:spacing w:val="-11"/>
          <w:sz w:val="24"/>
          <w:szCs w:val="24"/>
        </w:rPr>
        <w:t>r</w:t>
      </w:r>
      <w:r>
        <w:rPr>
          <w:sz w:val="24"/>
          <w:szCs w:val="24"/>
        </w:rPr>
        <w:t>odynamics,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4,</w:t>
      </w:r>
    </w:p>
    <w:p w14:paraId="57C0B7A4" w14:textId="77777777" w:rsidR="00EB3AAC" w:rsidRDefault="00C229B0">
      <w:pPr>
        <w:ind w:left="845"/>
        <w:rPr>
          <w:sz w:val="24"/>
          <w:szCs w:val="24"/>
        </w:rPr>
      </w:pPr>
      <w:r>
        <w:rPr>
          <w:sz w:val="24"/>
          <w:szCs w:val="24"/>
        </w:rPr>
        <w:t>315–335.</w:t>
      </w:r>
    </w:p>
    <w:p w14:paraId="1751F7A1" w14:textId="77777777" w:rsidR="00EB3AAC" w:rsidRDefault="00EB3AAC">
      <w:pPr>
        <w:spacing w:before="17" w:line="240" w:lineRule="exact"/>
        <w:rPr>
          <w:sz w:val="24"/>
          <w:szCs w:val="24"/>
        </w:rPr>
      </w:pPr>
    </w:p>
    <w:p w14:paraId="3E95A84A" w14:textId="77777777" w:rsidR="00EB3AAC" w:rsidRDefault="00C229B0">
      <w:pPr>
        <w:spacing w:line="251" w:lineRule="auto"/>
        <w:ind w:left="845" w:right="73" w:hanging="234"/>
        <w:jc w:val="both"/>
        <w:rPr>
          <w:sz w:val="24"/>
          <w:szCs w:val="24"/>
        </w:rPr>
      </w:pPr>
      <w:r>
        <w:rPr>
          <w:sz w:val="24"/>
          <w:szCs w:val="24"/>
        </w:rPr>
        <w:t>Pen</w:t>
      </w:r>
      <w:r>
        <w:rPr>
          <w:spacing w:val="-4"/>
          <w:sz w:val="24"/>
          <w:szCs w:val="24"/>
        </w:rPr>
        <w:t>n</w:t>
      </w:r>
      <w:r>
        <w:rPr>
          <w:spacing w:val="-16"/>
          <w:sz w:val="24"/>
          <w:szCs w:val="24"/>
        </w:rPr>
        <w:t>y</w:t>
      </w:r>
      <w:r>
        <w:rPr>
          <w:sz w:val="24"/>
          <w:szCs w:val="24"/>
        </w:rPr>
        <w:t>,</w:t>
      </w:r>
      <w:r>
        <w:rPr>
          <w:spacing w:val="8"/>
          <w:sz w:val="24"/>
          <w:szCs w:val="24"/>
        </w:rPr>
        <w:t xml:space="preserve"> </w:t>
      </w:r>
      <w:r>
        <w:rPr>
          <w:spacing w:val="-22"/>
          <w:sz w:val="24"/>
          <w:szCs w:val="24"/>
        </w:rPr>
        <w:t>W</w:t>
      </w:r>
      <w:r>
        <w:rPr>
          <w:sz w:val="24"/>
          <w:szCs w:val="24"/>
        </w:rPr>
        <w:t>.,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Zeidman,</w:t>
      </w:r>
      <w:r>
        <w:rPr>
          <w:spacing w:val="5"/>
          <w:sz w:val="24"/>
          <w:szCs w:val="24"/>
        </w:rPr>
        <w:t xml:space="preserve"> </w:t>
      </w:r>
      <w:r>
        <w:rPr>
          <w:spacing w:val="-27"/>
          <w:sz w:val="24"/>
          <w:szCs w:val="24"/>
        </w:rPr>
        <w:t>P</w:t>
      </w:r>
      <w:r>
        <w:rPr>
          <w:sz w:val="24"/>
          <w:szCs w:val="24"/>
        </w:rPr>
        <w:t>.,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&amp;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Bu</w:t>
      </w:r>
      <w:r>
        <w:rPr>
          <w:spacing w:val="-4"/>
          <w:sz w:val="24"/>
          <w:szCs w:val="24"/>
        </w:rPr>
        <w:t>r</w:t>
      </w:r>
      <w:r>
        <w:rPr>
          <w:sz w:val="24"/>
          <w:szCs w:val="24"/>
        </w:rPr>
        <w:t>gess,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N.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 xml:space="preserve">(2013). </w:t>
      </w:r>
      <w:r>
        <w:rPr>
          <w:spacing w:val="9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F</w:t>
      </w:r>
      <w:r>
        <w:rPr>
          <w:sz w:val="24"/>
          <w:szCs w:val="24"/>
        </w:rPr>
        <w:t>or</w:t>
      </w:r>
      <w:r>
        <w:rPr>
          <w:spacing w:val="-2"/>
          <w:sz w:val="24"/>
          <w:szCs w:val="24"/>
        </w:rPr>
        <w:t>w</w:t>
      </w:r>
      <w:r>
        <w:rPr>
          <w:sz w:val="24"/>
          <w:szCs w:val="24"/>
        </w:rPr>
        <w:t>ard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back</w:t>
      </w:r>
      <w:r>
        <w:rPr>
          <w:spacing w:val="-2"/>
          <w:sz w:val="24"/>
          <w:szCs w:val="24"/>
        </w:rPr>
        <w:t>w</w:t>
      </w:r>
      <w:r>
        <w:rPr>
          <w:sz w:val="24"/>
          <w:szCs w:val="24"/>
        </w:rPr>
        <w:t>ard inference in spatial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cognition.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>PLoS</w:t>
      </w:r>
      <w:r>
        <w:rPr>
          <w:spacing w:val="-16"/>
          <w:sz w:val="24"/>
          <w:szCs w:val="24"/>
        </w:rPr>
        <w:t xml:space="preserve"> </w:t>
      </w:r>
      <w:r>
        <w:rPr>
          <w:sz w:val="24"/>
          <w:szCs w:val="24"/>
        </w:rPr>
        <w:t>Comput</w:t>
      </w:r>
      <w:r>
        <w:rPr>
          <w:spacing w:val="-23"/>
          <w:sz w:val="24"/>
          <w:szCs w:val="24"/>
        </w:rPr>
        <w:t xml:space="preserve"> </w:t>
      </w:r>
      <w:r>
        <w:rPr>
          <w:sz w:val="24"/>
          <w:szCs w:val="24"/>
        </w:rPr>
        <w:t>Biol,</w:t>
      </w:r>
      <w:r>
        <w:rPr>
          <w:spacing w:val="-17"/>
          <w:sz w:val="24"/>
          <w:szCs w:val="24"/>
        </w:rPr>
        <w:t xml:space="preserve"> </w:t>
      </w:r>
      <w:r>
        <w:rPr>
          <w:sz w:val="24"/>
          <w:szCs w:val="24"/>
        </w:rPr>
        <w:t>9,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e1003383.</w:t>
      </w:r>
    </w:p>
    <w:p w14:paraId="0E65FFB2" w14:textId="77777777" w:rsidR="00EB3AAC" w:rsidRDefault="00EB3AAC">
      <w:pPr>
        <w:spacing w:before="4" w:line="240" w:lineRule="exact"/>
        <w:rPr>
          <w:sz w:val="24"/>
          <w:szCs w:val="24"/>
        </w:rPr>
      </w:pPr>
    </w:p>
    <w:p w14:paraId="7A0EF6D9" w14:textId="77777777" w:rsidR="00EB3AAC" w:rsidRDefault="00C229B0">
      <w:pPr>
        <w:spacing w:line="251" w:lineRule="auto"/>
        <w:ind w:left="845" w:right="73" w:hanging="234"/>
        <w:jc w:val="both"/>
        <w:rPr>
          <w:sz w:val="24"/>
          <w:szCs w:val="24"/>
        </w:rPr>
      </w:pPr>
      <w:r>
        <w:rPr>
          <w:sz w:val="24"/>
          <w:szCs w:val="24"/>
        </w:rPr>
        <w:t>Poggio,</w:t>
      </w:r>
      <w:r>
        <w:rPr>
          <w:spacing w:val="13"/>
          <w:sz w:val="24"/>
          <w:szCs w:val="24"/>
        </w:rPr>
        <w:t xml:space="preserve"> </w:t>
      </w:r>
      <w:r>
        <w:rPr>
          <w:spacing w:val="-18"/>
          <w:sz w:val="24"/>
          <w:szCs w:val="24"/>
        </w:rPr>
        <w:t>T</w:t>
      </w:r>
      <w:r>
        <w:rPr>
          <w:sz w:val="24"/>
          <w:szCs w:val="24"/>
        </w:rPr>
        <w:t>.,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&amp;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Mar</w:t>
      </w:r>
      <w:r>
        <w:rPr>
          <w:spacing w:val="-10"/>
          <w:sz w:val="24"/>
          <w:szCs w:val="24"/>
        </w:rPr>
        <w:t>r</w:t>
      </w:r>
      <w:r>
        <w:rPr>
          <w:sz w:val="24"/>
          <w:szCs w:val="24"/>
        </w:rPr>
        <w:t>,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D.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 xml:space="preserve">(1977). </w:t>
      </w:r>
      <w:r>
        <w:rPr>
          <w:spacing w:val="35"/>
          <w:sz w:val="24"/>
          <w:szCs w:val="24"/>
        </w:rPr>
        <w:t xml:space="preserve"> </w:t>
      </w:r>
      <w:r>
        <w:rPr>
          <w:sz w:val="24"/>
          <w:szCs w:val="24"/>
        </w:rPr>
        <w:t>From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understanding computation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understanding neural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circuitr</w:t>
      </w:r>
      <w:r>
        <w:rPr>
          <w:spacing w:val="-16"/>
          <w:sz w:val="24"/>
          <w:szCs w:val="24"/>
        </w:rPr>
        <w:t>y</w:t>
      </w:r>
      <w:r>
        <w:rPr>
          <w:sz w:val="24"/>
          <w:szCs w:val="24"/>
        </w:rPr>
        <w:t>.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Neu</w:t>
      </w:r>
      <w:r>
        <w:rPr>
          <w:spacing w:val="-11"/>
          <w:sz w:val="24"/>
          <w:szCs w:val="24"/>
        </w:rPr>
        <w:t>r</w:t>
      </w:r>
      <w:r>
        <w:rPr>
          <w:sz w:val="24"/>
          <w:szCs w:val="24"/>
        </w:rPr>
        <w:t>osciences</w:t>
      </w:r>
      <w:r>
        <w:rPr>
          <w:spacing w:val="-14"/>
          <w:sz w:val="24"/>
          <w:szCs w:val="24"/>
        </w:rPr>
        <w:t xml:space="preserve"> </w:t>
      </w:r>
      <w:r>
        <w:rPr>
          <w:sz w:val="24"/>
          <w:szCs w:val="24"/>
        </w:rPr>
        <w:t>Resea</w:t>
      </w:r>
      <w:r>
        <w:rPr>
          <w:spacing w:val="-9"/>
          <w:sz w:val="24"/>
          <w:szCs w:val="24"/>
        </w:rPr>
        <w:t>r</w:t>
      </w:r>
      <w:r>
        <w:rPr>
          <w:spacing w:val="-4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1"/>
          <w:sz w:val="24"/>
          <w:szCs w:val="24"/>
        </w:rPr>
        <w:t>r</w:t>
      </w:r>
      <w:r>
        <w:rPr>
          <w:spacing w:val="-2"/>
          <w:sz w:val="24"/>
          <w:szCs w:val="24"/>
        </w:rPr>
        <w:t>o</w:t>
      </w:r>
      <w:r>
        <w:rPr>
          <w:sz w:val="24"/>
          <w:szCs w:val="24"/>
        </w:rPr>
        <w:t>g</w:t>
      </w:r>
      <w:r>
        <w:rPr>
          <w:spacing w:val="-4"/>
          <w:sz w:val="24"/>
          <w:szCs w:val="24"/>
        </w:rPr>
        <w:t>r</w:t>
      </w:r>
      <w:r>
        <w:rPr>
          <w:sz w:val="24"/>
          <w:szCs w:val="24"/>
        </w:rPr>
        <w:t>am</w:t>
      </w:r>
      <w:r>
        <w:rPr>
          <w:spacing w:val="33"/>
          <w:sz w:val="24"/>
          <w:szCs w:val="24"/>
        </w:rPr>
        <w:t xml:space="preserve"> </w:t>
      </w:r>
      <w:r>
        <w:rPr>
          <w:sz w:val="24"/>
          <w:szCs w:val="24"/>
        </w:rPr>
        <w:t>Bulletin,</w:t>
      </w:r>
      <w:r>
        <w:rPr>
          <w:spacing w:val="-16"/>
          <w:sz w:val="24"/>
          <w:szCs w:val="24"/>
        </w:rPr>
        <w:t xml:space="preserve"> </w:t>
      </w:r>
      <w:r>
        <w:rPr>
          <w:sz w:val="24"/>
          <w:szCs w:val="24"/>
        </w:rPr>
        <w:t>15,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470–488.</w:t>
      </w:r>
    </w:p>
    <w:p w14:paraId="2B20E2F6" w14:textId="77777777" w:rsidR="00EB3AAC" w:rsidRDefault="00EB3AAC">
      <w:pPr>
        <w:spacing w:before="4" w:line="240" w:lineRule="exact"/>
        <w:rPr>
          <w:sz w:val="24"/>
          <w:szCs w:val="24"/>
        </w:rPr>
      </w:pPr>
    </w:p>
    <w:p w14:paraId="27AFC239" w14:textId="77777777" w:rsidR="00EB3AAC" w:rsidRDefault="00C229B0">
      <w:pPr>
        <w:ind w:left="610"/>
        <w:rPr>
          <w:sz w:val="24"/>
          <w:szCs w:val="24"/>
        </w:rPr>
      </w:pPr>
      <w:r>
        <w:rPr>
          <w:sz w:val="24"/>
          <w:szCs w:val="24"/>
        </w:rPr>
        <w:t>Pouget,</w:t>
      </w:r>
      <w:r>
        <w:rPr>
          <w:spacing w:val="31"/>
          <w:sz w:val="24"/>
          <w:szCs w:val="24"/>
        </w:rPr>
        <w:t xml:space="preserve"> </w:t>
      </w:r>
      <w:r>
        <w:rPr>
          <w:sz w:val="24"/>
          <w:szCs w:val="24"/>
        </w:rPr>
        <w:t>A.,</w:t>
      </w:r>
      <w:r>
        <w:rPr>
          <w:spacing w:val="35"/>
          <w:sz w:val="24"/>
          <w:szCs w:val="24"/>
        </w:rPr>
        <w:t xml:space="preserve"> </w:t>
      </w:r>
      <w:r>
        <w:rPr>
          <w:sz w:val="24"/>
          <w:szCs w:val="24"/>
        </w:rPr>
        <w:t>Beck,</w:t>
      </w:r>
      <w:r>
        <w:rPr>
          <w:spacing w:val="32"/>
          <w:sz w:val="24"/>
          <w:szCs w:val="24"/>
        </w:rPr>
        <w:t xml:space="preserve"> </w:t>
      </w:r>
      <w:r>
        <w:rPr>
          <w:sz w:val="24"/>
          <w:szCs w:val="24"/>
        </w:rPr>
        <w:t>J.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>M.,</w:t>
      </w:r>
      <w:r>
        <w:rPr>
          <w:spacing w:val="35"/>
          <w:sz w:val="24"/>
          <w:szCs w:val="24"/>
        </w:rPr>
        <w:t xml:space="preserve"> </w:t>
      </w:r>
      <w:r>
        <w:rPr>
          <w:sz w:val="24"/>
          <w:szCs w:val="24"/>
        </w:rPr>
        <w:t>Ma,</w:t>
      </w:r>
      <w:r>
        <w:rPr>
          <w:spacing w:val="34"/>
          <w:sz w:val="24"/>
          <w:szCs w:val="24"/>
        </w:rPr>
        <w:t xml:space="preserve"> </w:t>
      </w:r>
      <w:r>
        <w:rPr>
          <w:spacing w:val="-22"/>
          <w:sz w:val="24"/>
          <w:szCs w:val="24"/>
        </w:rPr>
        <w:t>W</w:t>
      </w:r>
      <w:r>
        <w:rPr>
          <w:sz w:val="24"/>
          <w:szCs w:val="24"/>
        </w:rPr>
        <w:t>.</w:t>
      </w:r>
      <w:r>
        <w:rPr>
          <w:spacing w:val="27"/>
          <w:sz w:val="24"/>
          <w:szCs w:val="24"/>
        </w:rPr>
        <w:t xml:space="preserve"> </w:t>
      </w:r>
      <w:r>
        <w:rPr>
          <w:sz w:val="24"/>
          <w:szCs w:val="24"/>
        </w:rPr>
        <w:t>J.,</w:t>
      </w:r>
      <w:r>
        <w:rPr>
          <w:spacing w:val="36"/>
          <w:sz w:val="24"/>
          <w:szCs w:val="24"/>
        </w:rPr>
        <w:t xml:space="preserve"> </w:t>
      </w:r>
      <w:r>
        <w:rPr>
          <w:sz w:val="24"/>
          <w:szCs w:val="24"/>
        </w:rPr>
        <w:t>&amp;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>Latham,</w:t>
      </w:r>
      <w:r>
        <w:rPr>
          <w:spacing w:val="30"/>
          <w:sz w:val="24"/>
          <w:szCs w:val="24"/>
        </w:rPr>
        <w:t xml:space="preserve"> </w:t>
      </w:r>
      <w:r>
        <w:rPr>
          <w:spacing w:val="-27"/>
          <w:sz w:val="24"/>
          <w:szCs w:val="24"/>
        </w:rPr>
        <w:t>P</w:t>
      </w:r>
      <w:r>
        <w:rPr>
          <w:sz w:val="24"/>
          <w:szCs w:val="24"/>
        </w:rPr>
        <w:t>.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>E.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 xml:space="preserve">(2013). </w:t>
      </w:r>
      <w:r>
        <w:rPr>
          <w:spacing w:val="56"/>
          <w:sz w:val="24"/>
          <w:szCs w:val="24"/>
        </w:rPr>
        <w:t xml:space="preserve"> </w:t>
      </w:r>
      <w:r>
        <w:rPr>
          <w:sz w:val="24"/>
          <w:szCs w:val="24"/>
        </w:rPr>
        <w:t>Probabilistic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brains:</w:t>
      </w:r>
    </w:p>
    <w:p w14:paraId="1CBAC9CB" w14:textId="77777777" w:rsidR="00EB3AAC" w:rsidRDefault="00C229B0">
      <w:pPr>
        <w:spacing w:before="13"/>
        <w:ind w:left="845"/>
        <w:rPr>
          <w:sz w:val="24"/>
          <w:szCs w:val="24"/>
        </w:rPr>
      </w:pPr>
      <w:r>
        <w:rPr>
          <w:sz w:val="24"/>
          <w:szCs w:val="24"/>
        </w:rPr>
        <w:t>kn</w:t>
      </w:r>
      <w:r>
        <w:rPr>
          <w:spacing w:val="-6"/>
          <w:sz w:val="24"/>
          <w:szCs w:val="24"/>
        </w:rPr>
        <w:t>o</w:t>
      </w:r>
      <w:r>
        <w:rPr>
          <w:sz w:val="24"/>
          <w:szCs w:val="24"/>
        </w:rPr>
        <w:t>wns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unkn</w:t>
      </w:r>
      <w:r>
        <w:rPr>
          <w:spacing w:val="-6"/>
          <w:sz w:val="24"/>
          <w:szCs w:val="24"/>
        </w:rPr>
        <w:t>o</w:t>
      </w:r>
      <w:r>
        <w:rPr>
          <w:sz w:val="24"/>
          <w:szCs w:val="24"/>
        </w:rPr>
        <w:t>wns.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>Natu</w:t>
      </w:r>
      <w:r>
        <w:rPr>
          <w:spacing w:val="-9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Neu</w:t>
      </w:r>
      <w:r>
        <w:rPr>
          <w:spacing w:val="-11"/>
          <w:sz w:val="24"/>
          <w:szCs w:val="24"/>
        </w:rPr>
        <w:t>r</w:t>
      </w:r>
      <w:r>
        <w:rPr>
          <w:sz w:val="24"/>
          <w:szCs w:val="24"/>
        </w:rPr>
        <w:t>oscience,</w:t>
      </w:r>
      <w:r>
        <w:rPr>
          <w:spacing w:val="-14"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spacing w:val="5"/>
          <w:sz w:val="24"/>
          <w:szCs w:val="24"/>
        </w:rPr>
        <w:t>6</w:t>
      </w:r>
      <w:r>
        <w:rPr>
          <w:sz w:val="24"/>
          <w:szCs w:val="24"/>
        </w:rPr>
        <w:t>,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1170–1178.</w:t>
      </w:r>
    </w:p>
    <w:p w14:paraId="44DC365B" w14:textId="77777777" w:rsidR="00EB3AAC" w:rsidRDefault="00EB3AAC">
      <w:pPr>
        <w:spacing w:before="17" w:line="240" w:lineRule="exact"/>
        <w:rPr>
          <w:sz w:val="24"/>
          <w:szCs w:val="24"/>
        </w:rPr>
      </w:pPr>
    </w:p>
    <w:p w14:paraId="4F1E1115" w14:textId="77777777" w:rsidR="00EB3AAC" w:rsidRDefault="00C229B0">
      <w:pPr>
        <w:spacing w:line="251" w:lineRule="auto"/>
        <w:ind w:left="845" w:right="73" w:hanging="234"/>
        <w:jc w:val="both"/>
        <w:rPr>
          <w:sz w:val="24"/>
          <w:szCs w:val="24"/>
        </w:rPr>
      </w:pPr>
      <w:r>
        <w:rPr>
          <w:sz w:val="24"/>
          <w:szCs w:val="24"/>
        </w:rPr>
        <w:t>Rapp,</w:t>
      </w:r>
      <w:r>
        <w:rPr>
          <w:spacing w:val="13"/>
          <w:sz w:val="24"/>
          <w:szCs w:val="24"/>
        </w:rPr>
        <w:t xml:space="preserve"> </w:t>
      </w:r>
      <w:r>
        <w:rPr>
          <w:spacing w:val="-27"/>
          <w:sz w:val="24"/>
          <w:szCs w:val="24"/>
        </w:rPr>
        <w:t>P</w:t>
      </w:r>
      <w:r>
        <w:rPr>
          <w:sz w:val="24"/>
          <w:szCs w:val="24"/>
        </w:rPr>
        <w:t>.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R.,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>&amp;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Gallaghe</w:t>
      </w:r>
      <w:r>
        <w:rPr>
          <w:spacing w:val="-10"/>
          <w:sz w:val="24"/>
          <w:szCs w:val="24"/>
        </w:rPr>
        <w:t>r</w:t>
      </w:r>
      <w:r>
        <w:rPr>
          <w:sz w:val="24"/>
          <w:szCs w:val="24"/>
        </w:rPr>
        <w:t>,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M.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 xml:space="preserve">(1996). 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Preser</w:t>
      </w:r>
      <w:r>
        <w:rPr>
          <w:spacing w:val="-4"/>
          <w:sz w:val="24"/>
          <w:szCs w:val="24"/>
        </w:rPr>
        <w:t>v</w:t>
      </w:r>
      <w:r>
        <w:rPr>
          <w:sz w:val="24"/>
          <w:szCs w:val="24"/>
        </w:rPr>
        <w:t>ed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neuron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number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hippocampus of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aged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rats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with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spatial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learning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deficits.</w:t>
      </w:r>
      <w:r>
        <w:rPr>
          <w:spacing w:val="34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1"/>
          <w:sz w:val="24"/>
          <w:szCs w:val="24"/>
        </w:rPr>
        <w:t>r</w:t>
      </w:r>
      <w:r>
        <w:rPr>
          <w:sz w:val="24"/>
          <w:szCs w:val="24"/>
        </w:rPr>
        <w:t>oceedings</w:t>
      </w:r>
      <w:r>
        <w:rPr>
          <w:spacing w:val="23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National</w:t>
      </w:r>
      <w:r>
        <w:rPr>
          <w:spacing w:val="15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Academy</w:t>
      </w:r>
      <w:r>
        <w:rPr>
          <w:spacing w:val="10"/>
          <w:w w:val="95"/>
          <w:sz w:val="24"/>
          <w:szCs w:val="24"/>
        </w:rPr>
        <w:t xml:space="preserve"> </w:t>
      </w:r>
      <w:r>
        <w:rPr>
          <w:sz w:val="24"/>
          <w:szCs w:val="24"/>
        </w:rPr>
        <w:t>of Sciences,</w:t>
      </w:r>
      <w:r>
        <w:rPr>
          <w:spacing w:val="-17"/>
          <w:sz w:val="24"/>
          <w:szCs w:val="24"/>
        </w:rPr>
        <w:t xml:space="preserve"> </w:t>
      </w:r>
      <w:r>
        <w:rPr>
          <w:sz w:val="24"/>
          <w:szCs w:val="24"/>
        </w:rPr>
        <w:t>93,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9926–9930.</w:t>
      </w:r>
    </w:p>
    <w:p w14:paraId="4F822C2B" w14:textId="77777777" w:rsidR="00EB3AAC" w:rsidRDefault="00EB3AAC">
      <w:pPr>
        <w:spacing w:before="4" w:line="240" w:lineRule="exact"/>
        <w:rPr>
          <w:sz w:val="24"/>
          <w:szCs w:val="24"/>
        </w:rPr>
      </w:pPr>
    </w:p>
    <w:p w14:paraId="4FE549C8" w14:textId="77777777" w:rsidR="00EB3AAC" w:rsidRDefault="00C229B0">
      <w:pPr>
        <w:spacing w:line="251" w:lineRule="auto"/>
        <w:ind w:left="845" w:right="73" w:hanging="234"/>
        <w:jc w:val="both"/>
        <w:rPr>
          <w:sz w:val="24"/>
          <w:szCs w:val="24"/>
        </w:rPr>
      </w:pPr>
      <w:r>
        <w:rPr>
          <w:sz w:val="24"/>
          <w:szCs w:val="24"/>
        </w:rPr>
        <w:t>Reid,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C.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R.,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Latt</w:t>
      </w:r>
      <w:r>
        <w:rPr>
          <w:spacing w:val="-16"/>
          <w:sz w:val="24"/>
          <w:szCs w:val="24"/>
        </w:rPr>
        <w:t>y</w:t>
      </w:r>
      <w:r>
        <w:rPr>
          <w:sz w:val="24"/>
          <w:szCs w:val="24"/>
        </w:rPr>
        <w:t>,</w:t>
      </w:r>
      <w:r>
        <w:rPr>
          <w:spacing w:val="6"/>
          <w:sz w:val="24"/>
          <w:szCs w:val="24"/>
        </w:rPr>
        <w:t xml:space="preserve"> </w:t>
      </w:r>
      <w:r>
        <w:rPr>
          <w:spacing w:val="-18"/>
          <w:sz w:val="24"/>
          <w:szCs w:val="24"/>
        </w:rPr>
        <w:t>T</w:t>
      </w:r>
      <w:r>
        <w:rPr>
          <w:sz w:val="24"/>
          <w:szCs w:val="24"/>
        </w:rPr>
        <w:t>.,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Dussutou</w:t>
      </w:r>
      <w:r>
        <w:rPr>
          <w:spacing w:val="-10"/>
          <w:sz w:val="24"/>
          <w:szCs w:val="24"/>
        </w:rPr>
        <w:t>r</w:t>
      </w:r>
      <w:r>
        <w:rPr>
          <w:sz w:val="24"/>
          <w:szCs w:val="24"/>
        </w:rPr>
        <w:t>,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A.,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&amp;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Beekman,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M.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 xml:space="preserve">(2012). 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Slime mold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uses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an </w:t>
      </w:r>
      <w:r>
        <w:rPr>
          <w:spacing w:val="-4"/>
          <w:sz w:val="24"/>
          <w:szCs w:val="24"/>
        </w:rPr>
        <w:t>e</w:t>
      </w:r>
      <w:r>
        <w:rPr>
          <w:sz w:val="24"/>
          <w:szCs w:val="24"/>
        </w:rPr>
        <w:t>xternalized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spatial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memory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-5"/>
          <w:sz w:val="24"/>
          <w:szCs w:val="24"/>
        </w:rPr>
        <w:t>a</w:t>
      </w:r>
      <w:r>
        <w:rPr>
          <w:sz w:val="24"/>
          <w:szCs w:val="24"/>
        </w:rPr>
        <w:t>vi</w:t>
      </w:r>
      <w:r>
        <w:rPr>
          <w:spacing w:val="-1"/>
          <w:sz w:val="24"/>
          <w:szCs w:val="24"/>
        </w:rPr>
        <w:t>g</w:t>
      </w:r>
      <w:r>
        <w:rPr>
          <w:sz w:val="24"/>
          <w:szCs w:val="24"/>
        </w:rPr>
        <w:t>ate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compl</w:t>
      </w:r>
      <w:r>
        <w:rPr>
          <w:spacing w:val="-4"/>
          <w:sz w:val="24"/>
          <w:szCs w:val="24"/>
        </w:rPr>
        <w:t>e</w:t>
      </w:r>
      <w:r>
        <w:rPr>
          <w:sz w:val="24"/>
          <w:szCs w:val="24"/>
        </w:rPr>
        <w:t>x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-10"/>
          <w:sz w:val="24"/>
          <w:szCs w:val="24"/>
        </w:rPr>
        <w:t>n</w:t>
      </w:r>
      <w:r>
        <w:rPr>
          <w:sz w:val="24"/>
          <w:szCs w:val="24"/>
        </w:rPr>
        <w:t>vironments.</w:t>
      </w:r>
      <w:r>
        <w:rPr>
          <w:spacing w:val="46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1"/>
          <w:sz w:val="24"/>
          <w:szCs w:val="24"/>
        </w:rPr>
        <w:t>r</w:t>
      </w:r>
      <w:r>
        <w:rPr>
          <w:sz w:val="24"/>
          <w:szCs w:val="24"/>
        </w:rPr>
        <w:t>oceedings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of the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National</w:t>
      </w:r>
      <w:r>
        <w:rPr>
          <w:spacing w:val="8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Academy</w:t>
      </w:r>
      <w:r>
        <w:rPr>
          <w:spacing w:val="3"/>
          <w:w w:val="95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14"/>
          <w:sz w:val="24"/>
          <w:szCs w:val="24"/>
        </w:rPr>
        <w:t xml:space="preserve"> </w:t>
      </w:r>
      <w:r>
        <w:rPr>
          <w:sz w:val="24"/>
          <w:szCs w:val="24"/>
        </w:rPr>
        <w:t>Sciences,</w:t>
      </w:r>
      <w:r>
        <w:rPr>
          <w:spacing w:val="-17"/>
          <w:sz w:val="24"/>
          <w:szCs w:val="24"/>
        </w:rPr>
        <w:t xml:space="preserve"> </w:t>
      </w:r>
      <w:r>
        <w:rPr>
          <w:sz w:val="24"/>
          <w:szCs w:val="24"/>
        </w:rPr>
        <w:t>109,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17490–17494.</w:t>
      </w:r>
    </w:p>
    <w:p w14:paraId="2A4C6788" w14:textId="77777777" w:rsidR="00EB3AAC" w:rsidRDefault="00EB3AAC">
      <w:pPr>
        <w:spacing w:before="4" w:line="240" w:lineRule="exact"/>
        <w:rPr>
          <w:sz w:val="24"/>
          <w:szCs w:val="24"/>
        </w:rPr>
      </w:pPr>
    </w:p>
    <w:p w14:paraId="502C9922" w14:textId="77777777" w:rsidR="00EB3AAC" w:rsidRDefault="00C229B0">
      <w:pPr>
        <w:spacing w:line="251" w:lineRule="auto"/>
        <w:ind w:left="845" w:right="73" w:hanging="234"/>
        <w:jc w:val="both"/>
        <w:rPr>
          <w:sz w:val="24"/>
          <w:szCs w:val="24"/>
        </w:rPr>
      </w:pPr>
      <w:r>
        <w:rPr>
          <w:sz w:val="24"/>
          <w:szCs w:val="24"/>
        </w:rPr>
        <w:t>Samson</w:t>
      </w:r>
      <w:r>
        <w:rPr>
          <w:spacing w:val="-4"/>
          <w:sz w:val="24"/>
          <w:szCs w:val="24"/>
        </w:rPr>
        <w:t>o</w:t>
      </w:r>
      <w:r>
        <w:rPr>
          <w:sz w:val="24"/>
          <w:szCs w:val="24"/>
        </w:rPr>
        <w:t>vich,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A.</w:t>
      </w:r>
      <w:r>
        <w:rPr>
          <w:spacing w:val="-1"/>
          <w:sz w:val="24"/>
          <w:szCs w:val="24"/>
        </w:rPr>
        <w:t xml:space="preserve"> </w:t>
      </w:r>
      <w:r>
        <w:rPr>
          <w:spacing w:val="-31"/>
          <w:sz w:val="24"/>
          <w:szCs w:val="24"/>
        </w:rPr>
        <w:t>V</w:t>
      </w:r>
      <w:r>
        <w:rPr>
          <w:sz w:val="24"/>
          <w:szCs w:val="24"/>
        </w:rPr>
        <w:t>.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(2011).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>Comparat</w:t>
      </w:r>
      <w:r>
        <w:rPr>
          <w:spacing w:val="-6"/>
          <w:sz w:val="24"/>
          <w:szCs w:val="24"/>
        </w:rPr>
        <w:t>i</w:t>
      </w:r>
      <w:r>
        <w:rPr>
          <w:spacing w:val="-4"/>
          <w:sz w:val="24"/>
          <w:szCs w:val="24"/>
        </w:rPr>
        <w:t>v</w:t>
      </w:r>
      <w:r>
        <w:rPr>
          <w:sz w:val="24"/>
          <w:szCs w:val="24"/>
        </w:rPr>
        <w:t>e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analysis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implemented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cognit</w:t>
      </w:r>
      <w:r>
        <w:rPr>
          <w:spacing w:val="-6"/>
          <w:sz w:val="24"/>
          <w:szCs w:val="24"/>
        </w:rPr>
        <w:t>i</w:t>
      </w:r>
      <w:r>
        <w:rPr>
          <w:spacing w:val="-4"/>
          <w:sz w:val="24"/>
          <w:szCs w:val="24"/>
        </w:rPr>
        <w:t>v</w:t>
      </w:r>
      <w:r>
        <w:rPr>
          <w:sz w:val="24"/>
          <w:szCs w:val="24"/>
        </w:rPr>
        <w:t>e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architec- tures.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-2"/>
          <w:sz w:val="24"/>
          <w:szCs w:val="24"/>
        </w:rPr>
        <w:t xml:space="preserve"> </w:t>
      </w:r>
      <w:r>
        <w:rPr>
          <w:w w:val="92"/>
          <w:sz w:val="24"/>
          <w:szCs w:val="24"/>
        </w:rPr>
        <w:t>BICA</w:t>
      </w:r>
      <w:r>
        <w:rPr>
          <w:spacing w:val="5"/>
          <w:w w:val="92"/>
          <w:sz w:val="24"/>
          <w:szCs w:val="24"/>
        </w:rPr>
        <w:t xml:space="preserve"> </w:t>
      </w:r>
      <w:r>
        <w:rPr>
          <w:sz w:val="24"/>
          <w:szCs w:val="24"/>
        </w:rPr>
        <w:t>(pp.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469–479).</w:t>
      </w:r>
    </w:p>
    <w:p w14:paraId="59FB8730" w14:textId="77777777" w:rsidR="00EB3AAC" w:rsidRDefault="00EB3AAC">
      <w:pPr>
        <w:spacing w:before="4" w:line="240" w:lineRule="exact"/>
        <w:rPr>
          <w:sz w:val="24"/>
          <w:szCs w:val="24"/>
        </w:rPr>
      </w:pPr>
    </w:p>
    <w:p w14:paraId="217E347A" w14:textId="77777777" w:rsidR="00EB3AAC" w:rsidRDefault="00C229B0">
      <w:pPr>
        <w:tabs>
          <w:tab w:val="left" w:pos="1580"/>
          <w:tab w:val="left" w:pos="1660"/>
        </w:tabs>
        <w:spacing w:line="251" w:lineRule="auto"/>
        <w:ind w:left="845" w:right="73" w:hanging="234"/>
        <w:jc w:val="both"/>
        <w:rPr>
          <w:sz w:val="24"/>
          <w:szCs w:val="24"/>
        </w:rPr>
      </w:pPr>
      <w:r>
        <w:rPr>
          <w:sz w:val="24"/>
          <w:szCs w:val="24"/>
        </w:rPr>
        <w:t>Sanborn,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A. 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 xml:space="preserve">N. 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 xml:space="preserve">(2015).      </w:t>
      </w:r>
      <w:r>
        <w:rPr>
          <w:spacing w:val="48"/>
          <w:sz w:val="24"/>
          <w:szCs w:val="24"/>
        </w:rPr>
        <w:t xml:space="preserve"> </w:t>
      </w:r>
      <w:r>
        <w:rPr>
          <w:spacing w:val="-19"/>
          <w:sz w:val="24"/>
          <w:szCs w:val="24"/>
        </w:rPr>
        <w:t>T</w:t>
      </w:r>
      <w:r>
        <w:rPr>
          <w:sz w:val="24"/>
          <w:szCs w:val="24"/>
        </w:rPr>
        <w:t xml:space="preserve">ypes </w:t>
      </w:r>
      <w:r>
        <w:rPr>
          <w:spacing w:val="55"/>
          <w:sz w:val="24"/>
          <w:szCs w:val="24"/>
        </w:rPr>
        <w:t xml:space="preserve"> </w:t>
      </w:r>
      <w:r>
        <w:rPr>
          <w:sz w:val="24"/>
          <w:szCs w:val="24"/>
        </w:rPr>
        <w:t xml:space="preserve">of 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 xml:space="preserve">approximation </w:t>
      </w:r>
      <w:r>
        <w:rPr>
          <w:spacing w:val="47"/>
          <w:sz w:val="24"/>
          <w:szCs w:val="24"/>
        </w:rPr>
        <w:t xml:space="preserve"> </w:t>
      </w:r>
      <w:r>
        <w:rPr>
          <w:sz w:val="24"/>
          <w:szCs w:val="24"/>
        </w:rPr>
        <w:t xml:space="preserve">for </w:t>
      </w:r>
      <w:r>
        <w:rPr>
          <w:spacing w:val="58"/>
          <w:sz w:val="24"/>
          <w:szCs w:val="24"/>
        </w:rPr>
        <w:t xml:space="preserve"> </w:t>
      </w:r>
      <w:r>
        <w:rPr>
          <w:sz w:val="24"/>
          <w:szCs w:val="24"/>
        </w:rPr>
        <w:t xml:space="preserve">probabilistic </w:t>
      </w:r>
      <w:r>
        <w:rPr>
          <w:spacing w:val="49"/>
          <w:sz w:val="24"/>
          <w:szCs w:val="24"/>
        </w:rPr>
        <w:t xml:space="preserve"> </w:t>
      </w:r>
      <w:r>
        <w:rPr>
          <w:sz w:val="24"/>
          <w:szCs w:val="24"/>
        </w:rPr>
        <w:t>cogni- tion:</w:t>
      </w:r>
      <w:r>
        <w:rPr>
          <w:sz w:val="24"/>
          <w:szCs w:val="24"/>
        </w:rPr>
        <w:tab/>
        <w:t xml:space="preserve">Sampling </w:t>
      </w:r>
      <w:r>
        <w:rPr>
          <w:spacing w:val="51"/>
          <w:sz w:val="24"/>
          <w:szCs w:val="24"/>
        </w:rPr>
        <w:t xml:space="preserve"> </w:t>
      </w:r>
      <w:r>
        <w:rPr>
          <w:sz w:val="24"/>
          <w:szCs w:val="24"/>
        </w:rPr>
        <w:t xml:space="preserve">and </w:t>
      </w:r>
      <w:r>
        <w:rPr>
          <w:spacing w:val="57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v</w:t>
      </w:r>
      <w:r>
        <w:rPr>
          <w:sz w:val="24"/>
          <w:szCs w:val="24"/>
        </w:rPr>
        <w:t xml:space="preserve">ariational.      </w:t>
      </w:r>
      <w:r>
        <w:rPr>
          <w:spacing w:val="41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4"/>
          <w:sz w:val="24"/>
          <w:szCs w:val="24"/>
        </w:rPr>
        <w:t>r</w:t>
      </w:r>
      <w:r>
        <w:rPr>
          <w:sz w:val="24"/>
          <w:szCs w:val="24"/>
        </w:rPr>
        <w:t xml:space="preserve">ain  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 xml:space="preserve">and 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C</w:t>
      </w:r>
      <w:r>
        <w:rPr>
          <w:spacing w:val="-2"/>
          <w:sz w:val="24"/>
          <w:szCs w:val="24"/>
        </w:rPr>
        <w:t>o</w:t>
      </w:r>
      <w:r>
        <w:rPr>
          <w:sz w:val="24"/>
          <w:szCs w:val="24"/>
        </w:rPr>
        <w:t xml:space="preserve">gnition,  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 xml:space="preserve">URL: </w:t>
      </w:r>
      <w:r>
        <w:rPr>
          <w:spacing w:val="55"/>
          <w:sz w:val="24"/>
          <w:szCs w:val="24"/>
        </w:rPr>
        <w:t xml:space="preserve"> </w:t>
      </w:r>
      <w:r>
        <w:rPr>
          <w:spacing w:val="-22"/>
          <w:w w:val="163"/>
          <w:sz w:val="24"/>
          <w:szCs w:val="24"/>
        </w:rPr>
        <w:t>http:</w:t>
      </w:r>
    </w:p>
    <w:p w14:paraId="01AFDF5A" w14:textId="77777777" w:rsidR="00EB3AAC" w:rsidRDefault="00C229B0">
      <w:pPr>
        <w:spacing w:line="251" w:lineRule="auto"/>
        <w:ind w:left="845" w:right="561"/>
        <w:rPr>
          <w:sz w:val="24"/>
          <w:szCs w:val="24"/>
        </w:rPr>
      </w:pPr>
      <w:hyperlink r:id="rId27">
        <w:r>
          <w:rPr>
            <w:spacing w:val="-22"/>
            <w:w w:val="138"/>
            <w:sz w:val="24"/>
            <w:szCs w:val="24"/>
          </w:rPr>
          <w:t>//www.sciencedirect.com/science/article/pii/S0278262615300038</w:t>
        </w:r>
        <w:r>
          <w:rPr>
            <w:w w:val="99"/>
            <w:sz w:val="24"/>
            <w:szCs w:val="24"/>
          </w:rPr>
          <w:t>.</w:t>
        </w:r>
      </w:hyperlink>
      <w:hyperlink r:id="rId28">
        <w:r>
          <w:rPr>
            <w:w w:val="99"/>
            <w:sz w:val="24"/>
            <w:szCs w:val="24"/>
          </w:rPr>
          <w:t xml:space="preserve"> doi:</w:t>
        </w:r>
        <w:r>
          <w:rPr>
            <w:spacing w:val="-22"/>
            <w:w w:val="145"/>
            <w:sz w:val="24"/>
            <w:szCs w:val="24"/>
          </w:rPr>
          <w:t>http://dx.doi.org/10.1016/j.bandc.2015.06.008</w:t>
        </w:r>
      </w:hyperlink>
      <w:r>
        <w:rPr>
          <w:w w:val="99"/>
          <w:sz w:val="24"/>
          <w:szCs w:val="24"/>
        </w:rPr>
        <w:t>.</w:t>
      </w:r>
    </w:p>
    <w:p w14:paraId="5318278E" w14:textId="77777777" w:rsidR="00EB3AAC" w:rsidRDefault="00EB3AAC">
      <w:pPr>
        <w:spacing w:before="4" w:line="240" w:lineRule="exact"/>
        <w:rPr>
          <w:sz w:val="24"/>
          <w:szCs w:val="24"/>
        </w:rPr>
      </w:pPr>
    </w:p>
    <w:p w14:paraId="60B264B4" w14:textId="77777777" w:rsidR="00EB3AAC" w:rsidRDefault="00C229B0">
      <w:pPr>
        <w:spacing w:line="251" w:lineRule="auto"/>
        <w:ind w:left="845" w:right="73" w:hanging="234"/>
        <w:jc w:val="both"/>
        <w:rPr>
          <w:sz w:val="24"/>
          <w:szCs w:val="24"/>
        </w:rPr>
      </w:pPr>
      <w:r>
        <w:rPr>
          <w:sz w:val="24"/>
          <w:szCs w:val="24"/>
        </w:rPr>
        <w:t>Schultheis,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H.,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&amp;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Bar</w:t>
      </w:r>
      <w:r>
        <w:rPr>
          <w:spacing w:val="-2"/>
          <w:sz w:val="24"/>
          <w:szCs w:val="24"/>
        </w:rPr>
        <w:t>k</w:t>
      </w:r>
      <w:r>
        <w:rPr>
          <w:spacing w:val="-6"/>
          <w:sz w:val="24"/>
          <w:szCs w:val="24"/>
        </w:rPr>
        <w:t>o</w:t>
      </w:r>
      <w:r>
        <w:rPr>
          <w:sz w:val="24"/>
          <w:szCs w:val="24"/>
        </w:rPr>
        <w:t>ws</w:t>
      </w:r>
      <w:r>
        <w:rPr>
          <w:spacing w:val="-4"/>
          <w:sz w:val="24"/>
          <w:szCs w:val="24"/>
        </w:rPr>
        <w:t>k</w:t>
      </w:r>
      <w:r>
        <w:rPr>
          <w:spacing w:val="-16"/>
          <w:sz w:val="24"/>
          <w:szCs w:val="24"/>
        </w:rPr>
        <w:t>y</w:t>
      </w:r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</w:t>
      </w:r>
      <w:r>
        <w:rPr>
          <w:spacing w:val="-18"/>
          <w:sz w:val="24"/>
          <w:szCs w:val="24"/>
        </w:rPr>
        <w:t>T</w:t>
      </w:r>
      <w:r>
        <w:rPr>
          <w:sz w:val="24"/>
          <w:szCs w:val="24"/>
        </w:rPr>
        <w:t>.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 xml:space="preserve">(2011). 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Casimir:</w:t>
      </w:r>
      <w:r>
        <w:rPr>
          <w:spacing w:val="34"/>
          <w:sz w:val="24"/>
          <w:szCs w:val="24"/>
        </w:rPr>
        <w:t xml:space="preserve"> </w:t>
      </w:r>
      <w:r>
        <w:rPr>
          <w:sz w:val="24"/>
          <w:szCs w:val="24"/>
        </w:rPr>
        <w:t>an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architecture for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mental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spatial kn</w:t>
      </w:r>
      <w:r>
        <w:rPr>
          <w:spacing w:val="-6"/>
          <w:sz w:val="24"/>
          <w:szCs w:val="24"/>
        </w:rPr>
        <w:t>o</w:t>
      </w:r>
      <w:r>
        <w:rPr>
          <w:sz w:val="24"/>
          <w:szCs w:val="24"/>
        </w:rPr>
        <w:t>wledge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processing.</w:t>
      </w:r>
      <w:r>
        <w:rPr>
          <w:spacing w:val="15"/>
          <w:sz w:val="24"/>
          <w:szCs w:val="24"/>
        </w:rPr>
        <w:t xml:space="preserve"> </w:t>
      </w:r>
      <w:r>
        <w:rPr>
          <w:spacing w:val="-22"/>
          <w:sz w:val="24"/>
          <w:szCs w:val="24"/>
        </w:rPr>
        <w:t>T</w:t>
      </w:r>
      <w:r>
        <w:rPr>
          <w:sz w:val="24"/>
          <w:szCs w:val="24"/>
        </w:rPr>
        <w:t>opics</w:t>
      </w:r>
      <w:r>
        <w:rPr>
          <w:spacing w:val="-20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C</w:t>
      </w:r>
      <w:r>
        <w:rPr>
          <w:spacing w:val="-2"/>
          <w:sz w:val="24"/>
          <w:szCs w:val="24"/>
        </w:rPr>
        <w:t>o</w:t>
      </w:r>
      <w:r>
        <w:rPr>
          <w:sz w:val="24"/>
          <w:szCs w:val="24"/>
        </w:rPr>
        <w:t>gnitive</w:t>
      </w:r>
      <w:r>
        <w:rPr>
          <w:spacing w:val="-23"/>
          <w:sz w:val="24"/>
          <w:szCs w:val="24"/>
        </w:rPr>
        <w:t xml:space="preserve"> </w:t>
      </w:r>
      <w:r>
        <w:rPr>
          <w:sz w:val="24"/>
          <w:szCs w:val="24"/>
        </w:rPr>
        <w:t>Science,</w:t>
      </w:r>
      <w:r>
        <w:rPr>
          <w:spacing w:val="-23"/>
          <w:sz w:val="24"/>
          <w:szCs w:val="24"/>
        </w:rPr>
        <w:t xml:space="preserve"> </w:t>
      </w:r>
      <w:r>
        <w:rPr>
          <w:sz w:val="24"/>
          <w:szCs w:val="24"/>
        </w:rPr>
        <w:t>3,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778–795.</w:t>
      </w:r>
    </w:p>
    <w:p w14:paraId="36CE305F" w14:textId="77777777" w:rsidR="00EB3AAC" w:rsidRDefault="00EB3AAC">
      <w:pPr>
        <w:spacing w:before="4" w:line="240" w:lineRule="exact"/>
        <w:rPr>
          <w:sz w:val="24"/>
          <w:szCs w:val="24"/>
        </w:rPr>
      </w:pPr>
    </w:p>
    <w:p w14:paraId="1F228454" w14:textId="77777777" w:rsidR="00EB3AAC" w:rsidRDefault="00C229B0">
      <w:pPr>
        <w:spacing w:line="251" w:lineRule="auto"/>
        <w:ind w:left="845" w:right="73" w:hanging="234"/>
        <w:jc w:val="both"/>
        <w:rPr>
          <w:sz w:val="24"/>
          <w:szCs w:val="24"/>
        </w:rPr>
      </w:pPr>
      <w:r>
        <w:rPr>
          <w:sz w:val="24"/>
          <w:szCs w:val="24"/>
        </w:rPr>
        <w:t>Shi,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L.,</w:t>
      </w:r>
      <w:r>
        <w:rPr>
          <w:spacing w:val="-9"/>
          <w:sz w:val="24"/>
          <w:szCs w:val="24"/>
        </w:rPr>
        <w:t xml:space="preserve"> </w:t>
      </w:r>
      <w:r>
        <w:rPr>
          <w:w w:val="97"/>
          <w:sz w:val="24"/>
          <w:szCs w:val="24"/>
        </w:rPr>
        <w:t>Gri</w:t>
      </w:r>
      <w:r>
        <w:rPr>
          <w:spacing w:val="-6"/>
          <w:w w:val="97"/>
          <w:sz w:val="24"/>
          <w:szCs w:val="24"/>
        </w:rPr>
        <w:t>f</w:t>
      </w:r>
      <w:r>
        <w:rPr>
          <w:w w:val="97"/>
          <w:sz w:val="24"/>
          <w:szCs w:val="24"/>
        </w:rPr>
        <w:t>fiths,</w:t>
      </w:r>
      <w:r>
        <w:rPr>
          <w:spacing w:val="4"/>
          <w:w w:val="97"/>
          <w:sz w:val="24"/>
          <w:szCs w:val="24"/>
        </w:rPr>
        <w:t xml:space="preserve"> </w:t>
      </w:r>
      <w:r>
        <w:rPr>
          <w:spacing w:val="-18"/>
          <w:sz w:val="24"/>
          <w:szCs w:val="24"/>
        </w:rPr>
        <w:t>T</w:t>
      </w:r>
      <w:r>
        <w:rPr>
          <w:sz w:val="24"/>
          <w:szCs w:val="24"/>
        </w:rPr>
        <w:t>.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L.,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Feldman,</w:t>
      </w:r>
      <w:r>
        <w:rPr>
          <w:spacing w:val="-15"/>
          <w:sz w:val="24"/>
          <w:szCs w:val="24"/>
        </w:rPr>
        <w:t xml:space="preserve"> </w:t>
      </w:r>
      <w:r>
        <w:rPr>
          <w:sz w:val="24"/>
          <w:szCs w:val="24"/>
        </w:rPr>
        <w:t>N.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H.,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&amp;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Sanborn,</w:t>
      </w:r>
      <w:r>
        <w:rPr>
          <w:spacing w:val="-15"/>
          <w:sz w:val="24"/>
          <w:szCs w:val="24"/>
        </w:rPr>
        <w:t xml:space="preserve"> </w:t>
      </w:r>
      <w:r>
        <w:rPr>
          <w:sz w:val="24"/>
          <w:szCs w:val="24"/>
        </w:rPr>
        <w:t>A.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N.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(2010).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-4"/>
          <w:sz w:val="24"/>
          <w:szCs w:val="24"/>
        </w:rPr>
        <w:t>x</w:t>
      </w:r>
      <w:r>
        <w:rPr>
          <w:sz w:val="24"/>
          <w:szCs w:val="24"/>
        </w:rPr>
        <w:t>emplar</w:t>
      </w:r>
      <w:r>
        <w:rPr>
          <w:spacing w:val="-16"/>
          <w:sz w:val="24"/>
          <w:szCs w:val="24"/>
        </w:rPr>
        <w:t xml:space="preserve"> </w:t>
      </w:r>
      <w:r>
        <w:rPr>
          <w:sz w:val="24"/>
          <w:szCs w:val="24"/>
        </w:rPr>
        <w:t>models</w:t>
      </w:r>
      <w:r>
        <w:rPr>
          <w:spacing w:val="-15"/>
          <w:sz w:val="24"/>
          <w:szCs w:val="24"/>
        </w:rPr>
        <w:t xml:space="preserve"> </w:t>
      </w:r>
      <w:r>
        <w:rPr>
          <w:sz w:val="24"/>
          <w:szCs w:val="24"/>
        </w:rPr>
        <w:t>as a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mechanism for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performing bayesian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inference.</w:t>
      </w:r>
      <w:r>
        <w:rPr>
          <w:spacing w:val="53"/>
          <w:sz w:val="24"/>
          <w:szCs w:val="24"/>
        </w:rPr>
        <w:t xml:space="preserve"> </w:t>
      </w:r>
      <w:r>
        <w:rPr>
          <w:sz w:val="24"/>
          <w:szCs w:val="24"/>
        </w:rPr>
        <w:t>Psy</w:t>
      </w:r>
      <w:r>
        <w:rPr>
          <w:spacing w:val="-4"/>
          <w:sz w:val="24"/>
          <w:szCs w:val="24"/>
        </w:rPr>
        <w:t>c</w:t>
      </w:r>
      <w:r>
        <w:rPr>
          <w:sz w:val="24"/>
          <w:szCs w:val="24"/>
        </w:rPr>
        <w:t>honomic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Bulletin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&amp;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-4"/>
          <w:sz w:val="24"/>
          <w:szCs w:val="24"/>
        </w:rPr>
        <w:t>e</w:t>
      </w:r>
      <w:r>
        <w:rPr>
          <w:sz w:val="24"/>
          <w:szCs w:val="24"/>
        </w:rPr>
        <w:t>vi</w:t>
      </w:r>
      <w:r>
        <w:rPr>
          <w:spacing w:val="-4"/>
          <w:sz w:val="24"/>
          <w:szCs w:val="24"/>
        </w:rPr>
        <w:t>e</w:t>
      </w:r>
      <w:r>
        <w:rPr>
          <w:sz w:val="24"/>
          <w:szCs w:val="24"/>
        </w:rPr>
        <w:t>w,</w:t>
      </w:r>
    </w:p>
    <w:p w14:paraId="0A3B5FDD" w14:textId="77777777" w:rsidR="00EB3AAC" w:rsidRDefault="00C229B0">
      <w:pPr>
        <w:ind w:left="845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spacing w:val="9"/>
          <w:sz w:val="24"/>
          <w:szCs w:val="24"/>
        </w:rPr>
        <w:t>7</w:t>
      </w:r>
      <w:r>
        <w:rPr>
          <w:sz w:val="24"/>
          <w:szCs w:val="24"/>
        </w:rPr>
        <w:t>,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443–464.</w:t>
      </w:r>
    </w:p>
    <w:p w14:paraId="22D9507E" w14:textId="77777777" w:rsidR="00EB3AAC" w:rsidRDefault="00EB3AAC">
      <w:pPr>
        <w:spacing w:before="7" w:line="180" w:lineRule="exact"/>
        <w:rPr>
          <w:sz w:val="19"/>
          <w:szCs w:val="19"/>
        </w:rPr>
      </w:pPr>
    </w:p>
    <w:p w14:paraId="05F1B5E3" w14:textId="77777777" w:rsidR="00EB3AAC" w:rsidRDefault="00C229B0">
      <w:pPr>
        <w:spacing w:line="250" w:lineRule="auto"/>
        <w:ind w:left="845" w:right="71" w:hanging="234"/>
        <w:jc w:val="both"/>
        <w:rPr>
          <w:sz w:val="24"/>
          <w:szCs w:val="24"/>
        </w:rPr>
        <w:sectPr w:rsidR="00EB3AAC">
          <w:footerReference w:type="default" r:id="rId29"/>
          <w:pgSz w:w="11920" w:h="16840"/>
          <w:pgMar w:top="1380" w:right="1280" w:bottom="280" w:left="1680" w:header="0" w:footer="0" w:gutter="0"/>
          <w:cols w:space="720"/>
        </w:sectPr>
      </w:pPr>
      <w:r>
        <w:rPr>
          <w:spacing w:val="-106"/>
          <w:w w:val="99"/>
          <w:sz w:val="24"/>
          <w:szCs w:val="24"/>
        </w:rPr>
        <w:t>S</w:t>
      </w:r>
      <w:r>
        <w:rPr>
          <w:w w:val="99"/>
          <w:position w:val="6"/>
          <w:sz w:val="24"/>
          <w:szCs w:val="24"/>
        </w:rPr>
        <w:t>ˇ</w:t>
      </w:r>
      <w:r>
        <w:rPr>
          <w:spacing w:val="-33"/>
          <w:position w:val="6"/>
          <w:sz w:val="24"/>
          <w:szCs w:val="24"/>
        </w:rPr>
        <w:t xml:space="preserve"> </w:t>
      </w:r>
      <w:r>
        <w:rPr>
          <w:sz w:val="24"/>
          <w:szCs w:val="24"/>
        </w:rPr>
        <w:t>imi</w:t>
      </w:r>
      <w:r>
        <w:rPr>
          <w:spacing w:val="-93"/>
          <w:sz w:val="24"/>
          <w:szCs w:val="24"/>
        </w:rPr>
        <w:t>c</w:t>
      </w:r>
      <w:r>
        <w:rPr>
          <w:spacing w:val="13"/>
          <w:sz w:val="24"/>
          <w:szCs w:val="24"/>
        </w:rPr>
        <w:t>´</w:t>
      </w:r>
      <w:r>
        <w:rPr>
          <w:sz w:val="24"/>
          <w:szCs w:val="24"/>
        </w:rPr>
        <w:t>,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G.,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&amp;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Bogdan</w:t>
      </w:r>
      <w:r>
        <w:rPr>
          <w:spacing w:val="-4"/>
          <w:sz w:val="24"/>
          <w:szCs w:val="24"/>
        </w:rPr>
        <w:t>o</w:t>
      </w:r>
      <w:r>
        <w:rPr>
          <w:sz w:val="24"/>
          <w:szCs w:val="24"/>
        </w:rPr>
        <w:t>vi</w:t>
      </w:r>
      <w:r>
        <w:rPr>
          <w:spacing w:val="-93"/>
          <w:sz w:val="24"/>
          <w:szCs w:val="24"/>
        </w:rPr>
        <w:t>c</w:t>
      </w:r>
      <w:r>
        <w:rPr>
          <w:spacing w:val="13"/>
          <w:sz w:val="24"/>
          <w:szCs w:val="24"/>
        </w:rPr>
        <w:t>´</w:t>
      </w:r>
      <w:r>
        <w:rPr>
          <w:sz w:val="24"/>
          <w:szCs w:val="24"/>
        </w:rPr>
        <w:t>,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N.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 xml:space="preserve">(1997). </w:t>
      </w:r>
      <w:r>
        <w:rPr>
          <w:spacing w:val="12"/>
          <w:sz w:val="24"/>
          <w:szCs w:val="24"/>
        </w:rPr>
        <w:t xml:space="preserve"> </w:t>
      </w:r>
      <w:r>
        <w:rPr>
          <w:spacing w:val="-31"/>
          <w:sz w:val="24"/>
          <w:szCs w:val="24"/>
        </w:rPr>
        <w:t>V</w:t>
      </w:r>
      <w:r>
        <w:rPr>
          <w:sz w:val="24"/>
          <w:szCs w:val="24"/>
        </w:rPr>
        <w:t>olume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number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neurons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human hippocampal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formation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normal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aging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alzheimer</w:t>
      </w:r>
      <w:r>
        <w:rPr>
          <w:spacing w:val="-13"/>
          <w:sz w:val="24"/>
          <w:szCs w:val="24"/>
        </w:rPr>
        <w:t>’</w:t>
      </w:r>
      <w:r>
        <w:rPr>
          <w:sz w:val="24"/>
          <w:szCs w:val="24"/>
        </w:rPr>
        <w:t>s disease.</w:t>
      </w:r>
      <w:r>
        <w:rPr>
          <w:spacing w:val="54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J</w:t>
      </w:r>
      <w:r>
        <w:rPr>
          <w:sz w:val="24"/>
          <w:szCs w:val="24"/>
        </w:rPr>
        <w:t>ournal</w:t>
      </w:r>
      <w:r>
        <w:rPr>
          <w:spacing w:val="48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Com- pa</w:t>
      </w:r>
      <w:r>
        <w:rPr>
          <w:spacing w:val="-4"/>
          <w:sz w:val="24"/>
          <w:szCs w:val="24"/>
        </w:rPr>
        <w:t>r</w:t>
      </w:r>
      <w:r>
        <w:rPr>
          <w:sz w:val="24"/>
          <w:szCs w:val="24"/>
        </w:rPr>
        <w:t>ative</w:t>
      </w:r>
      <w:r>
        <w:rPr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>Neu</w:t>
      </w:r>
      <w:r>
        <w:rPr>
          <w:spacing w:val="-11"/>
          <w:sz w:val="24"/>
          <w:szCs w:val="24"/>
        </w:rPr>
        <w:t>r</w:t>
      </w:r>
      <w:r>
        <w:rPr>
          <w:sz w:val="24"/>
          <w:szCs w:val="24"/>
        </w:rPr>
        <w:t>ol</w:t>
      </w:r>
      <w:r>
        <w:rPr>
          <w:spacing w:val="-2"/>
          <w:sz w:val="24"/>
          <w:szCs w:val="24"/>
        </w:rPr>
        <w:t>o</w:t>
      </w:r>
      <w:r>
        <w:rPr>
          <w:sz w:val="24"/>
          <w:szCs w:val="24"/>
        </w:rPr>
        <w:t>gy,</w:t>
      </w:r>
      <w:r>
        <w:rPr>
          <w:spacing w:val="-23"/>
          <w:sz w:val="24"/>
          <w:szCs w:val="24"/>
        </w:rPr>
        <w:t xml:space="preserve"> </w:t>
      </w:r>
      <w:r>
        <w:rPr>
          <w:sz w:val="24"/>
          <w:szCs w:val="24"/>
        </w:rPr>
        <w:t>379,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482–494.</w:t>
      </w:r>
    </w:p>
    <w:p w14:paraId="24DB7D37" w14:textId="77777777" w:rsidR="00EB3AAC" w:rsidRDefault="00C229B0">
      <w:pPr>
        <w:spacing w:before="57"/>
        <w:ind w:left="1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34                                                                                                      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BIBLIOGRAPHY</w:t>
      </w:r>
    </w:p>
    <w:p w14:paraId="135F5FDB" w14:textId="77777777" w:rsidR="00EB3AAC" w:rsidRDefault="00EB3AAC">
      <w:pPr>
        <w:spacing w:line="120" w:lineRule="exact"/>
        <w:rPr>
          <w:sz w:val="13"/>
          <w:szCs w:val="13"/>
        </w:rPr>
      </w:pPr>
    </w:p>
    <w:p w14:paraId="4CED02DD" w14:textId="77777777" w:rsidR="00EB3AAC" w:rsidRDefault="00EB3AAC">
      <w:pPr>
        <w:spacing w:line="200" w:lineRule="exact"/>
      </w:pPr>
    </w:p>
    <w:p w14:paraId="3B93BBDE" w14:textId="77777777" w:rsidR="00EB3AAC" w:rsidRDefault="00EB3AAC">
      <w:pPr>
        <w:spacing w:line="200" w:lineRule="exact"/>
      </w:pPr>
    </w:p>
    <w:p w14:paraId="2D9AF67C" w14:textId="77777777" w:rsidR="00EB3AAC" w:rsidRDefault="00C229B0">
      <w:pPr>
        <w:spacing w:line="251" w:lineRule="auto"/>
        <w:ind w:left="354" w:right="524" w:hanging="234"/>
        <w:rPr>
          <w:sz w:val="24"/>
          <w:szCs w:val="24"/>
        </w:rPr>
      </w:pPr>
      <w:r>
        <w:rPr>
          <w:sz w:val="24"/>
          <w:szCs w:val="24"/>
        </w:rPr>
        <w:t>Sun,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R.,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&amp;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Zhang,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X.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(2004).</w:t>
      </w:r>
      <w:r>
        <w:rPr>
          <w:spacing w:val="50"/>
          <w:sz w:val="24"/>
          <w:szCs w:val="24"/>
        </w:rPr>
        <w:t xml:space="preserve"> </w:t>
      </w:r>
      <w:r>
        <w:rPr>
          <w:spacing w:val="-19"/>
          <w:sz w:val="24"/>
          <w:szCs w:val="24"/>
        </w:rPr>
        <w:t>T</w:t>
      </w:r>
      <w:r>
        <w:rPr>
          <w:sz w:val="24"/>
          <w:szCs w:val="24"/>
        </w:rPr>
        <w:t>op-d</w:t>
      </w:r>
      <w:r>
        <w:rPr>
          <w:spacing w:val="-6"/>
          <w:sz w:val="24"/>
          <w:szCs w:val="24"/>
        </w:rPr>
        <w:t>o</w:t>
      </w:r>
      <w:r>
        <w:rPr>
          <w:sz w:val="24"/>
          <w:szCs w:val="24"/>
        </w:rPr>
        <w:t>wn</w:t>
      </w:r>
      <w:r>
        <w:rPr>
          <w:spacing w:val="-1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v</w:t>
      </w:r>
      <w:r>
        <w:rPr>
          <w:sz w:val="24"/>
          <w:szCs w:val="24"/>
        </w:rPr>
        <w:t>ersus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bottom-up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learning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cognit</w:t>
      </w:r>
      <w:r>
        <w:rPr>
          <w:spacing w:val="-6"/>
          <w:sz w:val="24"/>
          <w:szCs w:val="24"/>
        </w:rPr>
        <w:t>i</w:t>
      </w:r>
      <w:r>
        <w:rPr>
          <w:spacing w:val="-4"/>
          <w:sz w:val="24"/>
          <w:szCs w:val="24"/>
        </w:rPr>
        <w:t>v</w:t>
      </w:r>
      <w:r>
        <w:rPr>
          <w:sz w:val="24"/>
          <w:szCs w:val="24"/>
        </w:rPr>
        <w:t>e skill acquisition.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C</w:t>
      </w:r>
      <w:r>
        <w:rPr>
          <w:spacing w:val="-2"/>
          <w:sz w:val="24"/>
          <w:szCs w:val="24"/>
        </w:rPr>
        <w:t>o</w:t>
      </w:r>
      <w:r>
        <w:rPr>
          <w:sz w:val="24"/>
          <w:szCs w:val="24"/>
        </w:rPr>
        <w:t>gnitive</w:t>
      </w:r>
      <w:r>
        <w:rPr>
          <w:spacing w:val="-23"/>
          <w:sz w:val="24"/>
          <w:szCs w:val="24"/>
        </w:rPr>
        <w:t xml:space="preserve"> </w:t>
      </w:r>
      <w:r>
        <w:rPr>
          <w:w w:val="94"/>
          <w:sz w:val="24"/>
          <w:szCs w:val="24"/>
        </w:rPr>
        <w:t>Systems</w:t>
      </w:r>
      <w:r>
        <w:rPr>
          <w:spacing w:val="4"/>
          <w:w w:val="94"/>
          <w:sz w:val="24"/>
          <w:szCs w:val="24"/>
        </w:rPr>
        <w:t xml:space="preserve"> </w:t>
      </w:r>
      <w:r>
        <w:rPr>
          <w:sz w:val="24"/>
          <w:szCs w:val="24"/>
        </w:rPr>
        <w:t>Resea</w:t>
      </w:r>
      <w:r>
        <w:rPr>
          <w:spacing w:val="-9"/>
          <w:sz w:val="24"/>
          <w:szCs w:val="24"/>
        </w:rPr>
        <w:t>r</w:t>
      </w:r>
      <w:r>
        <w:rPr>
          <w:spacing w:val="-4"/>
          <w:sz w:val="24"/>
          <w:szCs w:val="24"/>
        </w:rPr>
        <w:t>c</w:t>
      </w:r>
      <w:r>
        <w:rPr>
          <w:sz w:val="24"/>
          <w:szCs w:val="24"/>
        </w:rPr>
        <w:t>h,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5,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63–89.</w:t>
      </w:r>
    </w:p>
    <w:p w14:paraId="2CEECDC9" w14:textId="77777777" w:rsidR="00EB3AAC" w:rsidRDefault="00EB3AAC">
      <w:pPr>
        <w:spacing w:before="10" w:line="180" w:lineRule="exact"/>
        <w:rPr>
          <w:sz w:val="19"/>
          <w:szCs w:val="19"/>
        </w:rPr>
      </w:pPr>
    </w:p>
    <w:p w14:paraId="60597095" w14:textId="77777777" w:rsidR="00EB3AAC" w:rsidRDefault="00C229B0">
      <w:pPr>
        <w:spacing w:line="251" w:lineRule="auto"/>
        <w:ind w:left="354" w:right="524" w:hanging="234"/>
        <w:rPr>
          <w:sz w:val="24"/>
          <w:szCs w:val="24"/>
        </w:rPr>
      </w:pPr>
      <w:r>
        <w:rPr>
          <w:sz w:val="24"/>
          <w:szCs w:val="24"/>
        </w:rPr>
        <w:t>Thrun,</w:t>
      </w:r>
      <w:r>
        <w:rPr>
          <w:spacing w:val="-17"/>
          <w:sz w:val="24"/>
          <w:szCs w:val="24"/>
        </w:rPr>
        <w:t xml:space="preserve"> </w:t>
      </w:r>
      <w:r>
        <w:rPr>
          <w:sz w:val="24"/>
          <w:szCs w:val="24"/>
        </w:rPr>
        <w:t>S.,</w:t>
      </w:r>
      <w:r>
        <w:rPr>
          <w:spacing w:val="-14"/>
          <w:sz w:val="24"/>
          <w:szCs w:val="24"/>
        </w:rPr>
        <w:t xml:space="preserve"> </w:t>
      </w:r>
      <w:r>
        <w:rPr>
          <w:sz w:val="24"/>
          <w:szCs w:val="24"/>
        </w:rPr>
        <w:t>&amp;</w:t>
      </w:r>
      <w:r>
        <w:rPr>
          <w:spacing w:val="-16"/>
          <w:sz w:val="24"/>
          <w:szCs w:val="24"/>
        </w:rPr>
        <w:t xml:space="preserve"> </w:t>
      </w:r>
      <w:r>
        <w:rPr>
          <w:sz w:val="24"/>
          <w:szCs w:val="24"/>
        </w:rPr>
        <w:t>Leonard,</w:t>
      </w:r>
      <w:r>
        <w:rPr>
          <w:spacing w:val="-20"/>
          <w:sz w:val="24"/>
          <w:szCs w:val="24"/>
        </w:rPr>
        <w:t xml:space="preserve"> </w:t>
      </w:r>
      <w:r>
        <w:rPr>
          <w:sz w:val="24"/>
          <w:szCs w:val="24"/>
        </w:rPr>
        <w:t>J.</w:t>
      </w:r>
      <w:r>
        <w:rPr>
          <w:spacing w:val="-16"/>
          <w:sz w:val="24"/>
          <w:szCs w:val="24"/>
        </w:rPr>
        <w:t xml:space="preserve"> </w:t>
      </w:r>
      <w:r>
        <w:rPr>
          <w:sz w:val="24"/>
          <w:szCs w:val="24"/>
        </w:rPr>
        <w:t>J.</w:t>
      </w:r>
      <w:r>
        <w:rPr>
          <w:spacing w:val="-16"/>
          <w:sz w:val="24"/>
          <w:szCs w:val="24"/>
        </w:rPr>
        <w:t xml:space="preserve"> </w:t>
      </w:r>
      <w:r>
        <w:rPr>
          <w:sz w:val="24"/>
          <w:szCs w:val="24"/>
        </w:rPr>
        <w:t>(2008).</w:t>
      </w:r>
      <w:r>
        <w:rPr>
          <w:spacing w:val="-10"/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Simultaneous</w:t>
      </w:r>
      <w:r>
        <w:rPr>
          <w:spacing w:val="-13"/>
          <w:w w:val="99"/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localization</w:t>
      </w:r>
      <w:r>
        <w:rPr>
          <w:spacing w:val="-13"/>
          <w:w w:val="99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17"/>
          <w:sz w:val="24"/>
          <w:szCs w:val="24"/>
        </w:rPr>
        <w:t xml:space="preserve"> </w:t>
      </w:r>
      <w:r>
        <w:rPr>
          <w:sz w:val="24"/>
          <w:szCs w:val="24"/>
        </w:rPr>
        <w:t>mapping.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-16"/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Sprin</w:t>
      </w:r>
      <w:r>
        <w:rPr>
          <w:spacing w:val="-2"/>
          <w:w w:val="99"/>
          <w:sz w:val="24"/>
          <w:szCs w:val="24"/>
        </w:rPr>
        <w:t>g</w:t>
      </w:r>
      <w:r>
        <w:rPr>
          <w:w w:val="106"/>
          <w:sz w:val="24"/>
          <w:szCs w:val="24"/>
        </w:rPr>
        <w:t xml:space="preserve">er </w:t>
      </w:r>
      <w:r>
        <w:rPr>
          <w:sz w:val="24"/>
          <w:szCs w:val="24"/>
        </w:rPr>
        <w:t>handbook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14"/>
          <w:sz w:val="24"/>
          <w:szCs w:val="24"/>
        </w:rPr>
        <w:t xml:space="preserve"> </w:t>
      </w:r>
      <w:r>
        <w:rPr>
          <w:spacing w:val="-11"/>
          <w:sz w:val="24"/>
          <w:szCs w:val="24"/>
        </w:rPr>
        <w:t>r</w:t>
      </w:r>
      <w:r>
        <w:rPr>
          <w:sz w:val="24"/>
          <w:szCs w:val="24"/>
        </w:rPr>
        <w:t>obotics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(pp.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871–889).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>Springe</w:t>
      </w:r>
      <w:r>
        <w:rPr>
          <w:spacing w:val="-13"/>
          <w:sz w:val="24"/>
          <w:szCs w:val="24"/>
        </w:rPr>
        <w:t>r</w:t>
      </w:r>
      <w:r>
        <w:rPr>
          <w:sz w:val="24"/>
          <w:szCs w:val="24"/>
        </w:rPr>
        <w:t>.</w:t>
      </w:r>
    </w:p>
    <w:p w14:paraId="6240F8CA" w14:textId="77777777" w:rsidR="00EB3AAC" w:rsidRDefault="00EB3AAC">
      <w:pPr>
        <w:spacing w:before="10" w:line="180" w:lineRule="exact"/>
        <w:rPr>
          <w:sz w:val="19"/>
          <w:szCs w:val="19"/>
        </w:rPr>
      </w:pPr>
    </w:p>
    <w:p w14:paraId="71955677" w14:textId="77777777" w:rsidR="00EB3AAC" w:rsidRDefault="00C229B0">
      <w:pPr>
        <w:spacing w:line="251" w:lineRule="auto"/>
        <w:ind w:left="354" w:right="524" w:hanging="234"/>
        <w:rPr>
          <w:sz w:val="24"/>
          <w:szCs w:val="24"/>
        </w:rPr>
      </w:pPr>
      <w:r>
        <w:rPr>
          <w:spacing w:val="-14"/>
          <w:sz w:val="24"/>
          <w:szCs w:val="24"/>
        </w:rPr>
        <w:t>V</w:t>
      </w:r>
      <w:r>
        <w:rPr>
          <w:sz w:val="24"/>
          <w:szCs w:val="24"/>
        </w:rPr>
        <w:t>ilares,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I., &amp;</w:t>
      </w:r>
      <w:r>
        <w:rPr>
          <w:spacing w:val="-1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K</w:t>
      </w:r>
      <w:r>
        <w:rPr>
          <w:sz w:val="24"/>
          <w:szCs w:val="24"/>
        </w:rPr>
        <w:t>ording,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K.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(2011).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>Bayesian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models: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structure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2"/>
          <w:sz w:val="24"/>
          <w:szCs w:val="24"/>
        </w:rPr>
        <w:t xml:space="preserve"> w</w:t>
      </w:r>
      <w:r>
        <w:rPr>
          <w:sz w:val="24"/>
          <w:szCs w:val="24"/>
        </w:rPr>
        <w:t>orld,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unce</w:t>
      </w:r>
      <w:r>
        <w:rPr>
          <w:spacing w:val="-5"/>
          <w:sz w:val="24"/>
          <w:szCs w:val="24"/>
        </w:rPr>
        <w:t>r</w:t>
      </w:r>
      <w:r>
        <w:rPr>
          <w:sz w:val="24"/>
          <w:szCs w:val="24"/>
        </w:rPr>
        <w:t>- taint</w:t>
      </w:r>
      <w:r>
        <w:rPr>
          <w:spacing w:val="-16"/>
          <w:sz w:val="24"/>
          <w:szCs w:val="24"/>
        </w:rPr>
        <w:t>y</w:t>
      </w:r>
      <w:r>
        <w:rPr>
          <w:sz w:val="24"/>
          <w:szCs w:val="24"/>
        </w:rPr>
        <w:t>,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beh</w:t>
      </w:r>
      <w:r>
        <w:rPr>
          <w:spacing w:val="-5"/>
          <w:sz w:val="24"/>
          <w:szCs w:val="24"/>
        </w:rPr>
        <w:t>a</w:t>
      </w:r>
      <w:r>
        <w:rPr>
          <w:sz w:val="24"/>
          <w:szCs w:val="24"/>
        </w:rPr>
        <w:t>vio</w:t>
      </w:r>
      <w:r>
        <w:rPr>
          <w:spacing w:val="-10"/>
          <w:sz w:val="24"/>
          <w:szCs w:val="24"/>
        </w:rPr>
        <w:t>r</w:t>
      </w:r>
      <w:r>
        <w:rPr>
          <w:sz w:val="24"/>
          <w:szCs w:val="24"/>
        </w:rPr>
        <w:t>,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and the brain.</w:t>
      </w:r>
      <w:r>
        <w:rPr>
          <w:spacing w:val="29"/>
          <w:sz w:val="24"/>
          <w:szCs w:val="24"/>
        </w:rPr>
        <w:t xml:space="preserve"> </w:t>
      </w:r>
      <w:r>
        <w:rPr>
          <w:sz w:val="24"/>
          <w:szCs w:val="24"/>
        </w:rPr>
        <w:t>Annals</w:t>
      </w:r>
      <w:r>
        <w:rPr>
          <w:spacing w:val="-17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>
        <w:rPr>
          <w:w w:val="91"/>
          <w:sz w:val="24"/>
          <w:szCs w:val="24"/>
        </w:rPr>
        <w:t>N</w:t>
      </w:r>
      <w:r>
        <w:rPr>
          <w:spacing w:val="-4"/>
          <w:w w:val="91"/>
          <w:sz w:val="24"/>
          <w:szCs w:val="24"/>
        </w:rPr>
        <w:t>e</w:t>
      </w:r>
      <w:r>
        <w:rPr>
          <w:w w:val="91"/>
          <w:sz w:val="24"/>
          <w:szCs w:val="24"/>
        </w:rPr>
        <w:t>w</w:t>
      </w:r>
      <w:r>
        <w:rPr>
          <w:spacing w:val="21"/>
          <w:w w:val="91"/>
          <w:sz w:val="24"/>
          <w:szCs w:val="24"/>
        </w:rPr>
        <w:t xml:space="preserve"> </w:t>
      </w:r>
      <w:r>
        <w:rPr>
          <w:spacing w:val="-20"/>
          <w:w w:val="91"/>
          <w:sz w:val="24"/>
          <w:szCs w:val="24"/>
        </w:rPr>
        <w:t>Y</w:t>
      </w:r>
      <w:r>
        <w:rPr>
          <w:w w:val="91"/>
          <w:sz w:val="24"/>
          <w:szCs w:val="24"/>
        </w:rPr>
        <w:t>ork</w:t>
      </w:r>
      <w:r>
        <w:rPr>
          <w:spacing w:val="6"/>
          <w:w w:val="91"/>
          <w:sz w:val="24"/>
          <w:szCs w:val="24"/>
        </w:rPr>
        <w:t xml:space="preserve"> </w:t>
      </w:r>
      <w:r>
        <w:rPr>
          <w:w w:val="91"/>
          <w:sz w:val="24"/>
          <w:szCs w:val="24"/>
        </w:rPr>
        <w:t>Academy</w:t>
      </w:r>
      <w:r>
        <w:rPr>
          <w:spacing w:val="45"/>
          <w:w w:val="91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Sciences,</w:t>
      </w:r>
      <w:r>
        <w:rPr>
          <w:spacing w:val="-14"/>
          <w:sz w:val="24"/>
          <w:szCs w:val="24"/>
        </w:rPr>
        <w:t xml:space="preserve"> </w:t>
      </w:r>
      <w:r>
        <w:rPr>
          <w:sz w:val="24"/>
          <w:szCs w:val="24"/>
        </w:rPr>
        <w:t>1224,</w:t>
      </w:r>
    </w:p>
    <w:p w14:paraId="09230174" w14:textId="77777777" w:rsidR="00EB3AAC" w:rsidRDefault="00C229B0">
      <w:pPr>
        <w:ind w:left="354" w:right="7858"/>
        <w:jc w:val="both"/>
        <w:rPr>
          <w:sz w:val="24"/>
          <w:szCs w:val="24"/>
        </w:rPr>
      </w:pPr>
      <w:r>
        <w:rPr>
          <w:sz w:val="24"/>
          <w:szCs w:val="24"/>
        </w:rPr>
        <w:t>22–39.</w:t>
      </w:r>
    </w:p>
    <w:p w14:paraId="1EFB7A1D" w14:textId="77777777" w:rsidR="00EB3AAC" w:rsidRDefault="00EB3AAC">
      <w:pPr>
        <w:spacing w:before="12" w:line="200" w:lineRule="exact"/>
      </w:pPr>
    </w:p>
    <w:p w14:paraId="30885C24" w14:textId="77777777" w:rsidR="00EB3AAC" w:rsidRDefault="00C229B0">
      <w:pPr>
        <w:ind w:left="120"/>
        <w:rPr>
          <w:sz w:val="24"/>
          <w:szCs w:val="24"/>
        </w:rPr>
      </w:pPr>
      <w:r>
        <w:rPr>
          <w:spacing w:val="-12"/>
          <w:sz w:val="24"/>
          <w:szCs w:val="24"/>
        </w:rPr>
        <w:t>W</w:t>
      </w:r>
      <w:r>
        <w:rPr>
          <w:sz w:val="24"/>
          <w:szCs w:val="24"/>
        </w:rPr>
        <w:t>urm,</w:t>
      </w:r>
      <w:r>
        <w:rPr>
          <w:spacing w:val="32"/>
          <w:sz w:val="24"/>
          <w:szCs w:val="24"/>
        </w:rPr>
        <w:t xml:space="preserve"> </w:t>
      </w:r>
      <w:r>
        <w:rPr>
          <w:sz w:val="24"/>
          <w:szCs w:val="24"/>
        </w:rPr>
        <w:t>K.</w:t>
      </w:r>
      <w:r>
        <w:rPr>
          <w:spacing w:val="29"/>
          <w:sz w:val="24"/>
          <w:szCs w:val="24"/>
        </w:rPr>
        <w:t xml:space="preserve"> </w:t>
      </w:r>
      <w:r>
        <w:rPr>
          <w:sz w:val="24"/>
          <w:szCs w:val="24"/>
        </w:rPr>
        <w:t>M.,</w:t>
      </w:r>
      <w:r>
        <w:rPr>
          <w:spacing w:val="36"/>
          <w:sz w:val="24"/>
          <w:szCs w:val="24"/>
        </w:rPr>
        <w:t xml:space="preserve"> </w:t>
      </w:r>
      <w:r>
        <w:rPr>
          <w:sz w:val="24"/>
          <w:szCs w:val="24"/>
        </w:rPr>
        <w:t>Hornung,</w:t>
      </w:r>
      <w:r>
        <w:rPr>
          <w:spacing w:val="30"/>
          <w:sz w:val="24"/>
          <w:szCs w:val="24"/>
        </w:rPr>
        <w:t xml:space="preserve"> </w:t>
      </w:r>
      <w:r>
        <w:rPr>
          <w:sz w:val="24"/>
          <w:szCs w:val="24"/>
        </w:rPr>
        <w:t>A.,</w:t>
      </w:r>
      <w:r>
        <w:rPr>
          <w:spacing w:val="36"/>
          <w:sz w:val="24"/>
          <w:szCs w:val="24"/>
        </w:rPr>
        <w:t xml:space="preserve"> </w:t>
      </w:r>
      <w:r>
        <w:rPr>
          <w:sz w:val="24"/>
          <w:szCs w:val="24"/>
        </w:rPr>
        <w:t>Benn</w:t>
      </w:r>
      <w:r>
        <w:rPr>
          <w:spacing w:val="-6"/>
          <w:sz w:val="24"/>
          <w:szCs w:val="24"/>
        </w:rPr>
        <w:t>e</w:t>
      </w:r>
      <w:r>
        <w:rPr>
          <w:sz w:val="24"/>
          <w:szCs w:val="24"/>
        </w:rPr>
        <w:t>witz,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>M.,</w:t>
      </w:r>
      <w:r>
        <w:rPr>
          <w:spacing w:val="36"/>
          <w:sz w:val="24"/>
          <w:szCs w:val="24"/>
        </w:rPr>
        <w:t xml:space="preserve"> </w:t>
      </w:r>
      <w:r>
        <w:rPr>
          <w:sz w:val="24"/>
          <w:szCs w:val="24"/>
        </w:rPr>
        <w:t>Stachniss,</w:t>
      </w:r>
      <w:r>
        <w:rPr>
          <w:spacing w:val="29"/>
          <w:sz w:val="24"/>
          <w:szCs w:val="24"/>
        </w:rPr>
        <w:t xml:space="preserve"> </w:t>
      </w:r>
      <w:r>
        <w:rPr>
          <w:sz w:val="24"/>
          <w:szCs w:val="24"/>
        </w:rPr>
        <w:t>C.,</w:t>
      </w:r>
      <w:r>
        <w:rPr>
          <w:spacing w:val="36"/>
          <w:sz w:val="24"/>
          <w:szCs w:val="24"/>
        </w:rPr>
        <w:t xml:space="preserve"> </w:t>
      </w:r>
      <w:r>
        <w:rPr>
          <w:sz w:val="24"/>
          <w:szCs w:val="24"/>
        </w:rPr>
        <w:t>&amp;</w:t>
      </w:r>
      <w:r>
        <w:rPr>
          <w:spacing w:val="29"/>
          <w:sz w:val="24"/>
          <w:szCs w:val="24"/>
        </w:rPr>
        <w:t xml:space="preserve"> </w:t>
      </w:r>
      <w:r>
        <w:rPr>
          <w:sz w:val="24"/>
          <w:szCs w:val="24"/>
        </w:rPr>
        <w:t>Bu</w:t>
      </w:r>
      <w:r>
        <w:rPr>
          <w:spacing w:val="-4"/>
          <w:sz w:val="24"/>
          <w:szCs w:val="24"/>
        </w:rPr>
        <w:t>r</w:t>
      </w:r>
      <w:r>
        <w:rPr>
          <w:spacing w:val="-1"/>
          <w:sz w:val="24"/>
          <w:szCs w:val="24"/>
        </w:rPr>
        <w:t>g</w:t>
      </w:r>
      <w:r>
        <w:rPr>
          <w:sz w:val="24"/>
          <w:szCs w:val="24"/>
        </w:rPr>
        <w:t>ard,</w:t>
      </w:r>
      <w:r>
        <w:rPr>
          <w:spacing w:val="31"/>
          <w:sz w:val="24"/>
          <w:szCs w:val="24"/>
        </w:rPr>
        <w:t xml:space="preserve"> </w:t>
      </w:r>
      <w:r>
        <w:rPr>
          <w:spacing w:val="-22"/>
          <w:sz w:val="24"/>
          <w:szCs w:val="24"/>
        </w:rPr>
        <w:t>W</w:t>
      </w:r>
      <w:r>
        <w:rPr>
          <w:sz w:val="24"/>
          <w:szCs w:val="24"/>
        </w:rPr>
        <w:t>.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>(2010).</w:t>
      </w:r>
    </w:p>
    <w:p w14:paraId="7A438DFE" w14:textId="77777777" w:rsidR="00EB3AAC" w:rsidRDefault="00C229B0">
      <w:pPr>
        <w:spacing w:before="13" w:line="251" w:lineRule="auto"/>
        <w:ind w:left="354" w:right="524"/>
        <w:jc w:val="both"/>
        <w:rPr>
          <w:sz w:val="24"/>
          <w:szCs w:val="24"/>
        </w:rPr>
      </w:pPr>
      <w:r>
        <w:rPr>
          <w:sz w:val="24"/>
          <w:szCs w:val="24"/>
        </w:rPr>
        <w:t>Octomap: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probabilistic,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fl</w:t>
      </w:r>
      <w:r>
        <w:rPr>
          <w:spacing w:val="-4"/>
          <w:sz w:val="24"/>
          <w:szCs w:val="24"/>
        </w:rPr>
        <w:t>e</w:t>
      </w:r>
      <w:r>
        <w:rPr>
          <w:sz w:val="24"/>
          <w:szCs w:val="24"/>
        </w:rPr>
        <w:t>xible,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compact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3d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map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representation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robotic systems.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1"/>
          <w:sz w:val="24"/>
          <w:szCs w:val="24"/>
        </w:rPr>
        <w:t>r</w:t>
      </w:r>
      <w:r>
        <w:rPr>
          <w:sz w:val="24"/>
          <w:szCs w:val="24"/>
        </w:rPr>
        <w:t>oc.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19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8"/>
          <w:sz w:val="24"/>
          <w:szCs w:val="24"/>
        </w:rPr>
        <w:t xml:space="preserve"> </w:t>
      </w:r>
      <w:r>
        <w:rPr>
          <w:w w:val="92"/>
          <w:sz w:val="24"/>
          <w:szCs w:val="24"/>
        </w:rPr>
        <w:t xml:space="preserve">ICRA </w:t>
      </w:r>
      <w:r>
        <w:rPr>
          <w:sz w:val="24"/>
          <w:szCs w:val="24"/>
        </w:rPr>
        <w:t>2010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workshop</w:t>
      </w:r>
      <w:r>
        <w:rPr>
          <w:spacing w:val="-24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best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4"/>
          <w:sz w:val="24"/>
          <w:szCs w:val="24"/>
        </w:rPr>
        <w:t>r</w:t>
      </w:r>
      <w:r>
        <w:rPr>
          <w:sz w:val="24"/>
          <w:szCs w:val="24"/>
        </w:rPr>
        <w:t>actice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3D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pe</w:t>
      </w:r>
      <w:r>
        <w:rPr>
          <w:spacing w:val="-9"/>
          <w:sz w:val="24"/>
          <w:szCs w:val="24"/>
        </w:rPr>
        <w:t>r</w:t>
      </w:r>
      <w:r>
        <w:rPr>
          <w:sz w:val="24"/>
          <w:szCs w:val="24"/>
        </w:rPr>
        <w:t xml:space="preserve">ception </w:t>
      </w:r>
      <w:r>
        <w:rPr>
          <w:w w:val="103"/>
          <w:sz w:val="24"/>
          <w:szCs w:val="24"/>
        </w:rPr>
        <w:t xml:space="preserve">and </w:t>
      </w:r>
      <w:r>
        <w:rPr>
          <w:sz w:val="24"/>
          <w:szCs w:val="24"/>
        </w:rPr>
        <w:t>modeling</w:t>
      </w:r>
      <w:r>
        <w:rPr>
          <w:spacing w:val="-18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mobile</w:t>
      </w:r>
      <w:r>
        <w:rPr>
          <w:spacing w:val="-20"/>
          <w:sz w:val="24"/>
          <w:szCs w:val="24"/>
        </w:rPr>
        <w:t xml:space="preserve"> </w:t>
      </w:r>
      <w:r>
        <w:rPr>
          <w:sz w:val="24"/>
          <w:szCs w:val="24"/>
        </w:rPr>
        <w:t>manipulation.</w:t>
      </w:r>
      <w:r>
        <w:rPr>
          <w:spacing w:val="25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v</w:t>
      </w:r>
      <w:r>
        <w:rPr>
          <w:sz w:val="24"/>
          <w:szCs w:val="24"/>
        </w:rPr>
        <w:t>olume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2.</w:t>
      </w:r>
    </w:p>
    <w:p w14:paraId="0CAB3CF7" w14:textId="77777777" w:rsidR="00EB3AAC" w:rsidRDefault="00EB3AAC">
      <w:pPr>
        <w:spacing w:before="10" w:line="180" w:lineRule="exact"/>
        <w:rPr>
          <w:sz w:val="19"/>
          <w:szCs w:val="19"/>
        </w:rPr>
      </w:pPr>
    </w:p>
    <w:p w14:paraId="204E9498" w14:textId="77777777" w:rsidR="00EB3AAC" w:rsidRDefault="00C229B0">
      <w:pPr>
        <w:ind w:left="120"/>
        <w:rPr>
          <w:sz w:val="24"/>
          <w:szCs w:val="24"/>
        </w:rPr>
      </w:pPr>
      <w:r>
        <w:rPr>
          <w:spacing w:val="-27"/>
          <w:sz w:val="24"/>
          <w:szCs w:val="24"/>
        </w:rPr>
        <w:t>Y</w:t>
      </w:r>
      <w:r>
        <w:rPr>
          <w:sz w:val="24"/>
          <w:szCs w:val="24"/>
        </w:rPr>
        <w:t>uille,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A.,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&amp;</w:t>
      </w:r>
      <w:r>
        <w:rPr>
          <w:spacing w:val="-1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K</w:t>
      </w:r>
      <w:r>
        <w:rPr>
          <w:sz w:val="24"/>
          <w:szCs w:val="24"/>
        </w:rPr>
        <w:t>ersten,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D.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(2006).</w:t>
      </w:r>
      <w:r>
        <w:rPr>
          <w:spacing w:val="23"/>
          <w:sz w:val="24"/>
          <w:szCs w:val="24"/>
        </w:rPr>
        <w:t xml:space="preserve"> </w:t>
      </w:r>
      <w:r>
        <w:rPr>
          <w:spacing w:val="-14"/>
          <w:sz w:val="24"/>
          <w:szCs w:val="24"/>
        </w:rPr>
        <w:t>V</w:t>
      </w:r>
      <w:r>
        <w:rPr>
          <w:sz w:val="24"/>
          <w:szCs w:val="24"/>
        </w:rPr>
        <w:t>ision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as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bayesian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inference: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analysis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by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synthesis?</w:t>
      </w:r>
    </w:p>
    <w:p w14:paraId="01A73BED" w14:textId="77777777" w:rsidR="00EB3AAC" w:rsidRDefault="00C229B0">
      <w:pPr>
        <w:spacing w:before="13"/>
        <w:ind w:left="354" w:right="4462"/>
        <w:jc w:val="both"/>
        <w:rPr>
          <w:sz w:val="24"/>
          <w:szCs w:val="24"/>
        </w:rPr>
      </w:pPr>
      <w:r>
        <w:rPr>
          <w:spacing w:val="-13"/>
          <w:sz w:val="24"/>
          <w:szCs w:val="24"/>
        </w:rPr>
        <w:t>T</w:t>
      </w:r>
      <w:r>
        <w:rPr>
          <w:spacing w:val="-9"/>
          <w:sz w:val="24"/>
          <w:szCs w:val="24"/>
        </w:rPr>
        <w:t>r</w:t>
      </w:r>
      <w:r>
        <w:rPr>
          <w:sz w:val="24"/>
          <w:szCs w:val="24"/>
        </w:rPr>
        <w:t>ends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c</w:t>
      </w:r>
      <w:r>
        <w:rPr>
          <w:spacing w:val="-2"/>
          <w:sz w:val="24"/>
          <w:szCs w:val="24"/>
        </w:rPr>
        <w:t>o</w:t>
      </w:r>
      <w:r>
        <w:rPr>
          <w:sz w:val="24"/>
          <w:szCs w:val="24"/>
        </w:rPr>
        <w:t>gnitive</w:t>
      </w:r>
      <w:r>
        <w:rPr>
          <w:spacing w:val="-22"/>
          <w:sz w:val="24"/>
          <w:szCs w:val="24"/>
        </w:rPr>
        <w:t xml:space="preserve"> </w:t>
      </w:r>
      <w:r>
        <w:rPr>
          <w:sz w:val="24"/>
          <w:szCs w:val="24"/>
        </w:rPr>
        <w:t>sciences,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10,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301–308.</w:t>
      </w:r>
    </w:p>
    <w:p w14:paraId="07B2A920" w14:textId="77777777" w:rsidR="00EB3AAC" w:rsidRDefault="00EB3AAC">
      <w:pPr>
        <w:spacing w:before="12" w:line="200" w:lineRule="exact"/>
      </w:pPr>
    </w:p>
    <w:p w14:paraId="6C0EE2AD" w14:textId="77777777" w:rsidR="00EB3AAC" w:rsidRDefault="00C229B0">
      <w:pPr>
        <w:spacing w:line="251" w:lineRule="auto"/>
        <w:ind w:left="354" w:right="524" w:hanging="234"/>
        <w:rPr>
          <w:sz w:val="24"/>
          <w:szCs w:val="24"/>
        </w:rPr>
      </w:pPr>
      <w:r>
        <w:rPr>
          <w:sz w:val="24"/>
          <w:szCs w:val="24"/>
        </w:rPr>
        <w:t>Zheng,</w:t>
      </w:r>
      <w:r>
        <w:rPr>
          <w:spacing w:val="1"/>
          <w:sz w:val="24"/>
          <w:szCs w:val="24"/>
        </w:rPr>
        <w:t xml:space="preserve"> </w:t>
      </w:r>
      <w:r>
        <w:rPr>
          <w:spacing w:val="-22"/>
          <w:sz w:val="24"/>
          <w:szCs w:val="24"/>
        </w:rPr>
        <w:t>W</w:t>
      </w:r>
      <w:r>
        <w:rPr>
          <w:sz w:val="24"/>
          <w:szCs w:val="24"/>
        </w:rPr>
        <w:t>.-S.,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Gong,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S.,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&amp;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Xiang,</w:t>
      </w:r>
      <w:r>
        <w:rPr>
          <w:spacing w:val="2"/>
          <w:sz w:val="24"/>
          <w:szCs w:val="24"/>
        </w:rPr>
        <w:t xml:space="preserve"> </w:t>
      </w:r>
      <w:r>
        <w:rPr>
          <w:spacing w:val="-18"/>
          <w:sz w:val="24"/>
          <w:szCs w:val="24"/>
        </w:rPr>
        <w:t>T</w:t>
      </w:r>
      <w:r>
        <w:rPr>
          <w:sz w:val="24"/>
          <w:szCs w:val="24"/>
        </w:rPr>
        <w:t>.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(2011).</w:t>
      </w:r>
      <w:r>
        <w:rPr>
          <w:spacing w:val="41"/>
          <w:sz w:val="24"/>
          <w:szCs w:val="24"/>
        </w:rPr>
        <w:t xml:space="preserve"> </w:t>
      </w:r>
      <w:r>
        <w:rPr>
          <w:sz w:val="24"/>
          <w:szCs w:val="24"/>
        </w:rPr>
        <w:t>Person re-identification</w:t>
      </w:r>
      <w:r>
        <w:rPr>
          <w:spacing w:val="-19"/>
          <w:sz w:val="24"/>
          <w:szCs w:val="24"/>
        </w:rPr>
        <w:t xml:space="preserve"> </w:t>
      </w:r>
      <w:r>
        <w:rPr>
          <w:sz w:val="24"/>
          <w:szCs w:val="24"/>
        </w:rPr>
        <w:t>by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probabilistic relat</w:t>
      </w:r>
      <w:r>
        <w:rPr>
          <w:spacing w:val="-6"/>
          <w:sz w:val="24"/>
          <w:szCs w:val="24"/>
        </w:rPr>
        <w:t>i</w:t>
      </w:r>
      <w:r>
        <w:rPr>
          <w:spacing w:val="-4"/>
          <w:sz w:val="24"/>
          <w:szCs w:val="24"/>
        </w:rPr>
        <w:t>v</w:t>
      </w:r>
      <w:r>
        <w:rPr>
          <w:sz w:val="24"/>
          <w:szCs w:val="24"/>
        </w:rPr>
        <w:t>e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distance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comparison.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Computer</w:t>
      </w:r>
      <w:r>
        <w:rPr>
          <w:spacing w:val="-12"/>
          <w:sz w:val="24"/>
          <w:szCs w:val="24"/>
        </w:rPr>
        <w:t xml:space="preserve"> </w:t>
      </w:r>
      <w:r>
        <w:rPr>
          <w:spacing w:val="-17"/>
          <w:w w:val="94"/>
          <w:sz w:val="24"/>
          <w:szCs w:val="24"/>
        </w:rPr>
        <w:t>V</w:t>
      </w:r>
      <w:r>
        <w:rPr>
          <w:w w:val="94"/>
          <w:sz w:val="24"/>
          <w:szCs w:val="24"/>
        </w:rPr>
        <w:t>ision</w:t>
      </w:r>
      <w:r>
        <w:rPr>
          <w:spacing w:val="7"/>
          <w:w w:val="94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8"/>
          <w:sz w:val="24"/>
          <w:szCs w:val="24"/>
        </w:rPr>
        <w:t xml:space="preserve"> </w:t>
      </w:r>
      <w:r>
        <w:rPr>
          <w:spacing w:val="-19"/>
          <w:sz w:val="24"/>
          <w:szCs w:val="24"/>
        </w:rPr>
        <w:t>P</w:t>
      </w:r>
      <w:r>
        <w:rPr>
          <w:sz w:val="24"/>
          <w:szCs w:val="24"/>
        </w:rPr>
        <w:t>attern</w:t>
      </w:r>
      <w:r>
        <w:rPr>
          <w:spacing w:val="32"/>
          <w:sz w:val="24"/>
          <w:szCs w:val="24"/>
        </w:rPr>
        <w:t xml:space="preserve"> </w:t>
      </w:r>
      <w:r>
        <w:rPr>
          <w:sz w:val="24"/>
          <w:szCs w:val="24"/>
        </w:rPr>
        <w:t>Rec</w:t>
      </w:r>
      <w:r>
        <w:rPr>
          <w:spacing w:val="-2"/>
          <w:sz w:val="24"/>
          <w:szCs w:val="24"/>
        </w:rPr>
        <w:t>o</w:t>
      </w:r>
      <w:r>
        <w:rPr>
          <w:sz w:val="24"/>
          <w:szCs w:val="24"/>
        </w:rPr>
        <w:t>gnition</w:t>
      </w:r>
      <w:r>
        <w:rPr>
          <w:spacing w:val="-24"/>
          <w:sz w:val="24"/>
          <w:szCs w:val="24"/>
        </w:rPr>
        <w:t xml:space="preserve"> </w:t>
      </w:r>
      <w:r>
        <w:rPr>
          <w:sz w:val="24"/>
          <w:szCs w:val="24"/>
        </w:rPr>
        <w:t>(CVPR),</w:t>
      </w:r>
    </w:p>
    <w:p w14:paraId="121AF914" w14:textId="77777777" w:rsidR="00EB3AAC" w:rsidRDefault="00C229B0">
      <w:pPr>
        <w:ind w:left="354" w:right="3869"/>
        <w:jc w:val="both"/>
        <w:rPr>
          <w:sz w:val="24"/>
          <w:szCs w:val="24"/>
        </w:rPr>
      </w:pPr>
      <w:r>
        <w:rPr>
          <w:sz w:val="24"/>
          <w:szCs w:val="24"/>
        </w:rPr>
        <w:t>2011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IEEE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Confe</w:t>
      </w:r>
      <w:r>
        <w:rPr>
          <w:spacing w:val="-9"/>
          <w:sz w:val="24"/>
          <w:szCs w:val="24"/>
        </w:rPr>
        <w:t>r</w:t>
      </w:r>
      <w:r>
        <w:rPr>
          <w:sz w:val="24"/>
          <w:szCs w:val="24"/>
        </w:rPr>
        <w:t>ence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(pp.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649–656).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>IEEE.</w:t>
      </w:r>
    </w:p>
    <w:sectPr w:rsidR="00EB3AAC">
      <w:footerReference w:type="default" r:id="rId30"/>
      <w:pgSz w:w="11920" w:h="16840"/>
      <w:pgMar w:top="1380" w:right="1680" w:bottom="280" w:left="1320" w:header="0" w:footer="0" w:gutter="0"/>
      <w:cols w:space="72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comment w:id="0" w:author="Stan Franklin" w:date="2015-09-12T14:48:00Z" w:initials="SF">
    <w:p w14:paraId="166C45B1" w14:textId="77777777" w:rsidR="004E6B57" w:rsidRDefault="004E6B57">
      <w:pPr>
        <w:pStyle w:val="CommentText"/>
      </w:pPr>
      <w:r>
        <w:rPr>
          <w:rStyle w:val="CommentReference"/>
        </w:rPr>
        <w:annotationRef/>
      </w:r>
      <w:r>
        <w:t>This appears to be a footnote, but there’s no marking symbol or number in the text.</w:t>
      </w:r>
    </w:p>
  </w:comment>
  <w:comment w:id="2" w:author="Stan Franklin" w:date="2015-09-12T14:59:00Z" w:initials="SF">
    <w:p w14:paraId="52BA600E" w14:textId="77777777" w:rsidR="004E6B57" w:rsidRDefault="004E6B57">
      <w:pPr>
        <w:pStyle w:val="CommentText"/>
      </w:pPr>
      <w:r>
        <w:rPr>
          <w:rStyle w:val="CommentReference"/>
        </w:rPr>
        <w:annotationRef/>
      </w:r>
      <w:r>
        <w:t>Symbol or number missing</w:t>
      </w:r>
    </w:p>
  </w:comment>
  <w:comment w:id="5" w:author="Stan Franklin" w:date="2015-09-12T15:23:00Z" w:initials="SF">
    <w:p w14:paraId="416D7432" w14:textId="4AA2952E" w:rsidR="004E6B57" w:rsidRDefault="004E6B57">
      <w:pPr>
        <w:pStyle w:val="CommentText"/>
      </w:pPr>
      <w:r>
        <w:rPr>
          <w:rStyle w:val="CommentReference"/>
        </w:rPr>
        <w:annotationRef/>
      </w:r>
      <w:r>
        <w:t xml:space="preserve">The missing symbol or number must result from the translation from </w:t>
      </w:r>
      <w:proofErr w:type="spellStart"/>
      <w:r>
        <w:t>LaTeX</w:t>
      </w:r>
      <w:proofErr w:type="spellEnd"/>
      <w:r>
        <w:t xml:space="preserve"> to Word.</w:t>
      </w:r>
    </w:p>
  </w:comment>
  <w:comment w:id="6" w:author="Stan Franklin" w:date="2015-09-12T15:31:00Z" w:initials="SF">
    <w:p w14:paraId="5DE4E24B" w14:textId="3540084C" w:rsidR="004E6B57" w:rsidRDefault="004E6B57">
      <w:pPr>
        <w:pStyle w:val="CommentText"/>
      </w:pPr>
      <w:r>
        <w:rPr>
          <w:rStyle w:val="CommentReference"/>
        </w:rPr>
        <w:annotationRef/>
      </w:r>
      <w:r>
        <w:t>On the computational modeling of?</w:t>
      </w:r>
    </w:p>
  </w:comment>
  <w:comment w:id="7" w:author="Stan Franklin" w:date="2015-09-12T15:35:00Z" w:initials="SF">
    <w:p w14:paraId="4FA29EA1" w14:textId="0F186B8A" w:rsidR="004E6B57" w:rsidRDefault="004E6B57">
      <w:pPr>
        <w:pStyle w:val="CommentText"/>
      </w:pPr>
      <w:r>
        <w:rPr>
          <w:rStyle w:val="CommentReference"/>
        </w:rPr>
        <w:annotationRef/>
      </w:r>
      <w:r>
        <w:t>The third such occasion. Could this be a difference between British and American English that I don’t know about?</w:t>
      </w:r>
    </w:p>
  </w:comment>
  <w:comment w:id="9" w:author="Stan Franklin" w:date="2015-09-12T15:37:00Z" w:initials="SF">
    <w:p w14:paraId="3F6A3DD4" w14:textId="55559939" w:rsidR="004E6B57" w:rsidRDefault="004E6B57">
      <w:pPr>
        <w:pStyle w:val="CommentText"/>
      </w:pPr>
      <w:r>
        <w:rPr>
          <w:rStyle w:val="CommentReference"/>
        </w:rPr>
        <w:annotationRef/>
      </w:r>
      <w:r>
        <w:t>Too much sentence. Hard to read.</w:t>
      </w:r>
    </w:p>
  </w:comment>
  <w:comment w:id="15" w:author="Stan Franklin" w:date="2015-09-12T15:41:00Z" w:initials="SF">
    <w:p w14:paraId="64640118" w14:textId="4AC48A88" w:rsidR="004E6B57" w:rsidRDefault="004E6B57">
      <w:pPr>
        <w:pStyle w:val="CommentText"/>
      </w:pPr>
      <w:r>
        <w:rPr>
          <w:rStyle w:val="CommentReference"/>
        </w:rPr>
        <w:annotationRef/>
      </w:r>
      <w:r>
        <w:t>Again, too long a sentence.</w:t>
      </w:r>
    </w:p>
  </w:comment>
  <w:comment w:id="16" w:author="Stan Franklin" w:date="2015-09-12T16:25:00Z" w:initials="SF">
    <w:p w14:paraId="25FE0106" w14:textId="18422F67" w:rsidR="004E6B57" w:rsidRDefault="004E6B57">
      <w:pPr>
        <w:pStyle w:val="CommentText"/>
      </w:pPr>
      <w:r>
        <w:rPr>
          <w:rStyle w:val="CommentReference"/>
        </w:rPr>
        <w:annotationRef/>
      </w:r>
      <w:r>
        <w:t>New computational models?</w:t>
      </w:r>
      <w:bookmarkStart w:id="17" w:name="_GoBack"/>
      <w:bookmarkEnd w:id="17"/>
    </w:p>
  </w:comment>
</w:comment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endnote w:type="separator" w:id="-1">
    <w:p w14:paraId="152E318C" w14:textId="77777777" w:rsidR="004E6B57" w:rsidRDefault="004E6B57">
      <w:r>
        <w:separator/>
      </w:r>
    </w:p>
  </w:endnote>
  <w:endnote w:type="continuationSeparator" w:id="0">
    <w:p w14:paraId="438C8208" w14:textId="77777777" w:rsidR="004E6B57" w:rsidRDefault="004E6B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4771E968" w14:textId="77777777" w:rsidR="004E6B57" w:rsidRDefault="004E6B57">
    <w:pPr>
      <w:spacing w:line="200" w:lineRule="exact"/>
    </w:pPr>
    <w:r>
      <w:pict w14:anchorId="614C1E55">
        <v:shapetype id="_x0000_t202" coordsize="21600,21600" o:spt="202" path="m0,0l0,21600,21600,21600,21600,0xe">
          <v:stroke joinstyle="miter"/>
          <v:path gradientshapeok="t" o:connecttype="rect"/>
        </v:shapetype>
        <v:shape id="_x0000_s1026" type="#_x0000_t202" style="position:absolute;margin-left:273.5pt;margin-top:766.95pt;width:7.95pt;height:13.95pt;z-index:-251659264;mso-position-horizontal-relative:page;mso-position-vertical-relative:page" filled="f" stroked="f">
          <v:textbox inset="0,0,0,0">
            <w:txbxContent>
              <w:p w14:paraId="3CC0610E" w14:textId="77777777" w:rsidR="004E6B57" w:rsidRDefault="004E6B57">
                <w:pPr>
                  <w:spacing w:line="240" w:lineRule="exact"/>
                  <w:ind w:left="20" w:right="-36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8</w:t>
                </w:r>
              </w:p>
            </w:txbxContent>
          </v:textbox>
          <w10:wrap anchorx="page" anchory="page"/>
        </v:shape>
      </w:pict>
    </w:r>
  </w:p>
</w:ftr>
</file>

<file path=word/footer10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2959B46F" w14:textId="77777777" w:rsidR="004E6B57" w:rsidRDefault="004E6B57">
    <w:pPr>
      <w:spacing w:line="0" w:lineRule="atLeast"/>
      <w:rPr>
        <w:sz w:val="0"/>
        <w:szCs w:val="0"/>
      </w:rPr>
    </w:pPr>
  </w:p>
</w:ftr>
</file>

<file path=word/footer1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51726937" w14:textId="77777777" w:rsidR="004E6B57" w:rsidRDefault="004E6B57">
    <w:pPr>
      <w:spacing w:line="0" w:lineRule="atLeast"/>
      <w:rPr>
        <w:sz w:val="0"/>
        <w:szCs w:val="0"/>
      </w:rPr>
    </w:pPr>
  </w:p>
</w:ftr>
</file>

<file path=word/footer1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55B88907" w14:textId="77777777" w:rsidR="004E6B57" w:rsidRDefault="004E6B57">
    <w:pPr>
      <w:spacing w:line="0" w:lineRule="atLeast"/>
      <w:rPr>
        <w:sz w:val="0"/>
        <w:szCs w:val="0"/>
      </w:rPr>
    </w:pPr>
  </w:p>
</w:ftr>
</file>

<file path=word/footer1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42BECFFA" w14:textId="77777777" w:rsidR="004E6B57" w:rsidRDefault="004E6B57">
    <w:pPr>
      <w:spacing w:line="0" w:lineRule="atLeast"/>
      <w:rPr>
        <w:sz w:val="0"/>
        <w:szCs w:val="0"/>
      </w:rPr>
    </w:pPr>
  </w:p>
</w:ftr>
</file>

<file path=word/footer1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2E8B9E10" w14:textId="77777777" w:rsidR="004E6B57" w:rsidRDefault="004E6B57">
    <w:pPr>
      <w:spacing w:line="0" w:lineRule="atLeast"/>
      <w:rPr>
        <w:sz w:val="0"/>
        <w:szCs w:val="0"/>
      </w:rPr>
    </w:pPr>
  </w:p>
</w:ftr>
</file>

<file path=word/footer15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34B084F2" w14:textId="77777777" w:rsidR="004E6B57" w:rsidRDefault="004E6B57">
    <w:pPr>
      <w:spacing w:line="0" w:lineRule="atLeast"/>
      <w:rPr>
        <w:sz w:val="0"/>
        <w:szCs w:val="0"/>
      </w:rPr>
    </w:pPr>
  </w:p>
</w:ftr>
</file>

<file path=word/footer16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6E8996C1" w14:textId="77777777" w:rsidR="004E6B57" w:rsidRDefault="004E6B57">
    <w:pPr>
      <w:spacing w:line="0" w:lineRule="atLeast"/>
      <w:rPr>
        <w:sz w:val="0"/>
        <w:szCs w:val="0"/>
      </w:rPr>
    </w:pPr>
  </w:p>
</w:ftr>
</file>

<file path=word/footer17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7757973E" w14:textId="77777777" w:rsidR="004E6B57" w:rsidRDefault="004E6B57">
    <w:pPr>
      <w:spacing w:line="0" w:lineRule="atLeast"/>
      <w:rPr>
        <w:sz w:val="0"/>
        <w:szCs w:val="0"/>
      </w:rPr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3300D37F" w14:textId="77777777" w:rsidR="004E6B57" w:rsidRDefault="004E6B57">
    <w:pPr>
      <w:spacing w:line="200" w:lineRule="exact"/>
    </w:pPr>
    <w:r>
      <w:pict w14:anchorId="40349838">
        <v:shapetype id="_x0000_t202" coordsize="21600,21600" o:spt="202" path="m0,0l0,21600,21600,21600,21600,0xe">
          <v:stroke joinstyle="miter"/>
          <v:path gradientshapeok="t" o:connecttype="rect"/>
        </v:shapetype>
        <v:shape id="_x0000_s1025" type="#_x0000_t202" style="position:absolute;margin-left:270.5pt;margin-top:766.95pt;width:13.95pt;height:13.95pt;z-index:-251658240;mso-position-horizontal-relative:page;mso-position-vertical-relative:page" filled="f" stroked="f">
          <v:textbox inset="0,0,0,0">
            <w:txbxContent>
              <w:p w14:paraId="3EB2659C" w14:textId="77777777" w:rsidR="004E6B57" w:rsidRDefault="004E6B57">
                <w:pPr>
                  <w:spacing w:line="240" w:lineRule="exact"/>
                  <w:ind w:left="20" w:right="-36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12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44BF3A52" w14:textId="77777777" w:rsidR="004E6B57" w:rsidRDefault="004E6B57">
    <w:pPr>
      <w:spacing w:line="0" w:lineRule="atLeast"/>
      <w:rPr>
        <w:sz w:val="0"/>
        <w:szCs w:val="0"/>
      </w:rPr>
    </w:pP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1D4F6913" w14:textId="77777777" w:rsidR="004E6B57" w:rsidRDefault="004E6B57">
    <w:pPr>
      <w:spacing w:line="0" w:lineRule="atLeast"/>
      <w:rPr>
        <w:sz w:val="0"/>
        <w:szCs w:val="0"/>
      </w:rPr>
    </w:pPr>
  </w:p>
</w:ftr>
</file>

<file path=word/footer5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3CE87F90" w14:textId="77777777" w:rsidR="004E6B57" w:rsidRDefault="004E6B57">
    <w:pPr>
      <w:spacing w:line="0" w:lineRule="atLeast"/>
      <w:rPr>
        <w:sz w:val="0"/>
        <w:szCs w:val="0"/>
      </w:rPr>
    </w:pPr>
  </w:p>
</w:ftr>
</file>

<file path=word/footer6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492F39C2" w14:textId="77777777" w:rsidR="004E6B57" w:rsidRDefault="004E6B57">
    <w:pPr>
      <w:spacing w:line="0" w:lineRule="atLeast"/>
      <w:rPr>
        <w:sz w:val="0"/>
        <w:szCs w:val="0"/>
      </w:rPr>
    </w:pPr>
  </w:p>
</w:ftr>
</file>

<file path=word/footer7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0C78F29E" w14:textId="77777777" w:rsidR="004E6B57" w:rsidRDefault="004E6B57">
    <w:pPr>
      <w:spacing w:line="0" w:lineRule="atLeast"/>
      <w:rPr>
        <w:sz w:val="0"/>
        <w:szCs w:val="0"/>
      </w:rPr>
    </w:pPr>
  </w:p>
</w:ftr>
</file>

<file path=word/footer8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03AC6960" w14:textId="77777777" w:rsidR="004E6B57" w:rsidRDefault="004E6B57">
    <w:pPr>
      <w:spacing w:line="0" w:lineRule="atLeast"/>
      <w:rPr>
        <w:sz w:val="0"/>
        <w:szCs w:val="0"/>
      </w:rPr>
    </w:pPr>
  </w:p>
</w:ftr>
</file>

<file path=word/footer9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7C18BD5D" w14:textId="77777777" w:rsidR="004E6B57" w:rsidRDefault="004E6B57">
    <w:pPr>
      <w:spacing w:line="0" w:lineRule="atLeast"/>
      <w:rPr>
        <w:sz w:val="0"/>
        <w:szCs w:val="0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footnote w:type="separator" w:id="-1">
    <w:p w14:paraId="56E4A711" w14:textId="77777777" w:rsidR="004E6B57" w:rsidRDefault="004E6B57">
      <w:r>
        <w:separator/>
      </w:r>
    </w:p>
  </w:footnote>
  <w:footnote w:type="continuationSeparator" w:id="0">
    <w:p w14:paraId="5D5058F5" w14:textId="77777777" w:rsidR="004E6B57" w:rsidRDefault="004E6B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abstractNum w:abstractNumId="0">
    <w:nsid w:val="1B5F4ECB"/>
    <w:multiLevelType w:val="multilevel"/>
    <w:tmpl w:val="133067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trackRevisions/>
  <w:defaultTabStop w:val="720"/>
  <w:characterSpacingControl w:val="doNotCompress"/>
  <w:hdrShapeDefaults>
    <o:shapedefaults v:ext="edit" spidmax="206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EB3AAC"/>
    <w:rsid w:val="00201D4D"/>
    <w:rsid w:val="004E6B57"/>
    <w:rsid w:val="006129F9"/>
    <w:rsid w:val="008270A3"/>
    <w:rsid w:val="00976E16"/>
    <w:rsid w:val="00A836F7"/>
    <w:rsid w:val="00AF1166"/>
    <w:rsid w:val="00BC58C8"/>
    <w:rsid w:val="00C229B0"/>
    <w:rsid w:val="00C62239"/>
    <w:rsid w:val="00E120FD"/>
    <w:rsid w:val="00EB3AAC"/>
    <w:rsid w:val="00ED2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64"/>
    <o:shapelayout v:ext="edit">
      <o:idmap v:ext="edit" data="2"/>
    </o:shapelayout>
  </w:shapeDefaults>
  <w:decimalSymbol w:val="."/>
  <w:listSeparator w:val=","/>
  <w14:docId w14:val="4034174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C229B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229B0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229B0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229B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229B0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29B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29B0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C229B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229B0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229B0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229B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229B0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29B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29B0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20" Type="http://schemas.openxmlformats.org/officeDocument/2006/relationships/hyperlink" Target="http://documents.manchester.ac.uk/DocuInfo.aspx" TargetMode="External"/><Relationship Id="rId21" Type="http://schemas.openxmlformats.org/officeDocument/2006/relationships/footer" Target="footer10.xml"/><Relationship Id="rId22" Type="http://schemas.openxmlformats.org/officeDocument/2006/relationships/footer" Target="footer11.xml"/><Relationship Id="rId23" Type="http://schemas.openxmlformats.org/officeDocument/2006/relationships/footer" Target="footer12.xml"/><Relationship Id="rId24" Type="http://schemas.openxmlformats.org/officeDocument/2006/relationships/footer" Target="footer13.xml"/><Relationship Id="rId25" Type="http://schemas.openxmlformats.org/officeDocument/2006/relationships/footer" Target="footer14.xml"/><Relationship Id="rId26" Type="http://schemas.openxmlformats.org/officeDocument/2006/relationships/footer" Target="footer15.xml"/><Relationship Id="rId27" Type="http://schemas.openxmlformats.org/officeDocument/2006/relationships/hyperlink" Target="http://www.sciencedirect.com/science/article/pii/S0278262615300038" TargetMode="External"/><Relationship Id="rId28" Type="http://schemas.openxmlformats.org/officeDocument/2006/relationships/hyperlink" Target="http://dx.doi.org/10.1016/" TargetMode="External"/><Relationship Id="rId29" Type="http://schemas.openxmlformats.org/officeDocument/2006/relationships/footer" Target="footer16.xml"/><Relationship Id="rId30" Type="http://schemas.openxmlformats.org/officeDocument/2006/relationships/footer" Target="footer17.xml"/><Relationship Id="rId31" Type="http://schemas.openxmlformats.org/officeDocument/2006/relationships/fontTable" Target="fontTable.xml"/><Relationship Id="rId32" Type="http://schemas.openxmlformats.org/officeDocument/2006/relationships/theme" Target="theme/theme1.xml"/><Relationship Id="rId10" Type="http://schemas.openxmlformats.org/officeDocument/2006/relationships/comments" Target="comments.xml"/><Relationship Id="rId11" Type="http://schemas.openxmlformats.org/officeDocument/2006/relationships/footer" Target="footer3.xml"/><Relationship Id="rId12" Type="http://schemas.openxmlformats.org/officeDocument/2006/relationships/hyperlink" Target="http://bicasociety.org/cogarch/architectures.htm" TargetMode="External"/><Relationship Id="rId13" Type="http://schemas.openxmlformats.org/officeDocument/2006/relationships/image" Target="media/image1.jpeg"/><Relationship Id="rId14" Type="http://schemas.openxmlformats.org/officeDocument/2006/relationships/footer" Target="footer4.xml"/><Relationship Id="rId15" Type="http://schemas.openxmlformats.org/officeDocument/2006/relationships/footer" Target="footer5.xml"/><Relationship Id="rId16" Type="http://schemas.openxmlformats.org/officeDocument/2006/relationships/footer" Target="footer6.xml"/><Relationship Id="rId17" Type="http://schemas.openxmlformats.org/officeDocument/2006/relationships/footer" Target="footer7.xml"/><Relationship Id="rId18" Type="http://schemas.openxmlformats.org/officeDocument/2006/relationships/footer" Target="footer8.xml"/><Relationship Id="rId19" Type="http://schemas.openxmlformats.org/officeDocument/2006/relationships/footer" Target="footer9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18</Pages>
  <Words>6922</Words>
  <Characters>39461</Characters>
  <Application>Microsoft Macintosh Word</Application>
  <DocSecurity>0</DocSecurity>
  <Lines>328</Lines>
  <Paragraphs>92</Paragraphs>
  <ScaleCrop>false</ScaleCrop>
  <Company>University of Memphis</Company>
  <LinksUpToDate>false</LinksUpToDate>
  <CharactersWithSpaces>46291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Stan Franklin</cp:lastModifiedBy>
  <cp:revision>7</cp:revision>
  <dcterms:created xsi:type="dcterms:W3CDTF">2015-09-12T19:31:00Z</dcterms:created>
  <dcterms:modified xsi:type="dcterms:W3CDTF">2015-09-13T03:58:00Z</dcterms:modified>
</cp:coreProperties>
</file>